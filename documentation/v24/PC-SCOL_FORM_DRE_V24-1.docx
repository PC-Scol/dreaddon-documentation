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25BF8" w14:textId="77777777" w:rsidR="0014285C" w:rsidRDefault="0014285C"/>
    <w:p w14:paraId="059F1542" w14:textId="77777777" w:rsidR="0014285C" w:rsidRDefault="0014285C"/>
    <w:p w14:paraId="42FF487D" w14:textId="77777777" w:rsidR="0014285C" w:rsidRDefault="00121991">
      <w:r>
        <w:rPr>
          <w:noProof/>
          <w:lang w:eastAsia="fr-FR"/>
        </w:rPr>
        <mc:AlternateContent>
          <mc:Choice Requires="wps">
            <w:drawing>
              <wp:anchor distT="0" distB="0" distL="114300" distR="114300" simplePos="0" relativeHeight="251764736" behindDoc="0" locked="0" layoutInCell="1" allowOverlap="1" wp14:anchorId="155CCC01" wp14:editId="240B06C6">
                <wp:simplePos x="0" y="0"/>
                <wp:positionH relativeFrom="column">
                  <wp:posOffset>6275</wp:posOffset>
                </wp:positionH>
                <wp:positionV relativeFrom="paragraph">
                  <wp:posOffset>2327058</wp:posOffset>
                </wp:positionV>
                <wp:extent cx="5693409" cy="5193099"/>
                <wp:effectExtent l="0" t="0" r="2537" b="7617"/>
                <wp:wrapNone/>
                <wp:docPr id="4" name="Zone de texte 63"/>
                <wp:cNvGraphicFramePr/>
                <a:graphic xmlns:a="http://schemas.openxmlformats.org/drawingml/2006/main">
                  <a:graphicData uri="http://schemas.microsoft.com/office/word/2010/wordprocessingShape">
                    <wps:wsp>
                      <wps:cNvSpPr/>
                      <wps:spPr bwMode="auto">
                        <a:xfrm>
                          <a:off x="0" y="0"/>
                          <a:ext cx="5693410" cy="51931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B0EF8B0" w14:textId="1777D045" w:rsidR="009B1249" w:rsidRDefault="009B1249" w:rsidP="001F60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CCC01" id="Zone de texte 63" o:spid="_x0000_s1026" style="position:absolute;margin-left:.5pt;margin-top:183.25pt;width:448.3pt;height:408.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" fillcolor="white [3201]" stroked="f" strokeweight=".5pt">
                <v:textbox>
                  <w:txbxContent>
                    <w:p w14:paraId="6B0EF8B0" w14:textId="1777D045" w:rsidR="009B1249" w:rsidRDefault="009B1249" w:rsidP="001F6063"/>
                  </w:txbxContent>
                </v:textbox>
              </v:rect>
            </w:pict>
          </mc:Fallback>
        </mc:AlternateContent>
      </w:r>
      <w:r>
        <w:rPr>
          <w:noProof/>
          <w:lang w:eastAsia="fr-FR"/>
        </w:rPr>
        <mc:AlternateContent>
          <mc:Choice Requires="wps">
            <w:drawing>
              <wp:anchor distT="0" distB="0" distL="114300" distR="114300" simplePos="0" relativeHeight="251763712" behindDoc="0" locked="0" layoutInCell="1" allowOverlap="1" wp14:anchorId="560FAD8C" wp14:editId="3281C8F9">
                <wp:simplePos x="0" y="0"/>
                <wp:positionH relativeFrom="column">
                  <wp:posOffset>-937892</wp:posOffset>
                </wp:positionH>
                <wp:positionV relativeFrom="paragraph">
                  <wp:posOffset>788032</wp:posOffset>
                </wp:positionV>
                <wp:extent cx="7547607" cy="1257297"/>
                <wp:effectExtent l="0" t="0" r="0" b="0"/>
                <wp:wrapNone/>
                <wp:docPr id="5" name="Zone de texte 60"/>
                <wp:cNvGraphicFramePr/>
                <a:graphic xmlns:a="http://schemas.openxmlformats.org/drawingml/2006/main">
                  <a:graphicData uri="http://schemas.microsoft.com/office/word/2010/wordprocessingShape">
                    <wps:wsp>
                      <wps:cNvSpPr/>
                      <wps:spPr bwMode="auto">
                        <a:xfrm>
                          <a:off x="0" y="0"/>
                          <a:ext cx="7547610" cy="1257300"/>
                        </a:xfrm>
                        <a:prstGeom prst="rect">
                          <a:avLst/>
                        </a:prstGeom>
                        <a:solidFill>
                          <a:srgbClr val="373688"/>
                        </a:solidFill>
                        <a:ln w="6350">
                          <a:noFill/>
                        </a:ln>
                      </wps:spPr>
                      <wps:style>
                        <a:lnRef idx="0">
                          <a:schemeClr val="accent1"/>
                        </a:lnRef>
                        <a:fillRef idx="0">
                          <a:schemeClr val="accent1"/>
                        </a:fillRef>
                        <a:effectRef idx="0">
                          <a:schemeClr val="accent1"/>
                        </a:effectRef>
                        <a:fontRef idx="minor">
                          <a:schemeClr val="dk1"/>
                        </a:fontRef>
                      </wps:style>
                      <wps:txbx>
                        <w:txbxContent>
                          <w:p w14:paraId="70A77ACB" w14:textId="77777777" w:rsidR="009B1249" w:rsidRDefault="009B1249">
                            <w:pPr>
                              <w:jc w:val="center"/>
                              <w:rPr>
                                <w:b/>
                                <w:color w:val="FFFFFF"/>
                                <w:sz w:val="72"/>
                              </w:rPr>
                            </w:pPr>
                            <w:r>
                              <w:rPr>
                                <w:b/>
                                <w:color w:val="FFFFFF" w:themeColor="background1"/>
                                <w:sz w:val="72"/>
                              </w:rPr>
                              <w:t>DRE</w:t>
                            </w:r>
                          </w:p>
                          <w:p w14:paraId="641EB22F" w14:textId="77777777" w:rsidR="009B1249" w:rsidRDefault="009B1249">
                            <w:pPr>
                              <w:jc w:val="center"/>
                              <w:rPr>
                                <w:b/>
                                <w:color w:val="FFFFFF"/>
                                <w:sz w:val="52"/>
                              </w:rPr>
                            </w:pPr>
                            <w:r>
                              <w:rPr>
                                <w:b/>
                                <w:color w:val="FFFFFF" w:themeColor="background1"/>
                                <w:sz w:val="52"/>
                              </w:rPr>
                              <w:t>Données Répliquées en Etablissement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FAD8C" id="Zone de texte 60" o:spid="_x0000_s1027" style="position:absolute;margin-left:-73.85pt;margin-top:62.05pt;width:594.3pt;height:9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" fillcolor="#373688" stroked="f" strokeweight=".5pt">
                <v:textbox>
                  <w:txbxContent>
                    <w:p w14:paraId="70A77ACB" w14:textId="77777777" w:rsidR="009B1249" w:rsidRDefault="009B1249">
                      <w:pPr>
                        <w:jc w:val="center"/>
                        <w:rPr>
                          <w:b/>
                          <w:color w:val="FFFFFF"/>
                          <w:sz w:val="72"/>
                        </w:rPr>
                      </w:pPr>
                      <w:r>
                        <w:rPr>
                          <w:b/>
                          <w:color w:val="FFFFFF" w:themeColor="background1"/>
                          <w:sz w:val="72"/>
                        </w:rPr>
                        <w:t>DRE</w:t>
                      </w:r>
                    </w:p>
                    <w:p w14:paraId="641EB22F" w14:textId="77777777" w:rsidR="009B1249" w:rsidRDefault="009B1249">
                      <w:pPr>
                        <w:jc w:val="center"/>
                        <w:rPr>
                          <w:b/>
                          <w:color w:val="FFFFFF"/>
                          <w:sz w:val="52"/>
                        </w:rPr>
                      </w:pPr>
                      <w:r>
                        <w:rPr>
                          <w:b/>
                          <w:color w:val="FFFFFF" w:themeColor="background1"/>
                          <w:sz w:val="52"/>
                        </w:rPr>
                        <w:t>Données Répliquées en Etablissement</w:t>
                      </w:r>
                    </w:p>
                  </w:txbxContent>
                </v:textbox>
              </v:rect>
            </w:pict>
          </mc:Fallback>
        </mc:AlternateContent>
      </w:r>
      <w:r>
        <w:br w:type="page"/>
      </w:r>
    </w:p>
    <w:sdt>
      <w:sdtPr>
        <w:rPr>
          <w:rFonts w:ascii="Calibri" w:eastAsia="Calibri" w:hAnsi="Calibri" w:cs="Calibri"/>
          <w:color w:val="auto"/>
          <w:sz w:val="22"/>
          <w:szCs w:val="22"/>
          <w:lang w:eastAsia="en-US"/>
        </w:rPr>
        <w:id w:val="-1969585847"/>
        <w:docPartObj>
          <w:docPartGallery w:val="Table of Contents"/>
          <w:docPartUnique/>
        </w:docPartObj>
      </w:sdtPr>
      <w:sdtEndPr>
        <w:rPr>
          <w:b/>
          <w:bCs/>
        </w:rPr>
      </w:sdtEndPr>
      <w:sdtContent>
        <w:p w14:paraId="6721B246" w14:textId="2E0D0A34" w:rsidR="00FB4893" w:rsidRDefault="00FB4893">
          <w:pPr>
            <w:pStyle w:val="En-ttedetabledesmatires"/>
          </w:pPr>
          <w:r>
            <w:t>Table des matières</w:t>
          </w:r>
        </w:p>
        <w:p w14:paraId="455E64E7" w14:textId="6E857D27" w:rsidR="00237E2F" w:rsidRDefault="00FB4893">
          <w:pPr>
            <w:pStyle w:val="TM1"/>
            <w:tabs>
              <w:tab w:val="left" w:pos="440"/>
              <w:tab w:val="right" w:leader="dot" w:pos="9062"/>
            </w:tabs>
            <w:rPr>
              <w:ins w:id="0" w:author="COUTIN Stéphane" w:date="2024-06-10T16:36:00Z"/>
              <w:rFonts w:asciiTheme="minorHAnsi" w:eastAsiaTheme="minorEastAsia" w:hAnsiTheme="minorHAnsi" w:cstheme="minorBidi"/>
              <w:noProof/>
              <w:lang w:eastAsia="fr-FR"/>
            </w:rPr>
          </w:pPr>
          <w:r>
            <w:fldChar w:fldCharType="begin"/>
          </w:r>
          <w:r>
            <w:instrText xml:space="preserve"> TOC \o "1-3" \h \z \u </w:instrText>
          </w:r>
          <w:r>
            <w:fldChar w:fldCharType="separate"/>
          </w:r>
          <w:ins w:id="1" w:author="COUTIN Stéphane" w:date="2024-06-10T16:36:00Z">
            <w:r w:rsidR="00237E2F" w:rsidRPr="003C5C09">
              <w:rPr>
                <w:rStyle w:val="Lienhypertexte"/>
                <w:noProof/>
              </w:rPr>
              <w:fldChar w:fldCharType="begin"/>
            </w:r>
            <w:r w:rsidR="00237E2F" w:rsidRPr="003C5C09">
              <w:rPr>
                <w:rStyle w:val="Lienhypertexte"/>
                <w:noProof/>
              </w:rPr>
              <w:instrText xml:space="preserve"> </w:instrText>
            </w:r>
            <w:r w:rsidR="00237E2F">
              <w:rPr>
                <w:noProof/>
              </w:rPr>
              <w:instrText>HYPERLINK \l "_Toc168929813"</w:instrText>
            </w:r>
            <w:r w:rsidR="00237E2F" w:rsidRPr="003C5C09">
              <w:rPr>
                <w:rStyle w:val="Lienhypertexte"/>
                <w:noProof/>
              </w:rPr>
              <w:instrText xml:space="preserve"> </w:instrText>
            </w:r>
            <w:r w:rsidR="00237E2F" w:rsidRPr="003C5C09">
              <w:rPr>
                <w:rStyle w:val="Lienhypertexte"/>
                <w:noProof/>
              </w:rPr>
              <w:fldChar w:fldCharType="separate"/>
            </w:r>
            <w:r w:rsidR="00237E2F" w:rsidRPr="003C5C09">
              <w:rPr>
                <w:rStyle w:val="Lienhypertexte"/>
                <w:noProof/>
              </w:rPr>
              <w:t>1</w:t>
            </w:r>
            <w:r w:rsidR="00237E2F">
              <w:rPr>
                <w:rFonts w:asciiTheme="minorHAnsi" w:eastAsiaTheme="minorEastAsia" w:hAnsiTheme="minorHAnsi" w:cstheme="minorBidi"/>
                <w:noProof/>
                <w:lang w:eastAsia="fr-FR"/>
              </w:rPr>
              <w:tab/>
            </w:r>
            <w:r w:rsidR="00237E2F" w:rsidRPr="003C5C09">
              <w:rPr>
                <w:rStyle w:val="Lienhypertexte"/>
                <w:noProof/>
              </w:rPr>
              <w:t>Le module DRE et ses concepts</w:t>
            </w:r>
            <w:r w:rsidR="00237E2F">
              <w:rPr>
                <w:noProof/>
                <w:webHidden/>
              </w:rPr>
              <w:tab/>
            </w:r>
            <w:r w:rsidR="00237E2F">
              <w:rPr>
                <w:noProof/>
                <w:webHidden/>
              </w:rPr>
              <w:fldChar w:fldCharType="begin"/>
            </w:r>
            <w:r w:rsidR="00237E2F">
              <w:rPr>
                <w:noProof/>
                <w:webHidden/>
              </w:rPr>
              <w:instrText xml:space="preserve"> PAGEREF _Toc168929813 \h </w:instrText>
            </w:r>
          </w:ins>
          <w:r w:rsidR="00237E2F">
            <w:rPr>
              <w:noProof/>
              <w:webHidden/>
            </w:rPr>
          </w:r>
          <w:r w:rsidR="00237E2F">
            <w:rPr>
              <w:noProof/>
              <w:webHidden/>
            </w:rPr>
            <w:fldChar w:fldCharType="separate"/>
          </w:r>
          <w:ins w:id="2" w:author="COUTIN Stéphane" w:date="2024-06-10T16:36:00Z">
            <w:r w:rsidR="00237E2F">
              <w:rPr>
                <w:noProof/>
                <w:webHidden/>
              </w:rPr>
              <w:t>4</w:t>
            </w:r>
            <w:r w:rsidR="00237E2F">
              <w:rPr>
                <w:noProof/>
                <w:webHidden/>
              </w:rPr>
              <w:fldChar w:fldCharType="end"/>
            </w:r>
            <w:r w:rsidR="00237E2F" w:rsidRPr="003C5C09">
              <w:rPr>
                <w:rStyle w:val="Lienhypertexte"/>
                <w:noProof/>
              </w:rPr>
              <w:fldChar w:fldCharType="end"/>
            </w:r>
          </w:ins>
        </w:p>
        <w:p w14:paraId="5151C277" w14:textId="43B45371" w:rsidR="00237E2F" w:rsidRDefault="00237E2F">
          <w:pPr>
            <w:pStyle w:val="TM2"/>
            <w:tabs>
              <w:tab w:val="left" w:pos="850"/>
              <w:tab w:val="right" w:leader="dot" w:pos="9062"/>
            </w:tabs>
            <w:rPr>
              <w:ins w:id="3" w:author="COUTIN Stéphane" w:date="2024-06-10T16:36:00Z"/>
              <w:rFonts w:asciiTheme="minorHAnsi" w:eastAsiaTheme="minorEastAsia" w:hAnsiTheme="minorHAnsi" w:cstheme="minorBidi"/>
              <w:noProof/>
              <w:lang w:eastAsia="fr-FR"/>
            </w:rPr>
          </w:pPr>
          <w:ins w:id="4"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"_Toc168929814"</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1.1</w:t>
            </w:r>
            <w:r>
              <w:rPr>
                <w:rFonts w:asciiTheme="minorHAnsi" w:eastAsiaTheme="minorEastAsia" w:hAnsiTheme="minorHAnsi" w:cstheme="minorBidi"/>
                <w:noProof/>
                <w:lang w:eastAsia="fr-FR"/>
              </w:rPr>
              <w:tab/>
            </w:r>
            <w:r w:rsidRPr="003C5C09">
              <w:rPr>
                <w:rStyle w:val="Lienhypertexte"/>
                <w:noProof/>
              </w:rPr>
              <w:t>Les objectifs de DRE</w:t>
            </w:r>
            <w:r>
              <w:rPr>
                <w:noProof/>
                <w:webHidden/>
              </w:rPr>
              <w:tab/>
            </w:r>
            <w:r>
              <w:rPr>
                <w:noProof/>
                <w:webHidden/>
              </w:rPr>
              <w:fldChar w:fldCharType="begin"/>
            </w:r>
            <w:r>
              <w:rPr>
                <w:noProof/>
                <w:webHidden/>
              </w:rPr>
              <w:instrText xml:space="preserve"> PAGEREF _Toc168929814 \h </w:instrText>
            </w:r>
          </w:ins>
          <w:r>
            <w:rPr>
              <w:noProof/>
              <w:webHidden/>
            </w:rPr>
          </w:r>
          <w:r>
            <w:rPr>
              <w:noProof/>
              <w:webHidden/>
            </w:rPr>
            <w:fldChar w:fldCharType="separate"/>
          </w:r>
          <w:ins w:id="5" w:author="COUTIN Stéphane" w:date="2024-06-10T16:36:00Z">
            <w:r>
              <w:rPr>
                <w:noProof/>
                <w:webHidden/>
              </w:rPr>
              <w:t>4</w:t>
            </w:r>
            <w:r>
              <w:rPr>
                <w:noProof/>
                <w:webHidden/>
              </w:rPr>
              <w:fldChar w:fldCharType="end"/>
            </w:r>
            <w:r w:rsidRPr="003C5C09">
              <w:rPr>
                <w:rStyle w:val="Lienhypertexte"/>
                <w:noProof/>
              </w:rPr>
              <w:fldChar w:fldCharType="end"/>
            </w:r>
          </w:ins>
        </w:p>
        <w:p w14:paraId="489E332F" w14:textId="072AA7AB" w:rsidR="00237E2F" w:rsidRDefault="00237E2F">
          <w:pPr>
            <w:pStyle w:val="TM2"/>
            <w:tabs>
              <w:tab w:val="left" w:pos="850"/>
              <w:tab w:val="right" w:leader="dot" w:pos="9062"/>
            </w:tabs>
            <w:rPr>
              <w:ins w:id="6" w:author="COUTIN Stéphane" w:date="2024-06-10T16:36:00Z"/>
              <w:rFonts w:asciiTheme="minorHAnsi" w:eastAsiaTheme="minorEastAsia" w:hAnsiTheme="minorHAnsi" w:cstheme="minorBidi"/>
              <w:noProof/>
              <w:lang w:eastAsia="fr-FR"/>
            </w:rPr>
          </w:pPr>
          <w:ins w:id="7"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"_Toc168929815"</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1.2</w:t>
            </w:r>
            <w:r>
              <w:rPr>
                <w:rFonts w:asciiTheme="minorHAnsi" w:eastAsiaTheme="minorEastAsia" w:hAnsiTheme="minorHAnsi" w:cstheme="minorBidi"/>
                <w:noProof/>
                <w:lang w:eastAsia="fr-FR"/>
              </w:rPr>
              <w:tab/>
            </w:r>
            <w:r w:rsidRPr="003C5C09">
              <w:rPr>
                <w:rStyle w:val="Lienhypertexte"/>
                <w:noProof/>
              </w:rPr>
              <w:t>Pas de rétro compatibilité des formats entre versions</w:t>
            </w:r>
            <w:r>
              <w:rPr>
                <w:noProof/>
                <w:webHidden/>
              </w:rPr>
              <w:tab/>
            </w:r>
            <w:r>
              <w:rPr>
                <w:noProof/>
                <w:webHidden/>
              </w:rPr>
              <w:fldChar w:fldCharType="begin"/>
            </w:r>
            <w:r>
              <w:rPr>
                <w:noProof/>
                <w:webHidden/>
              </w:rPr>
              <w:instrText xml:space="preserve"> PAGEREF _Toc168929815 \h </w:instrText>
            </w:r>
          </w:ins>
          <w:r>
            <w:rPr>
              <w:noProof/>
              <w:webHidden/>
            </w:rPr>
          </w:r>
          <w:r>
            <w:rPr>
              <w:noProof/>
              <w:webHidden/>
            </w:rPr>
            <w:fldChar w:fldCharType="separate"/>
          </w:r>
          <w:ins w:id="8" w:author="COUTIN Stéphane" w:date="2024-06-10T16:36:00Z">
            <w:r>
              <w:rPr>
                <w:noProof/>
                <w:webHidden/>
              </w:rPr>
              <w:t>4</w:t>
            </w:r>
            <w:r>
              <w:rPr>
                <w:noProof/>
                <w:webHidden/>
              </w:rPr>
              <w:fldChar w:fldCharType="end"/>
            </w:r>
            <w:r w:rsidRPr="003C5C09">
              <w:rPr>
                <w:rStyle w:val="Lienhypertexte"/>
                <w:noProof/>
              </w:rPr>
              <w:fldChar w:fldCharType="end"/>
            </w:r>
          </w:ins>
        </w:p>
        <w:p w14:paraId="781E77C0" w14:textId="1EDBE4FC" w:rsidR="00237E2F" w:rsidRDefault="00237E2F">
          <w:pPr>
            <w:pStyle w:val="TM2"/>
            <w:tabs>
              <w:tab w:val="left" w:pos="850"/>
              <w:tab w:val="right" w:leader="dot" w:pos="9062"/>
            </w:tabs>
            <w:rPr>
              <w:ins w:id="9" w:author="COUTIN Stéphane" w:date="2024-06-10T16:36:00Z"/>
              <w:rFonts w:asciiTheme="minorHAnsi" w:eastAsiaTheme="minorEastAsia" w:hAnsiTheme="minorHAnsi" w:cstheme="minorBidi"/>
              <w:noProof/>
              <w:lang w:eastAsia="fr-FR"/>
            </w:rPr>
          </w:pPr>
          <w:ins w:id="10"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"_Toc168929816"</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1.3</w:t>
            </w:r>
            <w:r>
              <w:rPr>
                <w:rFonts w:asciiTheme="minorHAnsi" w:eastAsiaTheme="minorEastAsia" w:hAnsiTheme="minorHAnsi" w:cstheme="minorBidi"/>
                <w:noProof/>
                <w:lang w:eastAsia="fr-FR"/>
              </w:rPr>
              <w:tab/>
            </w:r>
            <w:r w:rsidRPr="003C5C09">
              <w:rPr>
                <w:rStyle w:val="Lienhypertexte"/>
                <w:noProof/>
              </w:rPr>
              <w:t>Principe de fonctionnement</w:t>
            </w:r>
            <w:r>
              <w:rPr>
                <w:noProof/>
                <w:webHidden/>
              </w:rPr>
              <w:tab/>
            </w:r>
            <w:r>
              <w:rPr>
                <w:noProof/>
                <w:webHidden/>
              </w:rPr>
              <w:fldChar w:fldCharType="begin"/>
            </w:r>
            <w:r>
              <w:rPr>
                <w:noProof/>
                <w:webHidden/>
              </w:rPr>
              <w:instrText xml:space="preserve"> PAGEREF _Toc168929816 \h </w:instrText>
            </w:r>
          </w:ins>
          <w:r>
            <w:rPr>
              <w:noProof/>
              <w:webHidden/>
            </w:rPr>
          </w:r>
          <w:r>
            <w:rPr>
              <w:noProof/>
              <w:webHidden/>
            </w:rPr>
            <w:fldChar w:fldCharType="separate"/>
          </w:r>
          <w:ins w:id="11" w:author="COUTIN Stéphane" w:date="2024-06-10T16:36:00Z">
            <w:r>
              <w:rPr>
                <w:noProof/>
                <w:webHidden/>
              </w:rPr>
              <w:t>4</w:t>
            </w:r>
            <w:r>
              <w:rPr>
                <w:noProof/>
                <w:webHidden/>
              </w:rPr>
              <w:fldChar w:fldCharType="end"/>
            </w:r>
            <w:r w:rsidRPr="003C5C09">
              <w:rPr>
                <w:rStyle w:val="Lienhypertexte"/>
                <w:noProof/>
              </w:rPr>
              <w:fldChar w:fldCharType="end"/>
            </w:r>
          </w:ins>
        </w:p>
        <w:p w14:paraId="43E4ED3F" w14:textId="5E1805DA" w:rsidR="00237E2F" w:rsidRDefault="00237E2F">
          <w:pPr>
            <w:pStyle w:val="TM1"/>
            <w:tabs>
              <w:tab w:val="left" w:pos="440"/>
              <w:tab w:val="right" w:leader="dot" w:pos="9062"/>
            </w:tabs>
            <w:rPr>
              <w:ins w:id="12" w:author="COUTIN Stéphane" w:date="2024-06-10T16:36:00Z"/>
              <w:rFonts w:asciiTheme="minorHAnsi" w:eastAsiaTheme="minorEastAsia" w:hAnsiTheme="minorHAnsi" w:cstheme="minorBidi"/>
              <w:noProof/>
              <w:lang w:eastAsia="fr-FR"/>
            </w:rPr>
          </w:pPr>
          <w:ins w:id="13"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"_Toc168929817"</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w:t>
            </w:r>
            <w:r>
              <w:rPr>
                <w:rFonts w:asciiTheme="minorHAnsi" w:eastAsiaTheme="minorEastAsia" w:hAnsiTheme="minorHAnsi" w:cstheme="minorBidi"/>
                <w:noProof/>
                <w:lang w:eastAsia="fr-FR"/>
              </w:rPr>
              <w:tab/>
            </w:r>
            <w:r w:rsidRPr="003C5C09">
              <w:rPr>
                <w:rStyle w:val="Lienhypertexte"/>
                <w:noProof/>
              </w:rPr>
              <w:t>Installation</w:t>
            </w:r>
            <w:r>
              <w:rPr>
                <w:noProof/>
                <w:webHidden/>
              </w:rPr>
              <w:tab/>
            </w:r>
            <w:r>
              <w:rPr>
                <w:noProof/>
                <w:webHidden/>
              </w:rPr>
              <w:fldChar w:fldCharType="begin"/>
            </w:r>
            <w:r>
              <w:rPr>
                <w:noProof/>
                <w:webHidden/>
              </w:rPr>
              <w:instrText xml:space="preserve"> PAGEREF _Toc168929817 \h </w:instrText>
            </w:r>
          </w:ins>
          <w:r>
            <w:rPr>
              <w:noProof/>
              <w:webHidden/>
            </w:rPr>
          </w:r>
          <w:r>
            <w:rPr>
              <w:noProof/>
              <w:webHidden/>
            </w:rPr>
            <w:fldChar w:fldCharType="separate"/>
          </w:r>
          <w:ins w:id="14" w:author="COUTIN Stéphane" w:date="2024-06-10T16:36:00Z">
            <w:r>
              <w:rPr>
                <w:noProof/>
                <w:webHidden/>
              </w:rPr>
              <w:t>6</w:t>
            </w:r>
            <w:r>
              <w:rPr>
                <w:noProof/>
                <w:webHidden/>
              </w:rPr>
              <w:fldChar w:fldCharType="end"/>
            </w:r>
            <w:r w:rsidRPr="003C5C09">
              <w:rPr>
                <w:rStyle w:val="Lienhypertexte"/>
                <w:noProof/>
              </w:rPr>
              <w:fldChar w:fldCharType="end"/>
            </w:r>
          </w:ins>
        </w:p>
        <w:p w14:paraId="406E6453" w14:textId="3CE1DB83" w:rsidR="00237E2F" w:rsidRDefault="00237E2F">
          <w:pPr>
            <w:pStyle w:val="TM2"/>
            <w:tabs>
              <w:tab w:val="left" w:pos="850"/>
              <w:tab w:val="right" w:leader="dot" w:pos="9062"/>
            </w:tabs>
            <w:rPr>
              <w:ins w:id="15" w:author="COUTIN Stéphane" w:date="2024-06-10T16:36:00Z"/>
              <w:rFonts w:asciiTheme="minorHAnsi" w:eastAsiaTheme="minorEastAsia" w:hAnsiTheme="minorHAnsi" w:cstheme="minorBidi"/>
              <w:noProof/>
              <w:lang w:eastAsia="fr-FR"/>
            </w:rPr>
          </w:pPr>
          <w:ins w:id="16"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"_Toc168929818"</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2.1</w:t>
            </w:r>
            <w:r>
              <w:rPr>
                <w:rFonts w:asciiTheme="minorHAnsi" w:eastAsiaTheme="minorEastAsia" w:hAnsiTheme="minorHAnsi" w:cstheme="minorBidi"/>
                <w:noProof/>
                <w:lang w:eastAsia="fr-FR"/>
              </w:rPr>
              <w:tab/>
            </w:r>
            <w:r w:rsidRPr="003C5C09">
              <w:rPr>
                <w:rStyle w:val="Lienhypertexte"/>
                <w:noProof/>
              </w:rPr>
              <w:t>Pré requis administratif d’installation</w:t>
            </w:r>
            <w:r>
              <w:rPr>
                <w:noProof/>
                <w:webHidden/>
              </w:rPr>
              <w:tab/>
            </w:r>
            <w:r>
              <w:rPr>
                <w:noProof/>
                <w:webHidden/>
              </w:rPr>
              <w:fldChar w:fldCharType="begin"/>
            </w:r>
            <w:r>
              <w:rPr>
                <w:noProof/>
                <w:webHidden/>
              </w:rPr>
              <w:instrText xml:space="preserve"> PAGEREF _Toc168929818 \h </w:instrText>
            </w:r>
          </w:ins>
          <w:r>
            <w:rPr>
              <w:noProof/>
              <w:webHidden/>
            </w:rPr>
          </w:r>
          <w:r>
            <w:rPr>
              <w:noProof/>
              <w:webHidden/>
            </w:rPr>
            <w:fldChar w:fldCharType="separate"/>
          </w:r>
          <w:ins w:id="17" w:author="COUTIN Stéphane" w:date="2024-06-10T16:36:00Z">
            <w:r>
              <w:rPr>
                <w:noProof/>
                <w:webHidden/>
              </w:rPr>
              <w:t>6</w:t>
            </w:r>
            <w:r>
              <w:rPr>
                <w:noProof/>
                <w:webHidden/>
              </w:rPr>
              <w:fldChar w:fldCharType="end"/>
            </w:r>
            <w:r w:rsidRPr="003C5C09">
              <w:rPr>
                <w:rStyle w:val="Lienhypertexte"/>
                <w:noProof/>
              </w:rPr>
              <w:fldChar w:fldCharType="end"/>
            </w:r>
          </w:ins>
        </w:p>
        <w:p w14:paraId="660BA735" w14:textId="636C85AD" w:rsidR="00237E2F" w:rsidRDefault="00237E2F">
          <w:pPr>
            <w:pStyle w:val="TM2"/>
            <w:tabs>
              <w:tab w:val="left" w:pos="850"/>
              <w:tab w:val="right" w:leader="dot" w:pos="9062"/>
            </w:tabs>
            <w:rPr>
              <w:ins w:id="18" w:author="COUTIN Stéphane" w:date="2024-06-10T16:36:00Z"/>
              <w:rFonts w:asciiTheme="minorHAnsi" w:eastAsiaTheme="minorEastAsia" w:hAnsiTheme="minorHAnsi" w:cstheme="minorBidi"/>
              <w:noProof/>
              <w:lang w:eastAsia="fr-FR"/>
            </w:rPr>
          </w:pPr>
          <w:ins w:id="19"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"_Toc168929819"</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2.2</w:t>
            </w:r>
            <w:r>
              <w:rPr>
                <w:rFonts w:asciiTheme="minorHAnsi" w:eastAsiaTheme="minorEastAsia" w:hAnsiTheme="minorHAnsi" w:cstheme="minorBidi"/>
                <w:noProof/>
                <w:lang w:eastAsia="fr-FR"/>
              </w:rPr>
              <w:tab/>
            </w:r>
            <w:r w:rsidRPr="003C5C09">
              <w:rPr>
                <w:rStyle w:val="Lienhypertexte"/>
                <w:noProof/>
              </w:rPr>
              <w:t>Configuration Pegase</w:t>
            </w:r>
            <w:r>
              <w:rPr>
                <w:noProof/>
                <w:webHidden/>
              </w:rPr>
              <w:tab/>
            </w:r>
            <w:r>
              <w:rPr>
                <w:noProof/>
                <w:webHidden/>
              </w:rPr>
              <w:fldChar w:fldCharType="begin"/>
            </w:r>
            <w:r>
              <w:rPr>
                <w:noProof/>
                <w:webHidden/>
              </w:rPr>
              <w:instrText xml:space="preserve"> PAGEREF _Toc168929819 \h </w:instrText>
            </w:r>
          </w:ins>
          <w:r>
            <w:rPr>
              <w:noProof/>
              <w:webHidden/>
            </w:rPr>
          </w:r>
          <w:r>
            <w:rPr>
              <w:noProof/>
              <w:webHidden/>
            </w:rPr>
            <w:fldChar w:fldCharType="separate"/>
          </w:r>
          <w:ins w:id="20" w:author="COUTIN Stéphane" w:date="2024-06-10T16:36:00Z">
            <w:r>
              <w:rPr>
                <w:noProof/>
                <w:webHidden/>
              </w:rPr>
              <w:t>6</w:t>
            </w:r>
            <w:r>
              <w:rPr>
                <w:noProof/>
                <w:webHidden/>
              </w:rPr>
              <w:fldChar w:fldCharType="end"/>
            </w:r>
            <w:r w:rsidRPr="003C5C09">
              <w:rPr>
                <w:rStyle w:val="Lienhypertexte"/>
                <w:noProof/>
              </w:rPr>
              <w:fldChar w:fldCharType="end"/>
            </w:r>
          </w:ins>
        </w:p>
        <w:p w14:paraId="681A7B09" w14:textId="65C8BB2C" w:rsidR="00237E2F" w:rsidRDefault="00237E2F">
          <w:pPr>
            <w:pStyle w:val="TM2"/>
            <w:tabs>
              <w:tab w:val="left" w:pos="850"/>
              <w:tab w:val="right" w:leader="dot" w:pos="9062"/>
            </w:tabs>
            <w:rPr>
              <w:ins w:id="21" w:author="COUTIN Stéphane" w:date="2024-06-10T16:36:00Z"/>
              <w:rFonts w:asciiTheme="minorHAnsi" w:eastAsiaTheme="minorEastAsia" w:hAnsiTheme="minorHAnsi" w:cstheme="minorBidi"/>
              <w:noProof/>
              <w:lang w:eastAsia="fr-FR"/>
            </w:rPr>
          </w:pPr>
          <w:ins w:id="22"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"_Toc168929820"</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2.3</w:t>
            </w:r>
            <w:r>
              <w:rPr>
                <w:rFonts w:asciiTheme="minorHAnsi" w:eastAsiaTheme="minorEastAsia" w:hAnsiTheme="minorHAnsi" w:cstheme="minorBidi"/>
                <w:noProof/>
                <w:lang w:eastAsia="fr-FR"/>
              </w:rPr>
              <w:tab/>
            </w:r>
            <w:r w:rsidRPr="003C5C09">
              <w:rPr>
                <w:rStyle w:val="Lienhypertexte"/>
                <w:noProof/>
              </w:rPr>
              <w:t>Pré requis technique d'installation</w:t>
            </w:r>
            <w:r>
              <w:rPr>
                <w:noProof/>
                <w:webHidden/>
              </w:rPr>
              <w:tab/>
            </w:r>
            <w:r>
              <w:rPr>
                <w:noProof/>
                <w:webHidden/>
              </w:rPr>
              <w:fldChar w:fldCharType="begin"/>
            </w:r>
            <w:r>
              <w:rPr>
                <w:noProof/>
                <w:webHidden/>
              </w:rPr>
              <w:instrText xml:space="preserve"> PAGEREF _Toc168929820 \h </w:instrText>
            </w:r>
          </w:ins>
          <w:r>
            <w:rPr>
              <w:noProof/>
              <w:webHidden/>
            </w:rPr>
          </w:r>
          <w:r>
            <w:rPr>
              <w:noProof/>
              <w:webHidden/>
            </w:rPr>
            <w:fldChar w:fldCharType="separate"/>
          </w:r>
          <w:ins w:id="23" w:author="COUTIN Stéphane" w:date="2024-06-10T16:36:00Z">
            <w:r>
              <w:rPr>
                <w:noProof/>
                <w:webHidden/>
              </w:rPr>
              <w:t>6</w:t>
            </w:r>
            <w:r>
              <w:rPr>
                <w:noProof/>
                <w:webHidden/>
              </w:rPr>
              <w:fldChar w:fldCharType="end"/>
            </w:r>
            <w:r w:rsidRPr="003C5C09">
              <w:rPr>
                <w:rStyle w:val="Lienhypertexte"/>
                <w:noProof/>
              </w:rPr>
              <w:fldChar w:fldCharType="end"/>
            </w:r>
          </w:ins>
        </w:p>
        <w:p w14:paraId="5AEEFFDB" w14:textId="4FC1D79C" w:rsidR="00237E2F" w:rsidRDefault="00237E2F">
          <w:pPr>
            <w:pStyle w:val="TM2"/>
            <w:tabs>
              <w:tab w:val="left" w:pos="850"/>
              <w:tab w:val="right" w:leader="dot" w:pos="9062"/>
            </w:tabs>
            <w:rPr>
              <w:ins w:id="24" w:author="COUTIN Stéphane" w:date="2024-06-10T16:36:00Z"/>
              <w:rFonts w:asciiTheme="minorHAnsi" w:eastAsiaTheme="minorEastAsia" w:hAnsiTheme="minorHAnsi" w:cstheme="minorBidi"/>
              <w:noProof/>
              <w:lang w:eastAsia="fr-FR"/>
            </w:rPr>
          </w:pPr>
          <w:ins w:id="25"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"_Toc168929821"</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2.4</w:t>
            </w:r>
            <w:r>
              <w:rPr>
                <w:rFonts w:asciiTheme="minorHAnsi" w:eastAsiaTheme="minorEastAsia" w:hAnsiTheme="minorHAnsi" w:cstheme="minorBidi"/>
                <w:noProof/>
                <w:lang w:eastAsia="fr-FR"/>
              </w:rPr>
              <w:tab/>
            </w:r>
            <w:r w:rsidRPr="003C5C09">
              <w:rPr>
                <w:rStyle w:val="Lienhypertexte"/>
                <w:noProof/>
              </w:rPr>
              <w:t>Mode opératoire de mise à jour de la base DRE</w:t>
            </w:r>
            <w:r>
              <w:rPr>
                <w:noProof/>
                <w:webHidden/>
              </w:rPr>
              <w:tab/>
            </w:r>
            <w:r>
              <w:rPr>
                <w:noProof/>
                <w:webHidden/>
              </w:rPr>
              <w:fldChar w:fldCharType="begin"/>
            </w:r>
            <w:r>
              <w:rPr>
                <w:noProof/>
                <w:webHidden/>
              </w:rPr>
              <w:instrText xml:space="preserve"> PAGEREF _Toc168929821 \h </w:instrText>
            </w:r>
          </w:ins>
          <w:r>
            <w:rPr>
              <w:noProof/>
              <w:webHidden/>
            </w:rPr>
          </w:r>
          <w:r>
            <w:rPr>
              <w:noProof/>
              <w:webHidden/>
            </w:rPr>
            <w:fldChar w:fldCharType="separate"/>
          </w:r>
          <w:ins w:id="26" w:author="COUTIN Stéphane" w:date="2024-06-10T16:36:00Z">
            <w:r>
              <w:rPr>
                <w:noProof/>
                <w:webHidden/>
              </w:rPr>
              <w:t>6</w:t>
            </w:r>
            <w:r>
              <w:rPr>
                <w:noProof/>
                <w:webHidden/>
              </w:rPr>
              <w:fldChar w:fldCharType="end"/>
            </w:r>
            <w:r w:rsidRPr="003C5C09">
              <w:rPr>
                <w:rStyle w:val="Lienhypertexte"/>
                <w:noProof/>
              </w:rPr>
              <w:fldChar w:fldCharType="end"/>
            </w:r>
          </w:ins>
        </w:p>
        <w:p w14:paraId="1DDA4A81" w14:textId="054E2D33" w:rsidR="00237E2F" w:rsidRDefault="00237E2F">
          <w:pPr>
            <w:pStyle w:val="TM3"/>
            <w:tabs>
              <w:tab w:val="left" w:pos="1134"/>
              <w:tab w:val="right" w:leader="dot" w:pos="9062"/>
            </w:tabs>
            <w:rPr>
              <w:ins w:id="27" w:author="COUTIN Stéphane" w:date="2024-06-10T16:36:00Z"/>
              <w:rFonts w:asciiTheme="minorHAnsi" w:eastAsiaTheme="minorEastAsia" w:hAnsiTheme="minorHAnsi" w:cstheme="minorBidi"/>
              <w:noProof/>
              <w:lang w:eastAsia="fr-FR"/>
            </w:rPr>
          </w:pPr>
          <w:ins w:id="28"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"_Toc168929822"</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2.4.1</w:t>
            </w:r>
            <w:r>
              <w:rPr>
                <w:rFonts w:asciiTheme="minorHAnsi" w:eastAsiaTheme="minorEastAsia" w:hAnsiTheme="minorHAnsi" w:cstheme="minorBidi"/>
                <w:noProof/>
                <w:lang w:eastAsia="fr-FR"/>
              </w:rPr>
              <w:tab/>
            </w:r>
            <w:r w:rsidRPr="003C5C09">
              <w:rPr>
                <w:rStyle w:val="Lienhypertexte"/>
                <w:noProof/>
              </w:rPr>
              <w:t>Mise à disposition des données (bdd PostgreSQL)</w:t>
            </w:r>
            <w:r>
              <w:rPr>
                <w:noProof/>
                <w:webHidden/>
              </w:rPr>
              <w:tab/>
            </w:r>
            <w:r>
              <w:rPr>
                <w:noProof/>
                <w:webHidden/>
              </w:rPr>
              <w:fldChar w:fldCharType="begin"/>
            </w:r>
            <w:r>
              <w:rPr>
                <w:noProof/>
                <w:webHidden/>
              </w:rPr>
              <w:instrText xml:space="preserve"> PAGEREF _Toc168929822 \h </w:instrText>
            </w:r>
          </w:ins>
          <w:r>
            <w:rPr>
              <w:noProof/>
              <w:webHidden/>
            </w:rPr>
          </w:r>
          <w:r>
            <w:rPr>
              <w:noProof/>
              <w:webHidden/>
            </w:rPr>
            <w:fldChar w:fldCharType="separate"/>
          </w:r>
          <w:ins w:id="29" w:author="COUTIN Stéphane" w:date="2024-06-10T16:36:00Z">
            <w:r>
              <w:rPr>
                <w:noProof/>
                <w:webHidden/>
              </w:rPr>
              <w:t>7</w:t>
            </w:r>
            <w:r>
              <w:rPr>
                <w:noProof/>
                <w:webHidden/>
              </w:rPr>
              <w:fldChar w:fldCharType="end"/>
            </w:r>
            <w:r w:rsidRPr="003C5C09">
              <w:rPr>
                <w:rStyle w:val="Lienhypertexte"/>
                <w:noProof/>
              </w:rPr>
              <w:fldChar w:fldCharType="end"/>
            </w:r>
          </w:ins>
        </w:p>
        <w:p w14:paraId="5A68F773" w14:textId="20189043" w:rsidR="00237E2F" w:rsidRDefault="00237E2F">
          <w:pPr>
            <w:pStyle w:val="TM3"/>
            <w:tabs>
              <w:tab w:val="left" w:pos="1134"/>
              <w:tab w:val="right" w:leader="dot" w:pos="9062"/>
            </w:tabs>
            <w:rPr>
              <w:ins w:id="30" w:author="COUTIN Stéphane" w:date="2024-06-10T16:36:00Z"/>
              <w:rFonts w:asciiTheme="minorHAnsi" w:eastAsiaTheme="minorEastAsia" w:hAnsiTheme="minorHAnsi" w:cstheme="minorBidi"/>
              <w:noProof/>
              <w:lang w:eastAsia="fr-FR"/>
            </w:rPr>
          </w:pPr>
          <w:ins w:id="31"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"_Toc168929823"</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2.4.2</w:t>
            </w:r>
            <w:r>
              <w:rPr>
                <w:rFonts w:asciiTheme="minorHAnsi" w:eastAsiaTheme="minorEastAsia" w:hAnsiTheme="minorHAnsi" w:cstheme="minorBidi"/>
                <w:noProof/>
                <w:lang w:eastAsia="fr-FR"/>
              </w:rPr>
              <w:tab/>
            </w:r>
            <w:r w:rsidRPr="003C5C09">
              <w:rPr>
                <w:rStyle w:val="Lienhypertexte"/>
                <w:noProof/>
              </w:rPr>
              <w:t>Mise à disposition des données (bdd MongoDB)</w:t>
            </w:r>
            <w:r>
              <w:rPr>
                <w:noProof/>
                <w:webHidden/>
              </w:rPr>
              <w:tab/>
            </w:r>
            <w:r>
              <w:rPr>
                <w:noProof/>
                <w:webHidden/>
              </w:rPr>
              <w:fldChar w:fldCharType="begin"/>
            </w:r>
            <w:r>
              <w:rPr>
                <w:noProof/>
                <w:webHidden/>
              </w:rPr>
              <w:instrText xml:space="preserve"> PAGEREF _Toc168929823 \h </w:instrText>
            </w:r>
          </w:ins>
          <w:r>
            <w:rPr>
              <w:noProof/>
              <w:webHidden/>
            </w:rPr>
          </w:r>
          <w:r>
            <w:rPr>
              <w:noProof/>
              <w:webHidden/>
            </w:rPr>
            <w:fldChar w:fldCharType="separate"/>
          </w:r>
          <w:ins w:id="32" w:author="COUTIN Stéphane" w:date="2024-06-10T16:36:00Z">
            <w:r>
              <w:rPr>
                <w:noProof/>
                <w:webHidden/>
              </w:rPr>
              <w:t>7</w:t>
            </w:r>
            <w:r>
              <w:rPr>
                <w:noProof/>
                <w:webHidden/>
              </w:rPr>
              <w:fldChar w:fldCharType="end"/>
            </w:r>
            <w:r w:rsidRPr="003C5C09">
              <w:rPr>
                <w:rStyle w:val="Lienhypertexte"/>
                <w:noProof/>
              </w:rPr>
              <w:fldChar w:fldCharType="end"/>
            </w:r>
          </w:ins>
        </w:p>
        <w:p w14:paraId="07E9E6A6" w14:textId="5659C33F" w:rsidR="00237E2F" w:rsidRDefault="00237E2F">
          <w:pPr>
            <w:pStyle w:val="TM3"/>
            <w:tabs>
              <w:tab w:val="left" w:pos="1134"/>
              <w:tab w:val="right" w:leader="dot" w:pos="9062"/>
            </w:tabs>
            <w:rPr>
              <w:ins w:id="33" w:author="COUTIN Stéphane" w:date="2024-06-10T16:36:00Z"/>
              <w:rFonts w:asciiTheme="minorHAnsi" w:eastAsiaTheme="minorEastAsia" w:hAnsiTheme="minorHAnsi" w:cstheme="minorBidi"/>
              <w:noProof/>
              <w:lang w:eastAsia="fr-FR"/>
            </w:rPr>
          </w:pPr>
          <w:ins w:id="34"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"_Toc168929825"</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2.4.3</w:t>
            </w:r>
            <w:r>
              <w:rPr>
                <w:rFonts w:asciiTheme="minorHAnsi" w:eastAsiaTheme="minorEastAsia" w:hAnsiTheme="minorHAnsi" w:cstheme="minorBidi"/>
                <w:noProof/>
                <w:lang w:eastAsia="fr-FR"/>
              </w:rPr>
              <w:tab/>
            </w:r>
            <w:r w:rsidRPr="003C5C09">
              <w:rPr>
                <w:rStyle w:val="Lienhypertexte"/>
                <w:noProof/>
              </w:rPr>
              <w:t>Fichier d’indication de la version de DRE</w:t>
            </w:r>
            <w:r>
              <w:rPr>
                <w:noProof/>
                <w:webHidden/>
              </w:rPr>
              <w:tab/>
            </w:r>
            <w:r>
              <w:rPr>
                <w:noProof/>
                <w:webHidden/>
              </w:rPr>
              <w:fldChar w:fldCharType="begin"/>
            </w:r>
            <w:r>
              <w:rPr>
                <w:noProof/>
                <w:webHidden/>
              </w:rPr>
              <w:instrText xml:space="preserve"> PAGEREF _Toc168929825 \h </w:instrText>
            </w:r>
          </w:ins>
          <w:r>
            <w:rPr>
              <w:noProof/>
              <w:webHidden/>
            </w:rPr>
          </w:r>
          <w:r>
            <w:rPr>
              <w:noProof/>
              <w:webHidden/>
            </w:rPr>
            <w:fldChar w:fldCharType="separate"/>
          </w:r>
          <w:ins w:id="35" w:author="COUTIN Stéphane" w:date="2024-06-10T16:36:00Z">
            <w:r>
              <w:rPr>
                <w:noProof/>
                <w:webHidden/>
              </w:rPr>
              <w:t>7</w:t>
            </w:r>
            <w:r>
              <w:rPr>
                <w:noProof/>
                <w:webHidden/>
              </w:rPr>
              <w:fldChar w:fldCharType="end"/>
            </w:r>
            <w:r w:rsidRPr="003C5C09">
              <w:rPr>
                <w:rStyle w:val="Lienhypertexte"/>
                <w:noProof/>
              </w:rPr>
              <w:fldChar w:fldCharType="end"/>
            </w:r>
          </w:ins>
        </w:p>
        <w:p w14:paraId="3342290D" w14:textId="3B94DA2C" w:rsidR="00237E2F" w:rsidRDefault="00237E2F">
          <w:pPr>
            <w:pStyle w:val="TM3"/>
            <w:tabs>
              <w:tab w:val="left" w:pos="1134"/>
              <w:tab w:val="right" w:leader="dot" w:pos="9062"/>
            </w:tabs>
            <w:rPr>
              <w:ins w:id="36" w:author="COUTIN Stéphane" w:date="2024-06-10T16:36:00Z"/>
              <w:rFonts w:asciiTheme="minorHAnsi" w:eastAsiaTheme="minorEastAsia" w:hAnsiTheme="minorHAnsi" w:cstheme="minorBidi"/>
              <w:noProof/>
              <w:lang w:eastAsia="fr-FR"/>
            </w:rPr>
          </w:pPr>
          <w:ins w:id="37"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"_Toc168929826"</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2.4.4</w:t>
            </w:r>
            <w:r>
              <w:rPr>
                <w:rFonts w:asciiTheme="minorHAnsi" w:eastAsiaTheme="minorEastAsia" w:hAnsiTheme="minorHAnsi" w:cstheme="minorBidi"/>
                <w:noProof/>
                <w:lang w:eastAsia="fr-FR"/>
              </w:rPr>
              <w:tab/>
            </w:r>
            <w:r w:rsidRPr="003C5C09">
              <w:rPr>
                <w:rStyle w:val="Lienhypertexte"/>
                <w:noProof/>
              </w:rPr>
              <w:t>Création de la base DRE en établissement</w:t>
            </w:r>
            <w:r>
              <w:rPr>
                <w:noProof/>
                <w:webHidden/>
              </w:rPr>
              <w:tab/>
            </w:r>
            <w:r>
              <w:rPr>
                <w:noProof/>
                <w:webHidden/>
              </w:rPr>
              <w:fldChar w:fldCharType="begin"/>
            </w:r>
            <w:r>
              <w:rPr>
                <w:noProof/>
                <w:webHidden/>
              </w:rPr>
              <w:instrText xml:space="preserve"> PAGEREF _Toc168929826 \h </w:instrText>
            </w:r>
          </w:ins>
          <w:r>
            <w:rPr>
              <w:noProof/>
              <w:webHidden/>
            </w:rPr>
          </w:r>
          <w:r>
            <w:rPr>
              <w:noProof/>
              <w:webHidden/>
            </w:rPr>
            <w:fldChar w:fldCharType="separate"/>
          </w:r>
          <w:ins w:id="38" w:author="COUTIN Stéphane" w:date="2024-06-10T16:36:00Z">
            <w:r>
              <w:rPr>
                <w:noProof/>
                <w:webHidden/>
              </w:rPr>
              <w:t>8</w:t>
            </w:r>
            <w:r>
              <w:rPr>
                <w:noProof/>
                <w:webHidden/>
              </w:rPr>
              <w:fldChar w:fldCharType="end"/>
            </w:r>
            <w:r w:rsidRPr="003C5C09">
              <w:rPr>
                <w:rStyle w:val="Lienhypertexte"/>
                <w:noProof/>
              </w:rPr>
              <w:fldChar w:fldCharType="end"/>
            </w:r>
          </w:ins>
        </w:p>
        <w:p w14:paraId="0C2D9AC9" w14:textId="699B42FC" w:rsidR="00237E2F" w:rsidRDefault="00237E2F">
          <w:pPr>
            <w:pStyle w:val="TM2"/>
            <w:tabs>
              <w:tab w:val="left" w:pos="850"/>
              <w:tab w:val="right" w:leader="dot" w:pos="9062"/>
            </w:tabs>
            <w:rPr>
              <w:ins w:id="39" w:author="COUTIN Stéphane" w:date="2024-06-10T16:36:00Z"/>
              <w:rFonts w:asciiTheme="minorHAnsi" w:eastAsiaTheme="minorEastAsia" w:hAnsiTheme="minorHAnsi" w:cstheme="minorBidi"/>
              <w:noProof/>
              <w:lang w:eastAsia="fr-FR"/>
            </w:rPr>
          </w:pPr>
          <w:ins w:id="40"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"_Toc168929827"</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2.5</w:t>
            </w:r>
            <w:r>
              <w:rPr>
                <w:rFonts w:asciiTheme="minorHAnsi" w:eastAsiaTheme="minorEastAsia" w:hAnsiTheme="minorHAnsi" w:cstheme="minorBidi"/>
                <w:noProof/>
                <w:lang w:eastAsia="fr-FR"/>
              </w:rPr>
              <w:tab/>
            </w:r>
            <w:r w:rsidRPr="003C5C09">
              <w:rPr>
                <w:rStyle w:val="Lienhypertexte"/>
                <w:noProof/>
              </w:rPr>
              <w:t>Personnalisation de DRE</w:t>
            </w:r>
            <w:r>
              <w:rPr>
                <w:noProof/>
                <w:webHidden/>
              </w:rPr>
              <w:tab/>
            </w:r>
            <w:r>
              <w:rPr>
                <w:noProof/>
                <w:webHidden/>
              </w:rPr>
              <w:fldChar w:fldCharType="begin"/>
            </w:r>
            <w:r>
              <w:rPr>
                <w:noProof/>
                <w:webHidden/>
              </w:rPr>
              <w:instrText xml:space="preserve"> PAGEREF _Toc168929827 \h </w:instrText>
            </w:r>
          </w:ins>
          <w:r>
            <w:rPr>
              <w:noProof/>
              <w:webHidden/>
            </w:rPr>
          </w:r>
          <w:r>
            <w:rPr>
              <w:noProof/>
              <w:webHidden/>
            </w:rPr>
            <w:fldChar w:fldCharType="separate"/>
          </w:r>
          <w:ins w:id="41" w:author="COUTIN Stéphane" w:date="2024-06-10T16:36:00Z">
            <w:r>
              <w:rPr>
                <w:noProof/>
                <w:webHidden/>
              </w:rPr>
              <w:t>8</w:t>
            </w:r>
            <w:r>
              <w:rPr>
                <w:noProof/>
                <w:webHidden/>
              </w:rPr>
              <w:fldChar w:fldCharType="end"/>
            </w:r>
            <w:r w:rsidRPr="003C5C09">
              <w:rPr>
                <w:rStyle w:val="Lienhypertexte"/>
                <w:noProof/>
              </w:rPr>
              <w:fldChar w:fldCharType="end"/>
            </w:r>
          </w:ins>
        </w:p>
        <w:p w14:paraId="4C97DA4D" w14:textId="009416BD" w:rsidR="00237E2F" w:rsidRDefault="00237E2F">
          <w:pPr>
            <w:pStyle w:val="TM1"/>
            <w:tabs>
              <w:tab w:val="left" w:pos="440"/>
              <w:tab w:val="right" w:leader="dot" w:pos="9062"/>
            </w:tabs>
            <w:rPr>
              <w:ins w:id="42" w:author="COUTIN Stéphane" w:date="2024-06-10T16:36:00Z"/>
              <w:rFonts w:asciiTheme="minorHAnsi" w:eastAsiaTheme="minorEastAsia" w:hAnsiTheme="minorHAnsi" w:cstheme="minorBidi"/>
              <w:noProof/>
              <w:lang w:eastAsia="fr-FR"/>
            </w:rPr>
          </w:pPr>
          <w:ins w:id="43"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"_Toc168929828"</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3</w:t>
            </w:r>
            <w:r>
              <w:rPr>
                <w:rFonts w:asciiTheme="minorHAnsi" w:eastAsiaTheme="minorEastAsia" w:hAnsiTheme="minorHAnsi" w:cstheme="minorBidi"/>
                <w:noProof/>
                <w:lang w:eastAsia="fr-FR"/>
              </w:rPr>
              <w:tab/>
            </w:r>
            <w:r w:rsidRPr="003C5C09">
              <w:rPr>
                <w:rStyle w:val="Lienhypertexte"/>
                <w:noProof/>
              </w:rPr>
              <w:t>Les données</w:t>
            </w:r>
            <w:r>
              <w:rPr>
                <w:noProof/>
                <w:webHidden/>
              </w:rPr>
              <w:tab/>
            </w:r>
            <w:r>
              <w:rPr>
                <w:noProof/>
                <w:webHidden/>
              </w:rPr>
              <w:fldChar w:fldCharType="begin"/>
            </w:r>
            <w:r>
              <w:rPr>
                <w:noProof/>
                <w:webHidden/>
              </w:rPr>
              <w:instrText xml:space="preserve"> PAGEREF _Toc168929828 \h </w:instrText>
            </w:r>
          </w:ins>
          <w:r>
            <w:rPr>
              <w:noProof/>
              <w:webHidden/>
            </w:rPr>
          </w:r>
          <w:r>
            <w:rPr>
              <w:noProof/>
              <w:webHidden/>
            </w:rPr>
            <w:fldChar w:fldCharType="separate"/>
          </w:r>
          <w:ins w:id="44" w:author="COUTIN Stéphane" w:date="2024-06-10T16:36:00Z">
            <w:r>
              <w:rPr>
                <w:noProof/>
                <w:webHidden/>
              </w:rPr>
              <w:t>9</w:t>
            </w:r>
            <w:r>
              <w:rPr>
                <w:noProof/>
                <w:webHidden/>
              </w:rPr>
              <w:fldChar w:fldCharType="end"/>
            </w:r>
            <w:r w:rsidRPr="003C5C09">
              <w:rPr>
                <w:rStyle w:val="Lienhypertexte"/>
                <w:noProof/>
              </w:rPr>
              <w:fldChar w:fldCharType="end"/>
            </w:r>
          </w:ins>
        </w:p>
        <w:p w14:paraId="789E882C" w14:textId="2294EDE1" w:rsidR="00237E2F" w:rsidRDefault="00237E2F">
          <w:pPr>
            <w:pStyle w:val="TM2"/>
            <w:tabs>
              <w:tab w:val="left" w:pos="850"/>
              <w:tab w:val="right" w:leader="dot" w:pos="9062"/>
            </w:tabs>
            <w:rPr>
              <w:ins w:id="45" w:author="COUTIN Stéphane" w:date="2024-06-10T16:36:00Z"/>
              <w:rFonts w:asciiTheme="minorHAnsi" w:eastAsiaTheme="minorEastAsia" w:hAnsiTheme="minorHAnsi" w:cstheme="minorBidi"/>
              <w:noProof/>
              <w:lang w:eastAsia="fr-FR"/>
            </w:rPr>
          </w:pPr>
          <w:ins w:id="46"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"_Toc168929829"</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3.1</w:t>
            </w:r>
            <w:r>
              <w:rPr>
                <w:rFonts w:asciiTheme="minorHAnsi" w:eastAsiaTheme="minorEastAsia" w:hAnsiTheme="minorHAnsi" w:cstheme="minorBidi"/>
                <w:noProof/>
                <w:lang w:eastAsia="fr-FR"/>
              </w:rPr>
              <w:tab/>
            </w:r>
            <w:r w:rsidRPr="003C5C09">
              <w:rPr>
                <w:rStyle w:val="Lienhypertexte"/>
                <w:noProof/>
              </w:rPr>
              <w:t>Les Bdd constituant DRE</w:t>
            </w:r>
            <w:r>
              <w:rPr>
                <w:noProof/>
                <w:webHidden/>
              </w:rPr>
              <w:tab/>
            </w:r>
            <w:r>
              <w:rPr>
                <w:noProof/>
                <w:webHidden/>
              </w:rPr>
              <w:fldChar w:fldCharType="begin"/>
            </w:r>
            <w:r>
              <w:rPr>
                <w:noProof/>
                <w:webHidden/>
              </w:rPr>
              <w:instrText xml:space="preserve"> PAGEREF _Toc168929829 \h </w:instrText>
            </w:r>
          </w:ins>
          <w:r>
            <w:rPr>
              <w:noProof/>
              <w:webHidden/>
            </w:rPr>
          </w:r>
          <w:r>
            <w:rPr>
              <w:noProof/>
              <w:webHidden/>
            </w:rPr>
            <w:fldChar w:fldCharType="separate"/>
          </w:r>
          <w:ins w:id="47" w:author="COUTIN Stéphane" w:date="2024-06-10T16:36:00Z">
            <w:r>
              <w:rPr>
                <w:noProof/>
                <w:webHidden/>
              </w:rPr>
              <w:t>9</w:t>
            </w:r>
            <w:r>
              <w:rPr>
                <w:noProof/>
                <w:webHidden/>
              </w:rPr>
              <w:fldChar w:fldCharType="end"/>
            </w:r>
            <w:r w:rsidRPr="003C5C09">
              <w:rPr>
                <w:rStyle w:val="Lienhypertexte"/>
                <w:noProof/>
              </w:rPr>
              <w:fldChar w:fldCharType="end"/>
            </w:r>
          </w:ins>
        </w:p>
        <w:p w14:paraId="74DAF5C5" w14:textId="4D223537" w:rsidR="00237E2F" w:rsidRDefault="00237E2F">
          <w:pPr>
            <w:pStyle w:val="TM2"/>
            <w:tabs>
              <w:tab w:val="left" w:pos="850"/>
              <w:tab w:val="right" w:leader="dot" w:pos="9062"/>
            </w:tabs>
            <w:rPr>
              <w:ins w:id="48" w:author="COUTIN Stéphane" w:date="2024-06-10T16:36:00Z"/>
              <w:rFonts w:asciiTheme="minorHAnsi" w:eastAsiaTheme="minorEastAsia" w:hAnsiTheme="minorHAnsi" w:cstheme="minorBidi"/>
              <w:noProof/>
              <w:lang w:eastAsia="fr-FR"/>
            </w:rPr>
          </w:pPr>
          <w:ins w:id="49"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"_Toc168929830"</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3.2</w:t>
            </w:r>
            <w:r>
              <w:rPr>
                <w:rFonts w:asciiTheme="minorHAnsi" w:eastAsiaTheme="minorEastAsia" w:hAnsiTheme="minorHAnsi" w:cstheme="minorBidi"/>
                <w:noProof/>
                <w:lang w:eastAsia="fr-FR"/>
              </w:rPr>
              <w:tab/>
            </w:r>
            <w:r w:rsidRPr="003C5C09">
              <w:rPr>
                <w:rStyle w:val="Lienhypertexte"/>
                <w:noProof/>
              </w:rPr>
              <w:t>Modèle de données</w:t>
            </w:r>
            <w:r>
              <w:rPr>
                <w:noProof/>
                <w:webHidden/>
              </w:rPr>
              <w:tab/>
            </w:r>
            <w:r>
              <w:rPr>
                <w:noProof/>
                <w:webHidden/>
              </w:rPr>
              <w:fldChar w:fldCharType="begin"/>
            </w:r>
            <w:r>
              <w:rPr>
                <w:noProof/>
                <w:webHidden/>
              </w:rPr>
              <w:instrText xml:space="preserve"> PAGEREF _Toc168929830 \h </w:instrText>
            </w:r>
          </w:ins>
          <w:r>
            <w:rPr>
              <w:noProof/>
              <w:webHidden/>
            </w:rPr>
          </w:r>
          <w:r>
            <w:rPr>
              <w:noProof/>
              <w:webHidden/>
            </w:rPr>
            <w:fldChar w:fldCharType="separate"/>
          </w:r>
          <w:ins w:id="50" w:author="COUTIN Stéphane" w:date="2024-06-10T16:36:00Z">
            <w:r>
              <w:rPr>
                <w:noProof/>
                <w:webHidden/>
              </w:rPr>
              <w:t>9</w:t>
            </w:r>
            <w:r>
              <w:rPr>
                <w:noProof/>
                <w:webHidden/>
              </w:rPr>
              <w:fldChar w:fldCharType="end"/>
            </w:r>
            <w:r w:rsidRPr="003C5C09">
              <w:rPr>
                <w:rStyle w:val="Lienhypertexte"/>
                <w:noProof/>
              </w:rPr>
              <w:fldChar w:fldCharType="end"/>
            </w:r>
          </w:ins>
        </w:p>
        <w:p w14:paraId="0F137517" w14:textId="77BDFEA9" w:rsidR="00237E2F" w:rsidRDefault="00237E2F">
          <w:pPr>
            <w:pStyle w:val="TM1"/>
            <w:tabs>
              <w:tab w:val="left" w:pos="440"/>
              <w:tab w:val="right" w:leader="dot" w:pos="9062"/>
            </w:tabs>
            <w:rPr>
              <w:ins w:id="51" w:author="COUTIN Stéphane" w:date="2024-06-10T16:36:00Z"/>
              <w:rFonts w:asciiTheme="minorHAnsi" w:eastAsiaTheme="minorEastAsia" w:hAnsiTheme="minorHAnsi" w:cstheme="minorBidi"/>
              <w:noProof/>
              <w:lang w:eastAsia="fr-FR"/>
            </w:rPr>
          </w:pPr>
          <w:ins w:id="52"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"_Toc168929831"</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4</w:t>
            </w:r>
            <w:r>
              <w:rPr>
                <w:rFonts w:asciiTheme="minorHAnsi" w:eastAsiaTheme="minorEastAsia" w:hAnsiTheme="minorHAnsi" w:cstheme="minorBidi"/>
                <w:noProof/>
                <w:lang w:eastAsia="fr-FR"/>
              </w:rPr>
              <w:tab/>
            </w:r>
            <w:r w:rsidRPr="003C5C09">
              <w:rPr>
                <w:rStyle w:val="Lienhypertexte"/>
                <w:noProof/>
              </w:rPr>
              <w:t>Utilisation de DRE</w:t>
            </w:r>
            <w:r>
              <w:rPr>
                <w:noProof/>
                <w:webHidden/>
              </w:rPr>
              <w:tab/>
            </w:r>
            <w:r>
              <w:rPr>
                <w:noProof/>
                <w:webHidden/>
              </w:rPr>
              <w:fldChar w:fldCharType="begin"/>
            </w:r>
            <w:r>
              <w:rPr>
                <w:noProof/>
                <w:webHidden/>
              </w:rPr>
              <w:instrText xml:space="preserve"> PAGEREF _Toc168929831 \h </w:instrText>
            </w:r>
          </w:ins>
          <w:r>
            <w:rPr>
              <w:noProof/>
              <w:webHidden/>
            </w:rPr>
          </w:r>
          <w:r>
            <w:rPr>
              <w:noProof/>
              <w:webHidden/>
            </w:rPr>
            <w:fldChar w:fldCharType="separate"/>
          </w:r>
          <w:ins w:id="53" w:author="COUTIN Stéphane" w:date="2024-06-10T16:36:00Z">
            <w:r>
              <w:rPr>
                <w:noProof/>
                <w:webHidden/>
              </w:rPr>
              <w:t>11</w:t>
            </w:r>
            <w:r>
              <w:rPr>
                <w:noProof/>
                <w:webHidden/>
              </w:rPr>
              <w:fldChar w:fldCharType="end"/>
            </w:r>
            <w:r w:rsidRPr="003C5C09">
              <w:rPr>
                <w:rStyle w:val="Lienhypertexte"/>
                <w:noProof/>
              </w:rPr>
              <w:fldChar w:fldCharType="end"/>
            </w:r>
          </w:ins>
        </w:p>
        <w:p w14:paraId="787FA3D5" w14:textId="2203A456" w:rsidR="00237E2F" w:rsidRDefault="00237E2F">
          <w:pPr>
            <w:pStyle w:val="TM2"/>
            <w:tabs>
              <w:tab w:val="left" w:pos="850"/>
              <w:tab w:val="right" w:leader="dot" w:pos="9062"/>
            </w:tabs>
            <w:rPr>
              <w:ins w:id="54" w:author="COUTIN Stéphane" w:date="2024-06-10T16:36:00Z"/>
              <w:rFonts w:asciiTheme="minorHAnsi" w:eastAsiaTheme="minorEastAsia" w:hAnsiTheme="minorHAnsi" w:cstheme="minorBidi"/>
              <w:noProof/>
              <w:lang w:eastAsia="fr-FR"/>
            </w:rPr>
          </w:pPr>
          <w:ins w:id="55"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"_Toc168929832"</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4.1</w:t>
            </w:r>
            <w:r>
              <w:rPr>
                <w:rFonts w:asciiTheme="minorHAnsi" w:eastAsiaTheme="minorEastAsia" w:hAnsiTheme="minorHAnsi" w:cstheme="minorBidi"/>
                <w:noProof/>
                <w:lang w:eastAsia="fr-FR"/>
              </w:rPr>
              <w:tab/>
            </w:r>
            <w:r w:rsidRPr="003C5C09">
              <w:rPr>
                <w:rStyle w:val="Lienhypertexte"/>
                <w:noProof/>
              </w:rPr>
              <w:t>Usage</w:t>
            </w:r>
            <w:r>
              <w:rPr>
                <w:noProof/>
                <w:webHidden/>
              </w:rPr>
              <w:tab/>
            </w:r>
            <w:r>
              <w:rPr>
                <w:noProof/>
                <w:webHidden/>
              </w:rPr>
              <w:fldChar w:fldCharType="begin"/>
            </w:r>
            <w:r>
              <w:rPr>
                <w:noProof/>
                <w:webHidden/>
              </w:rPr>
              <w:instrText xml:space="preserve"> PAGEREF _Toc168929832 \h </w:instrText>
            </w:r>
          </w:ins>
          <w:r>
            <w:rPr>
              <w:noProof/>
              <w:webHidden/>
            </w:rPr>
          </w:r>
          <w:r>
            <w:rPr>
              <w:noProof/>
              <w:webHidden/>
            </w:rPr>
            <w:fldChar w:fldCharType="separate"/>
          </w:r>
          <w:ins w:id="56" w:author="COUTIN Stéphane" w:date="2024-06-10T16:36:00Z">
            <w:r>
              <w:rPr>
                <w:noProof/>
                <w:webHidden/>
              </w:rPr>
              <w:t>11</w:t>
            </w:r>
            <w:r>
              <w:rPr>
                <w:noProof/>
                <w:webHidden/>
              </w:rPr>
              <w:fldChar w:fldCharType="end"/>
            </w:r>
            <w:r w:rsidRPr="003C5C09">
              <w:rPr>
                <w:rStyle w:val="Lienhypertexte"/>
                <w:noProof/>
              </w:rPr>
              <w:fldChar w:fldCharType="end"/>
            </w:r>
          </w:ins>
        </w:p>
        <w:p w14:paraId="53BD1039" w14:textId="353C530A" w:rsidR="00237E2F" w:rsidRDefault="00237E2F">
          <w:pPr>
            <w:pStyle w:val="TM2"/>
            <w:tabs>
              <w:tab w:val="left" w:pos="850"/>
              <w:tab w:val="right" w:leader="dot" w:pos="9062"/>
            </w:tabs>
            <w:rPr>
              <w:ins w:id="57" w:author="COUTIN Stéphane" w:date="2024-06-10T16:36:00Z"/>
              <w:rFonts w:asciiTheme="minorHAnsi" w:eastAsiaTheme="minorEastAsia" w:hAnsiTheme="minorHAnsi" w:cstheme="minorBidi"/>
              <w:noProof/>
              <w:lang w:eastAsia="fr-FR"/>
            </w:rPr>
          </w:pPr>
          <w:ins w:id="58"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"_Toc168929833"</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4.2</w:t>
            </w:r>
            <w:r>
              <w:rPr>
                <w:rFonts w:asciiTheme="minorHAnsi" w:eastAsiaTheme="minorEastAsia" w:hAnsiTheme="minorHAnsi" w:cstheme="minorBidi"/>
                <w:noProof/>
                <w:lang w:eastAsia="fr-FR"/>
              </w:rPr>
              <w:tab/>
            </w:r>
            <w:r w:rsidRPr="003C5C09">
              <w:rPr>
                <w:rStyle w:val="Lienhypertexte"/>
                <w:noProof/>
              </w:rPr>
              <w:t>Outils pour accéder aux données</w:t>
            </w:r>
            <w:r>
              <w:rPr>
                <w:noProof/>
                <w:webHidden/>
              </w:rPr>
              <w:tab/>
            </w:r>
            <w:r>
              <w:rPr>
                <w:noProof/>
                <w:webHidden/>
              </w:rPr>
              <w:fldChar w:fldCharType="begin"/>
            </w:r>
            <w:r>
              <w:rPr>
                <w:noProof/>
                <w:webHidden/>
              </w:rPr>
              <w:instrText xml:space="preserve"> PAGEREF _Toc168929833 \h </w:instrText>
            </w:r>
          </w:ins>
          <w:r>
            <w:rPr>
              <w:noProof/>
              <w:webHidden/>
            </w:rPr>
          </w:r>
          <w:r>
            <w:rPr>
              <w:noProof/>
              <w:webHidden/>
            </w:rPr>
            <w:fldChar w:fldCharType="separate"/>
          </w:r>
          <w:ins w:id="59" w:author="COUTIN Stéphane" w:date="2024-06-10T16:36:00Z">
            <w:r>
              <w:rPr>
                <w:noProof/>
                <w:webHidden/>
              </w:rPr>
              <w:t>11</w:t>
            </w:r>
            <w:r>
              <w:rPr>
                <w:noProof/>
                <w:webHidden/>
              </w:rPr>
              <w:fldChar w:fldCharType="end"/>
            </w:r>
            <w:r w:rsidRPr="003C5C09">
              <w:rPr>
                <w:rStyle w:val="Lienhypertexte"/>
                <w:noProof/>
              </w:rPr>
              <w:fldChar w:fldCharType="end"/>
            </w:r>
          </w:ins>
        </w:p>
        <w:p w14:paraId="17243FA3" w14:textId="47D659A3" w:rsidR="00237E2F" w:rsidRDefault="00237E2F">
          <w:pPr>
            <w:pStyle w:val="TM2"/>
            <w:tabs>
              <w:tab w:val="left" w:pos="850"/>
              <w:tab w:val="right" w:leader="dot" w:pos="9062"/>
            </w:tabs>
            <w:rPr>
              <w:ins w:id="60" w:author="COUTIN Stéphane" w:date="2024-06-10T16:36:00Z"/>
              <w:rFonts w:asciiTheme="minorHAnsi" w:eastAsiaTheme="minorEastAsia" w:hAnsiTheme="minorHAnsi" w:cstheme="minorBidi"/>
              <w:noProof/>
              <w:lang w:eastAsia="fr-FR"/>
            </w:rPr>
          </w:pPr>
          <w:ins w:id="61"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"_Toc168929834"</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4.3</w:t>
            </w:r>
            <w:r>
              <w:rPr>
                <w:rFonts w:asciiTheme="minorHAnsi" w:eastAsiaTheme="minorEastAsia" w:hAnsiTheme="minorHAnsi" w:cstheme="minorBidi"/>
                <w:noProof/>
                <w:lang w:eastAsia="fr-FR"/>
              </w:rPr>
              <w:tab/>
            </w:r>
            <w:r w:rsidRPr="003C5C09">
              <w:rPr>
                <w:rStyle w:val="Lienhypertexte"/>
                <w:noProof/>
              </w:rPr>
              <w:t>Mise en commun de code et d’outils</w:t>
            </w:r>
            <w:r>
              <w:rPr>
                <w:noProof/>
                <w:webHidden/>
              </w:rPr>
              <w:tab/>
            </w:r>
            <w:r>
              <w:rPr>
                <w:noProof/>
                <w:webHidden/>
              </w:rPr>
              <w:fldChar w:fldCharType="begin"/>
            </w:r>
            <w:r>
              <w:rPr>
                <w:noProof/>
                <w:webHidden/>
              </w:rPr>
              <w:instrText xml:space="preserve"> PAGEREF _Toc168929834 \h </w:instrText>
            </w:r>
          </w:ins>
          <w:r>
            <w:rPr>
              <w:noProof/>
              <w:webHidden/>
            </w:rPr>
          </w:r>
          <w:r>
            <w:rPr>
              <w:noProof/>
              <w:webHidden/>
            </w:rPr>
            <w:fldChar w:fldCharType="separate"/>
          </w:r>
          <w:ins w:id="62" w:author="COUTIN Stéphane" w:date="2024-06-10T16:36:00Z">
            <w:r>
              <w:rPr>
                <w:noProof/>
                <w:webHidden/>
              </w:rPr>
              <w:t>11</w:t>
            </w:r>
            <w:r>
              <w:rPr>
                <w:noProof/>
                <w:webHidden/>
              </w:rPr>
              <w:fldChar w:fldCharType="end"/>
            </w:r>
            <w:r w:rsidRPr="003C5C09">
              <w:rPr>
                <w:rStyle w:val="Lienhypertexte"/>
                <w:noProof/>
              </w:rPr>
              <w:fldChar w:fldCharType="end"/>
            </w:r>
          </w:ins>
        </w:p>
        <w:p w14:paraId="64AA1D64" w14:textId="48E08C7B" w:rsidR="00237E2F" w:rsidRDefault="00237E2F">
          <w:pPr>
            <w:pStyle w:val="TM2"/>
            <w:tabs>
              <w:tab w:val="left" w:pos="850"/>
              <w:tab w:val="right" w:leader="dot" w:pos="9062"/>
            </w:tabs>
            <w:rPr>
              <w:ins w:id="63" w:author="COUTIN Stéphane" w:date="2024-06-10T16:36:00Z"/>
              <w:rFonts w:asciiTheme="minorHAnsi" w:eastAsiaTheme="minorEastAsia" w:hAnsiTheme="minorHAnsi" w:cstheme="minorBidi"/>
              <w:noProof/>
              <w:lang w:eastAsia="fr-FR"/>
            </w:rPr>
          </w:pPr>
          <w:ins w:id="64"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"_Toc168929835"</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4.4</w:t>
            </w:r>
            <w:r>
              <w:rPr>
                <w:rFonts w:asciiTheme="minorHAnsi" w:eastAsiaTheme="minorEastAsia" w:hAnsiTheme="minorHAnsi" w:cstheme="minorBidi"/>
                <w:noProof/>
                <w:lang w:eastAsia="fr-FR"/>
              </w:rPr>
              <w:tab/>
            </w:r>
            <w:r w:rsidRPr="003C5C09">
              <w:rPr>
                <w:rStyle w:val="Lienhypertexte"/>
                <w:noProof/>
              </w:rPr>
              <w:t>Utilisation de DRE pour de l'intégration applicative</w:t>
            </w:r>
            <w:r>
              <w:rPr>
                <w:noProof/>
                <w:webHidden/>
              </w:rPr>
              <w:tab/>
            </w:r>
            <w:r>
              <w:rPr>
                <w:noProof/>
                <w:webHidden/>
              </w:rPr>
              <w:fldChar w:fldCharType="begin"/>
            </w:r>
            <w:r>
              <w:rPr>
                <w:noProof/>
                <w:webHidden/>
              </w:rPr>
              <w:instrText xml:space="preserve"> PAGEREF _Toc168929835 \h </w:instrText>
            </w:r>
          </w:ins>
          <w:r>
            <w:rPr>
              <w:noProof/>
              <w:webHidden/>
            </w:rPr>
          </w:r>
          <w:r>
            <w:rPr>
              <w:noProof/>
              <w:webHidden/>
            </w:rPr>
            <w:fldChar w:fldCharType="separate"/>
          </w:r>
          <w:ins w:id="65" w:author="COUTIN Stéphane" w:date="2024-06-10T16:36:00Z">
            <w:r>
              <w:rPr>
                <w:noProof/>
                <w:webHidden/>
              </w:rPr>
              <w:t>11</w:t>
            </w:r>
            <w:r>
              <w:rPr>
                <w:noProof/>
                <w:webHidden/>
              </w:rPr>
              <w:fldChar w:fldCharType="end"/>
            </w:r>
            <w:r w:rsidRPr="003C5C09">
              <w:rPr>
                <w:rStyle w:val="Lienhypertexte"/>
                <w:noProof/>
              </w:rPr>
              <w:fldChar w:fldCharType="end"/>
            </w:r>
          </w:ins>
        </w:p>
        <w:p w14:paraId="6D36629D" w14:textId="5A1E31FC" w:rsidR="00237E2F" w:rsidRDefault="00237E2F">
          <w:pPr>
            <w:pStyle w:val="TM2"/>
            <w:tabs>
              <w:tab w:val="left" w:pos="850"/>
              <w:tab w:val="right" w:leader="dot" w:pos="9062"/>
            </w:tabs>
            <w:rPr>
              <w:ins w:id="66" w:author="COUTIN Stéphane" w:date="2024-06-10T16:36:00Z"/>
              <w:rFonts w:asciiTheme="minorHAnsi" w:eastAsiaTheme="minorEastAsia" w:hAnsiTheme="minorHAnsi" w:cstheme="minorBidi"/>
              <w:noProof/>
              <w:lang w:eastAsia="fr-FR"/>
            </w:rPr>
          </w:pPr>
          <w:ins w:id="67"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"_Toc168929836"</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4.5</w:t>
            </w:r>
            <w:r>
              <w:rPr>
                <w:rFonts w:asciiTheme="minorHAnsi" w:eastAsiaTheme="minorEastAsia" w:hAnsiTheme="minorHAnsi" w:cstheme="minorBidi"/>
                <w:noProof/>
                <w:lang w:eastAsia="fr-FR"/>
              </w:rPr>
              <w:tab/>
            </w:r>
            <w:r w:rsidRPr="003C5C09">
              <w:rPr>
                <w:rStyle w:val="Lienhypertexte"/>
                <w:noProof/>
              </w:rPr>
              <w:t>Support</w:t>
            </w:r>
            <w:r>
              <w:rPr>
                <w:noProof/>
                <w:webHidden/>
              </w:rPr>
              <w:tab/>
            </w:r>
            <w:r>
              <w:rPr>
                <w:noProof/>
                <w:webHidden/>
              </w:rPr>
              <w:fldChar w:fldCharType="begin"/>
            </w:r>
            <w:r>
              <w:rPr>
                <w:noProof/>
                <w:webHidden/>
              </w:rPr>
              <w:instrText xml:space="preserve"> PAGEREF _Toc168929836 \h </w:instrText>
            </w:r>
          </w:ins>
          <w:r>
            <w:rPr>
              <w:noProof/>
              <w:webHidden/>
            </w:rPr>
          </w:r>
          <w:r>
            <w:rPr>
              <w:noProof/>
              <w:webHidden/>
            </w:rPr>
            <w:fldChar w:fldCharType="separate"/>
          </w:r>
          <w:ins w:id="68" w:author="COUTIN Stéphane" w:date="2024-06-10T16:36:00Z">
            <w:r>
              <w:rPr>
                <w:noProof/>
                <w:webHidden/>
              </w:rPr>
              <w:t>12</w:t>
            </w:r>
            <w:r>
              <w:rPr>
                <w:noProof/>
                <w:webHidden/>
              </w:rPr>
              <w:fldChar w:fldCharType="end"/>
            </w:r>
            <w:r w:rsidRPr="003C5C09">
              <w:rPr>
                <w:rStyle w:val="Lienhypertexte"/>
                <w:noProof/>
              </w:rPr>
              <w:fldChar w:fldCharType="end"/>
            </w:r>
          </w:ins>
        </w:p>
        <w:p w14:paraId="5A720058" w14:textId="6391F7C7" w:rsidR="00237E2F" w:rsidRDefault="00237E2F">
          <w:pPr>
            <w:pStyle w:val="TM1"/>
            <w:tabs>
              <w:tab w:val="left" w:pos="440"/>
              <w:tab w:val="right" w:leader="dot" w:pos="9062"/>
            </w:tabs>
            <w:rPr>
              <w:ins w:id="69" w:author="COUTIN Stéphane" w:date="2024-06-10T16:36:00Z"/>
              <w:rFonts w:asciiTheme="minorHAnsi" w:eastAsiaTheme="minorEastAsia" w:hAnsiTheme="minorHAnsi" w:cstheme="minorBidi"/>
              <w:noProof/>
              <w:lang w:eastAsia="fr-FR"/>
            </w:rPr>
          </w:pPr>
          <w:ins w:id="70"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"_Toc168929837"</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w:t>
            </w:r>
            <w:r>
              <w:rPr>
                <w:rFonts w:asciiTheme="minorHAnsi" w:eastAsiaTheme="minorEastAsia" w:hAnsiTheme="minorHAnsi" w:cstheme="minorBidi"/>
                <w:noProof/>
                <w:lang w:eastAsia="fr-FR"/>
              </w:rPr>
              <w:tab/>
            </w:r>
            <w:r w:rsidRPr="003C5C09">
              <w:rPr>
                <w:rStyle w:val="Lienhypertexte"/>
                <w:noProof/>
              </w:rPr>
              <w:t>Annexes</w:t>
            </w:r>
            <w:r>
              <w:rPr>
                <w:noProof/>
                <w:webHidden/>
              </w:rPr>
              <w:tab/>
            </w:r>
            <w:r>
              <w:rPr>
                <w:noProof/>
                <w:webHidden/>
              </w:rPr>
              <w:fldChar w:fldCharType="begin"/>
            </w:r>
            <w:r>
              <w:rPr>
                <w:noProof/>
                <w:webHidden/>
              </w:rPr>
              <w:instrText xml:space="preserve"> PAGEREF _Toc168929837 \h </w:instrText>
            </w:r>
          </w:ins>
          <w:r>
            <w:rPr>
              <w:noProof/>
              <w:webHidden/>
            </w:rPr>
          </w:r>
          <w:r>
            <w:rPr>
              <w:noProof/>
              <w:webHidden/>
            </w:rPr>
            <w:fldChar w:fldCharType="separate"/>
          </w:r>
          <w:ins w:id="71" w:author="COUTIN Stéphane" w:date="2024-06-10T16:36:00Z">
            <w:r>
              <w:rPr>
                <w:noProof/>
                <w:webHidden/>
              </w:rPr>
              <w:t>13</w:t>
            </w:r>
            <w:r>
              <w:rPr>
                <w:noProof/>
                <w:webHidden/>
              </w:rPr>
              <w:fldChar w:fldCharType="end"/>
            </w:r>
            <w:r w:rsidRPr="003C5C09">
              <w:rPr>
                <w:rStyle w:val="Lienhypertexte"/>
                <w:noProof/>
              </w:rPr>
              <w:fldChar w:fldCharType="end"/>
            </w:r>
          </w:ins>
        </w:p>
        <w:p w14:paraId="62840B9B" w14:textId="614FD6C4" w:rsidR="00237E2F" w:rsidRDefault="00237E2F">
          <w:pPr>
            <w:pStyle w:val="TM2"/>
            <w:tabs>
              <w:tab w:val="left" w:pos="850"/>
              <w:tab w:val="right" w:leader="dot" w:pos="9062"/>
            </w:tabs>
            <w:rPr>
              <w:ins w:id="72" w:author="COUTIN Stéphane" w:date="2024-06-10T16:36:00Z"/>
              <w:rFonts w:asciiTheme="minorHAnsi" w:eastAsiaTheme="minorEastAsia" w:hAnsiTheme="minorHAnsi" w:cstheme="minorBidi"/>
              <w:noProof/>
              <w:lang w:eastAsia="fr-FR"/>
            </w:rPr>
          </w:pPr>
          <w:ins w:id="73"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"_Toc168929838"</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5.1</w:t>
            </w:r>
            <w:r>
              <w:rPr>
                <w:rFonts w:asciiTheme="minorHAnsi" w:eastAsiaTheme="minorEastAsia" w:hAnsiTheme="minorHAnsi" w:cstheme="minorBidi"/>
                <w:noProof/>
                <w:lang w:eastAsia="fr-FR"/>
              </w:rPr>
              <w:tab/>
            </w:r>
            <w:r w:rsidRPr="003C5C09">
              <w:rPr>
                <w:rStyle w:val="Lienhypertexte"/>
                <w:noProof/>
              </w:rPr>
              <w:t>Liste des documents complémentaires et liens utiles</w:t>
            </w:r>
            <w:r>
              <w:rPr>
                <w:noProof/>
                <w:webHidden/>
              </w:rPr>
              <w:tab/>
            </w:r>
            <w:r>
              <w:rPr>
                <w:noProof/>
                <w:webHidden/>
              </w:rPr>
              <w:fldChar w:fldCharType="begin"/>
            </w:r>
            <w:r>
              <w:rPr>
                <w:noProof/>
                <w:webHidden/>
              </w:rPr>
              <w:instrText xml:space="preserve"> PAGEREF _Toc168929838 \h </w:instrText>
            </w:r>
          </w:ins>
          <w:r>
            <w:rPr>
              <w:noProof/>
              <w:webHidden/>
            </w:rPr>
          </w:r>
          <w:r>
            <w:rPr>
              <w:noProof/>
              <w:webHidden/>
            </w:rPr>
            <w:fldChar w:fldCharType="separate"/>
          </w:r>
          <w:ins w:id="74" w:author="COUTIN Stéphane" w:date="2024-06-10T16:36:00Z">
            <w:r>
              <w:rPr>
                <w:noProof/>
                <w:webHidden/>
              </w:rPr>
              <w:t>13</w:t>
            </w:r>
            <w:r>
              <w:rPr>
                <w:noProof/>
                <w:webHidden/>
              </w:rPr>
              <w:fldChar w:fldCharType="end"/>
            </w:r>
            <w:r w:rsidRPr="003C5C09">
              <w:rPr>
                <w:rStyle w:val="Lienhypertexte"/>
                <w:noProof/>
              </w:rPr>
              <w:fldChar w:fldCharType="end"/>
            </w:r>
          </w:ins>
        </w:p>
        <w:p w14:paraId="7EBE18C4" w14:textId="5989B972" w:rsidR="00237E2F" w:rsidRDefault="00237E2F">
          <w:pPr>
            <w:pStyle w:val="TM2"/>
            <w:tabs>
              <w:tab w:val="left" w:pos="850"/>
              <w:tab w:val="right" w:leader="dot" w:pos="9062"/>
            </w:tabs>
            <w:rPr>
              <w:ins w:id="75" w:author="COUTIN Stéphane" w:date="2024-06-10T16:36:00Z"/>
              <w:rFonts w:asciiTheme="minorHAnsi" w:eastAsiaTheme="minorEastAsia" w:hAnsiTheme="minorHAnsi" w:cstheme="minorBidi"/>
              <w:noProof/>
              <w:lang w:eastAsia="fr-FR"/>
            </w:rPr>
          </w:pPr>
          <w:ins w:id="76"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"_Toc168929839"</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5.2</w:t>
            </w:r>
            <w:r>
              <w:rPr>
                <w:rFonts w:asciiTheme="minorHAnsi" w:eastAsiaTheme="minorEastAsia" w:hAnsiTheme="minorHAnsi" w:cstheme="minorBidi"/>
                <w:noProof/>
                <w:lang w:eastAsia="fr-FR"/>
              </w:rPr>
              <w:tab/>
            </w:r>
            <w:r w:rsidRPr="003C5C09">
              <w:rPr>
                <w:rStyle w:val="Lienhypertexte"/>
                <w:noProof/>
              </w:rPr>
              <w:t>Script de création de DRE en établissement</w:t>
            </w:r>
            <w:r>
              <w:rPr>
                <w:noProof/>
                <w:webHidden/>
              </w:rPr>
              <w:tab/>
            </w:r>
            <w:r>
              <w:rPr>
                <w:noProof/>
                <w:webHidden/>
              </w:rPr>
              <w:fldChar w:fldCharType="begin"/>
            </w:r>
            <w:r>
              <w:rPr>
                <w:noProof/>
                <w:webHidden/>
              </w:rPr>
              <w:instrText xml:space="preserve"> PAGEREF _Toc168929839 \h </w:instrText>
            </w:r>
          </w:ins>
          <w:r>
            <w:rPr>
              <w:noProof/>
              <w:webHidden/>
            </w:rPr>
          </w:r>
          <w:r>
            <w:rPr>
              <w:noProof/>
              <w:webHidden/>
            </w:rPr>
            <w:fldChar w:fldCharType="separate"/>
          </w:r>
          <w:ins w:id="77" w:author="COUTIN Stéphane" w:date="2024-06-10T16:36:00Z">
            <w:r>
              <w:rPr>
                <w:noProof/>
                <w:webHidden/>
              </w:rPr>
              <w:t>13</w:t>
            </w:r>
            <w:r>
              <w:rPr>
                <w:noProof/>
                <w:webHidden/>
              </w:rPr>
              <w:fldChar w:fldCharType="end"/>
            </w:r>
            <w:r w:rsidRPr="003C5C09">
              <w:rPr>
                <w:rStyle w:val="Lienhypertexte"/>
                <w:noProof/>
              </w:rPr>
              <w:fldChar w:fldCharType="end"/>
            </w:r>
          </w:ins>
        </w:p>
        <w:p w14:paraId="5DC900C7" w14:textId="7BFBB507" w:rsidR="00237E2F" w:rsidRDefault="00237E2F">
          <w:pPr>
            <w:pStyle w:val="TM3"/>
            <w:tabs>
              <w:tab w:val="left" w:pos="1134"/>
              <w:tab w:val="right" w:leader="dot" w:pos="9062"/>
            </w:tabs>
            <w:rPr>
              <w:ins w:id="78" w:author="COUTIN Stéphane" w:date="2024-06-10T16:36:00Z"/>
              <w:rFonts w:asciiTheme="minorHAnsi" w:eastAsiaTheme="minorEastAsia" w:hAnsiTheme="minorHAnsi" w:cstheme="minorBidi"/>
              <w:noProof/>
              <w:lang w:eastAsia="fr-FR"/>
            </w:rPr>
          </w:pPr>
          <w:ins w:id="79"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"_Toc168929840"</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5.2.1</w:t>
            </w:r>
            <w:r>
              <w:rPr>
                <w:rFonts w:asciiTheme="minorHAnsi" w:eastAsiaTheme="minorEastAsia" w:hAnsiTheme="minorHAnsi" w:cstheme="minorBidi"/>
                <w:noProof/>
                <w:lang w:eastAsia="fr-FR"/>
              </w:rPr>
              <w:tab/>
            </w:r>
            <w:r w:rsidRPr="003C5C09">
              <w:rPr>
                <w:rStyle w:val="Lienhypertexte"/>
                <w:noProof/>
              </w:rPr>
              <w:t>Téléchargement des fichiers</w:t>
            </w:r>
            <w:r>
              <w:rPr>
                <w:noProof/>
                <w:webHidden/>
              </w:rPr>
              <w:tab/>
            </w:r>
            <w:r>
              <w:rPr>
                <w:noProof/>
                <w:webHidden/>
              </w:rPr>
              <w:fldChar w:fldCharType="begin"/>
            </w:r>
            <w:r>
              <w:rPr>
                <w:noProof/>
                <w:webHidden/>
              </w:rPr>
              <w:instrText xml:space="preserve"> PAGEREF _Toc168929840 \h </w:instrText>
            </w:r>
          </w:ins>
          <w:r>
            <w:rPr>
              <w:noProof/>
              <w:webHidden/>
            </w:rPr>
          </w:r>
          <w:r>
            <w:rPr>
              <w:noProof/>
              <w:webHidden/>
            </w:rPr>
            <w:fldChar w:fldCharType="separate"/>
          </w:r>
          <w:ins w:id="80" w:author="COUTIN Stéphane" w:date="2024-06-10T16:36:00Z">
            <w:r>
              <w:rPr>
                <w:noProof/>
                <w:webHidden/>
              </w:rPr>
              <w:t>13</w:t>
            </w:r>
            <w:r>
              <w:rPr>
                <w:noProof/>
                <w:webHidden/>
              </w:rPr>
              <w:fldChar w:fldCharType="end"/>
            </w:r>
            <w:r w:rsidRPr="003C5C09">
              <w:rPr>
                <w:rStyle w:val="Lienhypertexte"/>
                <w:noProof/>
              </w:rPr>
              <w:fldChar w:fldCharType="end"/>
            </w:r>
          </w:ins>
        </w:p>
        <w:p w14:paraId="032FA997" w14:textId="270967D4" w:rsidR="00237E2F" w:rsidRDefault="00237E2F">
          <w:pPr>
            <w:pStyle w:val="TM3"/>
            <w:tabs>
              <w:tab w:val="left" w:pos="1134"/>
              <w:tab w:val="right" w:leader="dot" w:pos="9062"/>
            </w:tabs>
            <w:rPr>
              <w:ins w:id="81" w:author="COUTIN Stéphane" w:date="2024-06-10T16:36:00Z"/>
              <w:rFonts w:asciiTheme="minorHAnsi" w:eastAsiaTheme="minorEastAsia" w:hAnsiTheme="minorHAnsi" w:cstheme="minorBidi"/>
              <w:noProof/>
              <w:lang w:eastAsia="fr-FR"/>
            </w:rPr>
          </w:pPr>
          <w:ins w:id="82"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"_Toc168929841"</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5.2.2</w:t>
            </w:r>
            <w:r>
              <w:rPr>
                <w:rFonts w:asciiTheme="minorHAnsi" w:eastAsiaTheme="minorEastAsia" w:hAnsiTheme="minorHAnsi" w:cstheme="minorBidi"/>
                <w:noProof/>
                <w:lang w:eastAsia="fr-FR"/>
              </w:rPr>
              <w:tab/>
            </w:r>
            <w:r w:rsidRPr="003C5C09">
              <w:rPr>
                <w:rStyle w:val="Lienhypertexte"/>
                <w:noProof/>
              </w:rPr>
              <w:t>Principes du script</w:t>
            </w:r>
            <w:r>
              <w:rPr>
                <w:noProof/>
                <w:webHidden/>
              </w:rPr>
              <w:tab/>
            </w:r>
            <w:r>
              <w:rPr>
                <w:noProof/>
                <w:webHidden/>
              </w:rPr>
              <w:fldChar w:fldCharType="begin"/>
            </w:r>
            <w:r>
              <w:rPr>
                <w:noProof/>
                <w:webHidden/>
              </w:rPr>
              <w:instrText xml:space="preserve"> PAGEREF _Toc168929841 \h </w:instrText>
            </w:r>
          </w:ins>
          <w:r>
            <w:rPr>
              <w:noProof/>
              <w:webHidden/>
            </w:rPr>
          </w:r>
          <w:r>
            <w:rPr>
              <w:noProof/>
              <w:webHidden/>
            </w:rPr>
            <w:fldChar w:fldCharType="separate"/>
          </w:r>
          <w:ins w:id="83" w:author="COUTIN Stéphane" w:date="2024-06-10T16:36:00Z">
            <w:r>
              <w:rPr>
                <w:noProof/>
                <w:webHidden/>
              </w:rPr>
              <w:t>13</w:t>
            </w:r>
            <w:r>
              <w:rPr>
                <w:noProof/>
                <w:webHidden/>
              </w:rPr>
              <w:fldChar w:fldCharType="end"/>
            </w:r>
            <w:r w:rsidRPr="003C5C09">
              <w:rPr>
                <w:rStyle w:val="Lienhypertexte"/>
                <w:noProof/>
              </w:rPr>
              <w:fldChar w:fldCharType="end"/>
            </w:r>
          </w:ins>
        </w:p>
        <w:p w14:paraId="5689AA6B" w14:textId="073D2500" w:rsidR="00237E2F" w:rsidRDefault="00237E2F">
          <w:pPr>
            <w:pStyle w:val="TM3"/>
            <w:tabs>
              <w:tab w:val="left" w:pos="1134"/>
              <w:tab w:val="right" w:leader="dot" w:pos="9062"/>
            </w:tabs>
            <w:rPr>
              <w:ins w:id="84" w:author="COUTIN Stéphane" w:date="2024-06-10T16:36:00Z"/>
              <w:rFonts w:asciiTheme="minorHAnsi" w:eastAsiaTheme="minorEastAsia" w:hAnsiTheme="minorHAnsi" w:cstheme="minorBidi"/>
              <w:noProof/>
              <w:lang w:eastAsia="fr-FR"/>
            </w:rPr>
          </w:pPr>
          <w:ins w:id="85"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"_Toc168929842"</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5.2.3</w:t>
            </w:r>
            <w:r>
              <w:rPr>
                <w:rFonts w:asciiTheme="minorHAnsi" w:eastAsiaTheme="minorEastAsia" w:hAnsiTheme="minorHAnsi" w:cstheme="minorBidi"/>
                <w:noProof/>
                <w:lang w:eastAsia="fr-FR"/>
              </w:rPr>
              <w:tab/>
            </w:r>
            <w:r w:rsidRPr="003C5C09">
              <w:rPr>
                <w:rStyle w:val="Lienhypertexte"/>
                <w:noProof/>
              </w:rPr>
              <w:t>Exemple de script</w:t>
            </w:r>
            <w:r>
              <w:rPr>
                <w:noProof/>
                <w:webHidden/>
              </w:rPr>
              <w:tab/>
            </w:r>
            <w:r>
              <w:rPr>
                <w:noProof/>
                <w:webHidden/>
              </w:rPr>
              <w:fldChar w:fldCharType="begin"/>
            </w:r>
            <w:r>
              <w:rPr>
                <w:noProof/>
                <w:webHidden/>
              </w:rPr>
              <w:instrText xml:space="preserve"> PAGEREF _Toc168929842 \h </w:instrText>
            </w:r>
          </w:ins>
          <w:r>
            <w:rPr>
              <w:noProof/>
              <w:webHidden/>
            </w:rPr>
          </w:r>
          <w:r>
            <w:rPr>
              <w:noProof/>
              <w:webHidden/>
            </w:rPr>
            <w:fldChar w:fldCharType="separate"/>
          </w:r>
          <w:ins w:id="86" w:author="COUTIN Stéphane" w:date="2024-06-10T16:36:00Z">
            <w:r>
              <w:rPr>
                <w:noProof/>
                <w:webHidden/>
              </w:rPr>
              <w:t>15</w:t>
            </w:r>
            <w:r>
              <w:rPr>
                <w:noProof/>
                <w:webHidden/>
              </w:rPr>
              <w:fldChar w:fldCharType="end"/>
            </w:r>
            <w:r w:rsidRPr="003C5C09">
              <w:rPr>
                <w:rStyle w:val="Lienhypertexte"/>
                <w:noProof/>
              </w:rPr>
              <w:fldChar w:fldCharType="end"/>
            </w:r>
          </w:ins>
        </w:p>
        <w:p w14:paraId="7A5BBD49" w14:textId="7907DA8A" w:rsidR="00237E2F" w:rsidRDefault="00237E2F">
          <w:pPr>
            <w:pStyle w:val="TM3"/>
            <w:tabs>
              <w:tab w:val="left" w:pos="1134"/>
              <w:tab w:val="right" w:leader="dot" w:pos="9062"/>
            </w:tabs>
            <w:rPr>
              <w:ins w:id="87" w:author="COUTIN Stéphane" w:date="2024-06-10T16:36:00Z"/>
              <w:rFonts w:asciiTheme="minorHAnsi" w:eastAsiaTheme="minorEastAsia" w:hAnsiTheme="minorHAnsi" w:cstheme="minorBidi"/>
              <w:noProof/>
              <w:lang w:eastAsia="fr-FR"/>
            </w:rPr>
          </w:pPr>
          <w:ins w:id="88"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"_Toc168929843"</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5.2.1</w:t>
            </w:r>
            <w:r>
              <w:rPr>
                <w:rFonts w:asciiTheme="minorHAnsi" w:eastAsiaTheme="minorEastAsia" w:hAnsiTheme="minorHAnsi" w:cstheme="minorBidi"/>
                <w:noProof/>
                <w:lang w:eastAsia="fr-FR"/>
              </w:rPr>
              <w:tab/>
            </w:r>
            <w:r w:rsidRPr="003C5C09">
              <w:rPr>
                <w:rStyle w:val="Lienhypertexte"/>
                <w:noProof/>
              </w:rPr>
              <w:t>Exemple de script SQL pour le chargement des données json (collections MongoDB) et la version Pegase</w:t>
            </w:r>
            <w:r>
              <w:rPr>
                <w:noProof/>
                <w:webHidden/>
              </w:rPr>
              <w:tab/>
            </w:r>
            <w:r>
              <w:rPr>
                <w:noProof/>
                <w:webHidden/>
              </w:rPr>
              <w:fldChar w:fldCharType="begin"/>
            </w:r>
            <w:r>
              <w:rPr>
                <w:noProof/>
                <w:webHidden/>
              </w:rPr>
              <w:instrText xml:space="preserve"> PAGEREF _Toc168929843 \h </w:instrText>
            </w:r>
          </w:ins>
          <w:r>
            <w:rPr>
              <w:noProof/>
              <w:webHidden/>
            </w:rPr>
          </w:r>
          <w:r>
            <w:rPr>
              <w:noProof/>
              <w:webHidden/>
            </w:rPr>
            <w:fldChar w:fldCharType="separate"/>
          </w:r>
          <w:ins w:id="89" w:author="COUTIN Stéphane" w:date="2024-06-10T16:36:00Z">
            <w:r>
              <w:rPr>
                <w:noProof/>
                <w:webHidden/>
              </w:rPr>
              <w:t>17</w:t>
            </w:r>
            <w:r>
              <w:rPr>
                <w:noProof/>
                <w:webHidden/>
              </w:rPr>
              <w:fldChar w:fldCharType="end"/>
            </w:r>
            <w:r w:rsidRPr="003C5C09">
              <w:rPr>
                <w:rStyle w:val="Lienhypertexte"/>
                <w:noProof/>
              </w:rPr>
              <w:fldChar w:fldCharType="end"/>
            </w:r>
          </w:ins>
        </w:p>
        <w:p w14:paraId="2C799860" w14:textId="0F4F709D" w:rsidR="00237E2F" w:rsidRDefault="00237E2F">
          <w:pPr>
            <w:pStyle w:val="TM2"/>
            <w:tabs>
              <w:tab w:val="left" w:pos="850"/>
              <w:tab w:val="right" w:leader="dot" w:pos="9062"/>
            </w:tabs>
            <w:rPr>
              <w:ins w:id="90" w:author="COUTIN Stéphane" w:date="2024-06-10T16:36:00Z"/>
              <w:rFonts w:asciiTheme="minorHAnsi" w:eastAsiaTheme="minorEastAsia" w:hAnsiTheme="minorHAnsi" w:cstheme="minorBidi"/>
              <w:noProof/>
              <w:lang w:eastAsia="fr-FR"/>
            </w:rPr>
          </w:pPr>
          <w:ins w:id="91"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"_Toc168929845"</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5.3</w:t>
            </w:r>
            <w:r>
              <w:rPr>
                <w:rFonts w:asciiTheme="minorHAnsi" w:eastAsiaTheme="minorEastAsia" w:hAnsiTheme="minorHAnsi" w:cstheme="minorBidi"/>
                <w:noProof/>
                <w:lang w:eastAsia="fr-FR"/>
              </w:rPr>
              <w:tab/>
            </w:r>
            <w:r w:rsidRPr="003C5C09">
              <w:rPr>
                <w:rStyle w:val="Lienhypertexte"/>
                <w:noProof/>
              </w:rPr>
              <w:t>Modèle de données ‘métier’</w:t>
            </w:r>
            <w:r>
              <w:rPr>
                <w:noProof/>
                <w:webHidden/>
              </w:rPr>
              <w:tab/>
            </w:r>
            <w:r>
              <w:rPr>
                <w:noProof/>
                <w:webHidden/>
              </w:rPr>
              <w:fldChar w:fldCharType="begin"/>
            </w:r>
            <w:r>
              <w:rPr>
                <w:noProof/>
                <w:webHidden/>
              </w:rPr>
              <w:instrText xml:space="preserve"> PAGEREF _Toc168929845 \h </w:instrText>
            </w:r>
          </w:ins>
          <w:r>
            <w:rPr>
              <w:noProof/>
              <w:webHidden/>
            </w:rPr>
          </w:r>
          <w:r>
            <w:rPr>
              <w:noProof/>
              <w:webHidden/>
            </w:rPr>
            <w:fldChar w:fldCharType="separate"/>
          </w:r>
          <w:ins w:id="92" w:author="COUTIN Stéphane" w:date="2024-06-10T16:36:00Z">
            <w:r>
              <w:rPr>
                <w:noProof/>
                <w:webHidden/>
              </w:rPr>
              <w:t>21</w:t>
            </w:r>
            <w:r>
              <w:rPr>
                <w:noProof/>
                <w:webHidden/>
              </w:rPr>
              <w:fldChar w:fldCharType="end"/>
            </w:r>
            <w:r w:rsidRPr="003C5C09">
              <w:rPr>
                <w:rStyle w:val="Lienhypertexte"/>
                <w:noProof/>
              </w:rPr>
              <w:fldChar w:fldCharType="end"/>
            </w:r>
          </w:ins>
        </w:p>
        <w:p w14:paraId="4FD76248" w14:textId="46695FBA" w:rsidR="00237E2F" w:rsidRDefault="00237E2F">
          <w:pPr>
            <w:pStyle w:val="TM2"/>
            <w:tabs>
              <w:tab w:val="left" w:pos="850"/>
              <w:tab w:val="right" w:leader="dot" w:pos="9062"/>
            </w:tabs>
            <w:rPr>
              <w:ins w:id="93" w:author="COUTIN Stéphane" w:date="2024-06-10T16:36:00Z"/>
              <w:rFonts w:asciiTheme="minorHAnsi" w:eastAsiaTheme="minorEastAsia" w:hAnsiTheme="minorHAnsi" w:cstheme="minorBidi"/>
              <w:noProof/>
              <w:lang w:eastAsia="fr-FR"/>
            </w:rPr>
          </w:pPr>
          <w:ins w:id="94"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"_Toc168929846"</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5.4</w:t>
            </w:r>
            <w:r>
              <w:rPr>
                <w:rFonts w:asciiTheme="minorHAnsi" w:eastAsiaTheme="minorEastAsia" w:hAnsiTheme="minorHAnsi" w:cstheme="minorBidi"/>
                <w:noProof/>
                <w:lang w:eastAsia="fr-FR"/>
              </w:rPr>
              <w:tab/>
            </w:r>
            <w:r w:rsidRPr="003C5C09">
              <w:rPr>
                <w:rStyle w:val="Lienhypertexte"/>
                <w:noProof/>
              </w:rPr>
              <w:t>Modèle physique des données</w:t>
            </w:r>
            <w:r>
              <w:rPr>
                <w:noProof/>
                <w:webHidden/>
              </w:rPr>
              <w:tab/>
            </w:r>
            <w:r>
              <w:rPr>
                <w:noProof/>
                <w:webHidden/>
              </w:rPr>
              <w:fldChar w:fldCharType="begin"/>
            </w:r>
            <w:r>
              <w:rPr>
                <w:noProof/>
                <w:webHidden/>
              </w:rPr>
              <w:instrText xml:space="preserve"> PAGEREF _Toc168929846 \h </w:instrText>
            </w:r>
          </w:ins>
          <w:r>
            <w:rPr>
              <w:noProof/>
              <w:webHidden/>
            </w:rPr>
          </w:r>
          <w:r>
            <w:rPr>
              <w:noProof/>
              <w:webHidden/>
            </w:rPr>
            <w:fldChar w:fldCharType="separate"/>
          </w:r>
          <w:ins w:id="95" w:author="COUTIN Stéphane" w:date="2024-06-10T16:36:00Z">
            <w:r>
              <w:rPr>
                <w:noProof/>
                <w:webHidden/>
              </w:rPr>
              <w:t>21</w:t>
            </w:r>
            <w:r>
              <w:rPr>
                <w:noProof/>
                <w:webHidden/>
              </w:rPr>
              <w:fldChar w:fldCharType="end"/>
            </w:r>
            <w:r w:rsidRPr="003C5C09">
              <w:rPr>
                <w:rStyle w:val="Lienhypertexte"/>
                <w:noProof/>
              </w:rPr>
              <w:fldChar w:fldCharType="end"/>
            </w:r>
          </w:ins>
        </w:p>
        <w:p w14:paraId="14E241F8" w14:textId="5CDC24C6" w:rsidR="00237E2F" w:rsidRDefault="00237E2F">
          <w:pPr>
            <w:pStyle w:val="TM3"/>
            <w:tabs>
              <w:tab w:val="left" w:pos="1134"/>
              <w:tab w:val="right" w:leader="dot" w:pos="9062"/>
            </w:tabs>
            <w:rPr>
              <w:ins w:id="96" w:author="COUTIN Stéphane" w:date="2024-06-10T16:36:00Z"/>
              <w:rFonts w:asciiTheme="minorHAnsi" w:eastAsiaTheme="minorEastAsia" w:hAnsiTheme="minorHAnsi" w:cstheme="minorBidi"/>
              <w:noProof/>
              <w:lang w:eastAsia="fr-FR"/>
            </w:rPr>
          </w:pPr>
          <w:ins w:id="97" w:author="COUTIN Stéphane" w:date="2024-06-10T16:36:00Z">
            <w:r w:rsidRPr="003C5C09">
              <w:rPr>
                <w:rStyle w:val="Lienhypertexte"/>
                <w:noProof/>
              </w:rPr>
              <w:lastRenderedPageBreak/>
              <w:fldChar w:fldCharType="begin"/>
            </w:r>
            <w:r w:rsidRPr="003C5C09">
              <w:rPr>
                <w:rStyle w:val="Lienhypertexte"/>
                <w:noProof/>
              </w:rPr>
              <w:instrText xml:space="preserve"> </w:instrText>
            </w:r>
            <w:r>
              <w:rPr>
                <w:noProof/>
              </w:rPr>
              <w:instrText>HYPERLINK \l "_Toc168929847"</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5.4.1</w:t>
            </w:r>
            <w:r>
              <w:rPr>
                <w:rFonts w:asciiTheme="minorHAnsi" w:eastAsiaTheme="minorEastAsia" w:hAnsiTheme="minorHAnsi" w:cstheme="minorBidi"/>
                <w:noProof/>
                <w:lang w:eastAsia="fr-FR"/>
              </w:rPr>
              <w:tab/>
            </w:r>
            <w:r w:rsidRPr="003C5C09">
              <w:rPr>
                <w:rStyle w:val="Lienhypertexte"/>
                <w:noProof/>
              </w:rPr>
              <w:t>Le dictionnaire des données</w:t>
            </w:r>
            <w:r>
              <w:rPr>
                <w:noProof/>
                <w:webHidden/>
              </w:rPr>
              <w:tab/>
            </w:r>
            <w:r>
              <w:rPr>
                <w:noProof/>
                <w:webHidden/>
              </w:rPr>
              <w:fldChar w:fldCharType="begin"/>
            </w:r>
            <w:r>
              <w:rPr>
                <w:noProof/>
                <w:webHidden/>
              </w:rPr>
              <w:instrText xml:space="preserve"> PAGEREF _Toc168929847 \h </w:instrText>
            </w:r>
          </w:ins>
          <w:r>
            <w:rPr>
              <w:noProof/>
              <w:webHidden/>
            </w:rPr>
          </w:r>
          <w:r>
            <w:rPr>
              <w:noProof/>
              <w:webHidden/>
            </w:rPr>
            <w:fldChar w:fldCharType="separate"/>
          </w:r>
          <w:ins w:id="98" w:author="COUTIN Stéphane" w:date="2024-06-10T16:36:00Z">
            <w:r>
              <w:rPr>
                <w:noProof/>
                <w:webHidden/>
              </w:rPr>
              <w:t>21</w:t>
            </w:r>
            <w:r>
              <w:rPr>
                <w:noProof/>
                <w:webHidden/>
              </w:rPr>
              <w:fldChar w:fldCharType="end"/>
            </w:r>
            <w:r w:rsidRPr="003C5C09">
              <w:rPr>
                <w:rStyle w:val="Lienhypertexte"/>
                <w:noProof/>
              </w:rPr>
              <w:fldChar w:fldCharType="end"/>
            </w:r>
          </w:ins>
        </w:p>
        <w:p w14:paraId="47098A74" w14:textId="104D6DC8" w:rsidR="00237E2F" w:rsidRDefault="00237E2F">
          <w:pPr>
            <w:pStyle w:val="TM3"/>
            <w:tabs>
              <w:tab w:val="left" w:pos="1134"/>
              <w:tab w:val="right" w:leader="dot" w:pos="9062"/>
            </w:tabs>
            <w:rPr>
              <w:ins w:id="99" w:author="COUTIN Stéphane" w:date="2024-06-10T16:36:00Z"/>
              <w:rFonts w:asciiTheme="minorHAnsi" w:eastAsiaTheme="minorEastAsia" w:hAnsiTheme="minorHAnsi" w:cstheme="minorBidi"/>
              <w:noProof/>
              <w:lang w:eastAsia="fr-FR"/>
            </w:rPr>
          </w:pPr>
          <w:ins w:id="100"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"_Toc168929848"</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5.4.2</w:t>
            </w:r>
            <w:r>
              <w:rPr>
                <w:rFonts w:asciiTheme="minorHAnsi" w:eastAsiaTheme="minorEastAsia" w:hAnsiTheme="minorHAnsi" w:cstheme="minorBidi"/>
                <w:noProof/>
                <w:lang w:eastAsia="fr-FR"/>
              </w:rPr>
              <w:tab/>
            </w:r>
            <w:r w:rsidRPr="003C5C09">
              <w:rPr>
                <w:rStyle w:val="Lienhypertexte"/>
                <w:noProof/>
              </w:rPr>
              <w:t>Les différences par rapport à la v21</w:t>
            </w:r>
            <w:r>
              <w:rPr>
                <w:noProof/>
                <w:webHidden/>
              </w:rPr>
              <w:tab/>
            </w:r>
            <w:r>
              <w:rPr>
                <w:noProof/>
                <w:webHidden/>
              </w:rPr>
              <w:fldChar w:fldCharType="begin"/>
            </w:r>
            <w:r>
              <w:rPr>
                <w:noProof/>
                <w:webHidden/>
              </w:rPr>
              <w:instrText xml:space="preserve"> PAGEREF _Toc168929848 \h </w:instrText>
            </w:r>
          </w:ins>
          <w:r>
            <w:rPr>
              <w:noProof/>
              <w:webHidden/>
            </w:rPr>
          </w:r>
          <w:r>
            <w:rPr>
              <w:noProof/>
              <w:webHidden/>
            </w:rPr>
            <w:fldChar w:fldCharType="separate"/>
          </w:r>
          <w:ins w:id="101" w:author="COUTIN Stéphane" w:date="2024-06-10T16:36:00Z">
            <w:r>
              <w:rPr>
                <w:noProof/>
                <w:webHidden/>
              </w:rPr>
              <w:t>21</w:t>
            </w:r>
            <w:r>
              <w:rPr>
                <w:noProof/>
                <w:webHidden/>
              </w:rPr>
              <w:fldChar w:fldCharType="end"/>
            </w:r>
            <w:r w:rsidRPr="003C5C09">
              <w:rPr>
                <w:rStyle w:val="Lienhypertexte"/>
                <w:noProof/>
              </w:rPr>
              <w:fldChar w:fldCharType="end"/>
            </w:r>
          </w:ins>
        </w:p>
        <w:p w14:paraId="5411694B" w14:textId="12A210B9" w:rsidR="00237E2F" w:rsidRDefault="00237E2F">
          <w:pPr>
            <w:pStyle w:val="TM3"/>
            <w:tabs>
              <w:tab w:val="left" w:pos="1134"/>
              <w:tab w:val="right" w:leader="dot" w:pos="9062"/>
            </w:tabs>
            <w:rPr>
              <w:ins w:id="102" w:author="COUTIN Stéphane" w:date="2024-06-10T16:36:00Z"/>
              <w:rFonts w:asciiTheme="minorHAnsi" w:eastAsiaTheme="minorEastAsia" w:hAnsiTheme="minorHAnsi" w:cstheme="minorBidi"/>
              <w:noProof/>
              <w:lang w:eastAsia="fr-FR"/>
            </w:rPr>
          </w:pPr>
          <w:ins w:id="103"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"_Toc168929849"</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5.4.3</w:t>
            </w:r>
            <w:r>
              <w:rPr>
                <w:rFonts w:asciiTheme="minorHAnsi" w:eastAsiaTheme="minorEastAsia" w:hAnsiTheme="minorHAnsi" w:cstheme="minorBidi"/>
                <w:noProof/>
                <w:lang w:eastAsia="fr-FR"/>
              </w:rPr>
              <w:tab/>
            </w:r>
            <w:r w:rsidRPr="003C5C09">
              <w:rPr>
                <w:rStyle w:val="Lienhypertexte"/>
                <w:noProof/>
              </w:rPr>
              <w:t>Extraction de la documentation embarquée</w:t>
            </w:r>
            <w:r>
              <w:rPr>
                <w:noProof/>
                <w:webHidden/>
              </w:rPr>
              <w:tab/>
            </w:r>
            <w:r>
              <w:rPr>
                <w:noProof/>
                <w:webHidden/>
              </w:rPr>
              <w:fldChar w:fldCharType="begin"/>
            </w:r>
            <w:r>
              <w:rPr>
                <w:noProof/>
                <w:webHidden/>
              </w:rPr>
              <w:instrText xml:space="preserve"> PAGEREF _Toc168929849 \h </w:instrText>
            </w:r>
          </w:ins>
          <w:r>
            <w:rPr>
              <w:noProof/>
              <w:webHidden/>
            </w:rPr>
          </w:r>
          <w:r>
            <w:rPr>
              <w:noProof/>
              <w:webHidden/>
            </w:rPr>
            <w:fldChar w:fldCharType="separate"/>
          </w:r>
          <w:ins w:id="104" w:author="COUTIN Stéphane" w:date="2024-06-10T16:36:00Z">
            <w:r>
              <w:rPr>
                <w:noProof/>
                <w:webHidden/>
              </w:rPr>
              <w:t>21</w:t>
            </w:r>
            <w:r>
              <w:rPr>
                <w:noProof/>
                <w:webHidden/>
              </w:rPr>
              <w:fldChar w:fldCharType="end"/>
            </w:r>
            <w:r w:rsidRPr="003C5C09">
              <w:rPr>
                <w:rStyle w:val="Lienhypertexte"/>
                <w:noProof/>
              </w:rPr>
              <w:fldChar w:fldCharType="end"/>
            </w:r>
          </w:ins>
        </w:p>
        <w:p w14:paraId="3B014454" w14:textId="05BADE2A" w:rsidR="00237E2F" w:rsidRDefault="00237E2F">
          <w:pPr>
            <w:pStyle w:val="TM2"/>
            <w:tabs>
              <w:tab w:val="left" w:pos="850"/>
              <w:tab w:val="right" w:leader="dot" w:pos="9062"/>
            </w:tabs>
            <w:rPr>
              <w:ins w:id="105" w:author="COUTIN Stéphane" w:date="2024-06-10T16:36:00Z"/>
              <w:rFonts w:asciiTheme="minorHAnsi" w:eastAsiaTheme="minorEastAsia" w:hAnsiTheme="minorHAnsi" w:cstheme="minorBidi"/>
              <w:noProof/>
              <w:lang w:eastAsia="fr-FR"/>
            </w:rPr>
          </w:pPr>
          <w:ins w:id="106" w:author="COUTIN Stéphane" w:date="2024-06-10T16:36:00Z">
            <w:r w:rsidRPr="003C5C09">
              <w:rPr>
                <w:rStyle w:val="Lienhypertexte"/>
                <w:noProof/>
              </w:rPr>
              <w:fldChar w:fldCharType="begin"/>
            </w:r>
            <w:r w:rsidRPr="003C5C09">
              <w:rPr>
                <w:rStyle w:val="Lienhypertexte"/>
                <w:noProof/>
              </w:rPr>
              <w:instrText xml:space="preserve"> </w:instrText>
            </w:r>
            <w:r>
              <w:rPr>
                <w:noProof/>
              </w:rPr>
              <w:instrText>HYPERLINK \l "_Toc168929850"</w:instrText>
            </w:r>
            <w:r w:rsidRPr="003C5C09">
              <w:rPr>
                <w:rStyle w:val="Lienhypertexte"/>
                <w:noProof/>
              </w:rPr>
              <w:instrText xml:space="preserve"> </w:instrText>
            </w:r>
            <w:r w:rsidRPr="003C5C09">
              <w:rPr>
                <w:rStyle w:val="Lienhypertexte"/>
                <w:noProof/>
              </w:rPr>
              <w:fldChar w:fldCharType="separate"/>
            </w:r>
            <w:r w:rsidRPr="003C5C09">
              <w:rPr>
                <w:rStyle w:val="Lienhypertexte"/>
                <w:noProof/>
              </w:rPr>
              <w:t>5.5</w:t>
            </w:r>
            <w:r>
              <w:rPr>
                <w:rFonts w:asciiTheme="minorHAnsi" w:eastAsiaTheme="minorEastAsia" w:hAnsiTheme="minorHAnsi" w:cstheme="minorBidi"/>
                <w:noProof/>
                <w:lang w:eastAsia="fr-FR"/>
              </w:rPr>
              <w:tab/>
            </w:r>
            <w:r w:rsidRPr="003C5C09">
              <w:rPr>
                <w:rStyle w:val="Lienhypertexte"/>
                <w:noProof/>
              </w:rPr>
              <w:t>Conseils pour l’écriture de requêtes</w:t>
            </w:r>
            <w:r>
              <w:rPr>
                <w:noProof/>
                <w:webHidden/>
              </w:rPr>
              <w:tab/>
            </w:r>
            <w:r>
              <w:rPr>
                <w:noProof/>
                <w:webHidden/>
              </w:rPr>
              <w:fldChar w:fldCharType="begin"/>
            </w:r>
            <w:r>
              <w:rPr>
                <w:noProof/>
                <w:webHidden/>
              </w:rPr>
              <w:instrText xml:space="preserve"> PAGEREF _Toc168929850 \h </w:instrText>
            </w:r>
          </w:ins>
          <w:r>
            <w:rPr>
              <w:noProof/>
              <w:webHidden/>
            </w:rPr>
          </w:r>
          <w:r>
            <w:rPr>
              <w:noProof/>
              <w:webHidden/>
            </w:rPr>
            <w:fldChar w:fldCharType="separate"/>
          </w:r>
          <w:ins w:id="107" w:author="COUTIN Stéphane" w:date="2024-06-10T16:36:00Z">
            <w:r>
              <w:rPr>
                <w:noProof/>
                <w:webHidden/>
              </w:rPr>
              <w:t>22</w:t>
            </w:r>
            <w:r>
              <w:rPr>
                <w:noProof/>
                <w:webHidden/>
              </w:rPr>
              <w:fldChar w:fldCharType="end"/>
            </w:r>
            <w:r w:rsidRPr="003C5C09">
              <w:rPr>
                <w:rStyle w:val="Lienhypertexte"/>
                <w:noProof/>
              </w:rPr>
              <w:fldChar w:fldCharType="end"/>
            </w:r>
          </w:ins>
        </w:p>
        <w:p w14:paraId="7E49ED56" w14:textId="3EB1C84F" w:rsidR="0003192A" w:rsidDel="00237E2F" w:rsidRDefault="0003192A">
          <w:pPr>
            <w:pStyle w:val="TM1"/>
            <w:tabs>
              <w:tab w:val="left" w:pos="440"/>
              <w:tab w:val="right" w:leader="dot" w:pos="9062"/>
            </w:tabs>
            <w:rPr>
              <w:del w:id="108" w:author="COUTIN Stéphane" w:date="2024-06-10T16:36:00Z"/>
              <w:rFonts w:asciiTheme="minorHAnsi" w:eastAsiaTheme="minorEastAsia" w:hAnsiTheme="minorHAnsi" w:cstheme="minorBidi"/>
              <w:noProof/>
              <w:lang w:eastAsia="fr-FR"/>
            </w:rPr>
          </w:pPr>
          <w:del w:id="109" w:author="COUTIN Stéphane" w:date="2024-06-10T16:36:00Z">
            <w:r w:rsidRPr="00237E2F" w:rsidDel="00237E2F">
              <w:rPr>
                <w:rStyle w:val="Lienhypertexte"/>
                <w:noProof/>
              </w:rPr>
              <w:delText>1</w:delText>
            </w:r>
            <w:r w:rsidDel="00237E2F">
              <w:rPr>
                <w:rFonts w:asciiTheme="minorHAnsi" w:eastAsiaTheme="minorEastAsia" w:hAnsiTheme="minorHAnsi" w:cstheme="minorBidi"/>
                <w:noProof/>
                <w:lang w:eastAsia="fr-FR"/>
              </w:rPr>
              <w:tab/>
            </w:r>
            <w:r w:rsidRPr="00237E2F" w:rsidDel="00237E2F">
              <w:rPr>
                <w:rStyle w:val="Lienhypertexte"/>
                <w:noProof/>
              </w:rPr>
              <w:delText>Le module DRE et ses concepts</w:delText>
            </w:r>
            <w:r w:rsidDel="00237E2F">
              <w:rPr>
                <w:noProof/>
                <w:webHidden/>
              </w:rPr>
              <w:tab/>
              <w:delText>4</w:delText>
            </w:r>
          </w:del>
        </w:p>
        <w:p w14:paraId="7522FEC4" w14:textId="43E3E75C" w:rsidR="0003192A" w:rsidDel="00237E2F" w:rsidRDefault="0003192A">
          <w:pPr>
            <w:pStyle w:val="TM2"/>
            <w:tabs>
              <w:tab w:val="left" w:pos="850"/>
              <w:tab w:val="right" w:leader="dot" w:pos="9062"/>
            </w:tabs>
            <w:rPr>
              <w:del w:id="110" w:author="COUTIN Stéphane" w:date="2024-06-10T16:36:00Z"/>
              <w:rFonts w:asciiTheme="minorHAnsi" w:eastAsiaTheme="minorEastAsia" w:hAnsiTheme="minorHAnsi" w:cstheme="minorBidi"/>
              <w:noProof/>
              <w:lang w:eastAsia="fr-FR"/>
            </w:rPr>
          </w:pPr>
          <w:del w:id="111" w:author="COUTIN Stéphane" w:date="2024-06-10T16:36:00Z">
            <w:r w:rsidRPr="00237E2F" w:rsidDel="00237E2F">
              <w:rPr>
                <w:rStyle w:val="Lienhypertexte"/>
                <w:noProof/>
              </w:rPr>
              <w:delText>1.1</w:delText>
            </w:r>
            <w:r w:rsidDel="00237E2F">
              <w:rPr>
                <w:rFonts w:asciiTheme="minorHAnsi" w:eastAsiaTheme="minorEastAsia" w:hAnsiTheme="minorHAnsi" w:cstheme="minorBidi"/>
                <w:noProof/>
                <w:lang w:eastAsia="fr-FR"/>
              </w:rPr>
              <w:tab/>
            </w:r>
            <w:r w:rsidRPr="00237E2F" w:rsidDel="00237E2F">
              <w:rPr>
                <w:rStyle w:val="Lienhypertexte"/>
                <w:noProof/>
              </w:rPr>
              <w:delText>Les objectifs de DRE</w:delText>
            </w:r>
            <w:r w:rsidDel="00237E2F">
              <w:rPr>
                <w:noProof/>
                <w:webHidden/>
              </w:rPr>
              <w:tab/>
              <w:delText>4</w:delText>
            </w:r>
          </w:del>
        </w:p>
        <w:p w14:paraId="5A948F3A" w14:textId="6B41E3BE" w:rsidR="0003192A" w:rsidDel="00237E2F" w:rsidRDefault="0003192A">
          <w:pPr>
            <w:pStyle w:val="TM2"/>
            <w:tabs>
              <w:tab w:val="left" w:pos="850"/>
              <w:tab w:val="right" w:leader="dot" w:pos="9062"/>
            </w:tabs>
            <w:rPr>
              <w:del w:id="112" w:author="COUTIN Stéphane" w:date="2024-06-10T16:36:00Z"/>
              <w:rFonts w:asciiTheme="minorHAnsi" w:eastAsiaTheme="minorEastAsia" w:hAnsiTheme="minorHAnsi" w:cstheme="minorBidi"/>
              <w:noProof/>
              <w:lang w:eastAsia="fr-FR"/>
            </w:rPr>
          </w:pPr>
          <w:del w:id="113" w:author="COUTIN Stéphane" w:date="2024-06-10T16:36:00Z">
            <w:r w:rsidRPr="00237E2F" w:rsidDel="00237E2F">
              <w:rPr>
                <w:rStyle w:val="Lienhypertexte"/>
                <w:noProof/>
              </w:rPr>
              <w:delText>1.2</w:delText>
            </w:r>
            <w:r w:rsidDel="00237E2F">
              <w:rPr>
                <w:rFonts w:asciiTheme="minorHAnsi" w:eastAsiaTheme="minorEastAsia" w:hAnsiTheme="minorHAnsi" w:cstheme="minorBidi"/>
                <w:noProof/>
                <w:lang w:eastAsia="fr-FR"/>
              </w:rPr>
              <w:tab/>
            </w:r>
            <w:r w:rsidRPr="00237E2F" w:rsidDel="00237E2F">
              <w:rPr>
                <w:rStyle w:val="Lienhypertexte"/>
                <w:noProof/>
              </w:rPr>
              <w:delText>Pas de rétro compatibilité des formats entre versions</w:delText>
            </w:r>
            <w:r w:rsidDel="00237E2F">
              <w:rPr>
                <w:noProof/>
                <w:webHidden/>
              </w:rPr>
              <w:tab/>
              <w:delText>4</w:delText>
            </w:r>
          </w:del>
        </w:p>
        <w:p w14:paraId="10477ED0" w14:textId="0E857F00" w:rsidR="0003192A" w:rsidDel="00237E2F" w:rsidRDefault="0003192A">
          <w:pPr>
            <w:pStyle w:val="TM2"/>
            <w:tabs>
              <w:tab w:val="left" w:pos="850"/>
              <w:tab w:val="right" w:leader="dot" w:pos="9062"/>
            </w:tabs>
            <w:rPr>
              <w:del w:id="114" w:author="COUTIN Stéphane" w:date="2024-06-10T16:36:00Z"/>
              <w:rFonts w:asciiTheme="minorHAnsi" w:eastAsiaTheme="minorEastAsia" w:hAnsiTheme="minorHAnsi" w:cstheme="minorBidi"/>
              <w:noProof/>
              <w:lang w:eastAsia="fr-FR"/>
            </w:rPr>
          </w:pPr>
          <w:del w:id="115" w:author="COUTIN Stéphane" w:date="2024-06-10T16:36:00Z">
            <w:r w:rsidRPr="00237E2F" w:rsidDel="00237E2F">
              <w:rPr>
                <w:rStyle w:val="Lienhypertexte"/>
                <w:noProof/>
              </w:rPr>
              <w:delText>1.3</w:delText>
            </w:r>
            <w:r w:rsidDel="00237E2F">
              <w:rPr>
                <w:rFonts w:asciiTheme="minorHAnsi" w:eastAsiaTheme="minorEastAsia" w:hAnsiTheme="minorHAnsi" w:cstheme="minorBidi"/>
                <w:noProof/>
                <w:lang w:eastAsia="fr-FR"/>
              </w:rPr>
              <w:tab/>
            </w:r>
            <w:r w:rsidRPr="00237E2F" w:rsidDel="00237E2F">
              <w:rPr>
                <w:rStyle w:val="Lienhypertexte"/>
                <w:noProof/>
              </w:rPr>
              <w:delText>Principe de fonctionnement</w:delText>
            </w:r>
            <w:r w:rsidDel="00237E2F">
              <w:rPr>
                <w:noProof/>
                <w:webHidden/>
              </w:rPr>
              <w:tab/>
              <w:delText>4</w:delText>
            </w:r>
          </w:del>
        </w:p>
        <w:p w14:paraId="21D8A3C4" w14:textId="4CCA09AF" w:rsidR="0003192A" w:rsidDel="00237E2F" w:rsidRDefault="0003192A">
          <w:pPr>
            <w:pStyle w:val="TM1"/>
            <w:tabs>
              <w:tab w:val="left" w:pos="440"/>
              <w:tab w:val="right" w:leader="dot" w:pos="9062"/>
            </w:tabs>
            <w:rPr>
              <w:del w:id="116" w:author="COUTIN Stéphane" w:date="2024-06-10T16:36:00Z"/>
              <w:rFonts w:asciiTheme="minorHAnsi" w:eastAsiaTheme="minorEastAsia" w:hAnsiTheme="minorHAnsi" w:cstheme="minorBidi"/>
              <w:noProof/>
              <w:lang w:eastAsia="fr-FR"/>
            </w:rPr>
          </w:pPr>
          <w:del w:id="117" w:author="COUTIN Stéphane" w:date="2024-06-10T16:36:00Z">
            <w:r w:rsidRPr="00237E2F" w:rsidDel="00237E2F">
              <w:rPr>
                <w:rStyle w:val="Lienhypertexte"/>
                <w:noProof/>
              </w:rPr>
              <w:delText>2</w:delText>
            </w:r>
            <w:r w:rsidDel="00237E2F">
              <w:rPr>
                <w:rFonts w:asciiTheme="minorHAnsi" w:eastAsiaTheme="minorEastAsia" w:hAnsiTheme="minorHAnsi" w:cstheme="minorBidi"/>
                <w:noProof/>
                <w:lang w:eastAsia="fr-FR"/>
              </w:rPr>
              <w:tab/>
            </w:r>
            <w:r w:rsidRPr="00237E2F" w:rsidDel="00237E2F">
              <w:rPr>
                <w:rStyle w:val="Lienhypertexte"/>
                <w:noProof/>
              </w:rPr>
              <w:delText>Installation</w:delText>
            </w:r>
            <w:r w:rsidDel="00237E2F">
              <w:rPr>
                <w:noProof/>
                <w:webHidden/>
              </w:rPr>
              <w:tab/>
              <w:delText>6</w:delText>
            </w:r>
          </w:del>
        </w:p>
        <w:p w14:paraId="0F0F6482" w14:textId="487403FF" w:rsidR="0003192A" w:rsidDel="00237E2F" w:rsidRDefault="0003192A">
          <w:pPr>
            <w:pStyle w:val="TM2"/>
            <w:tabs>
              <w:tab w:val="left" w:pos="850"/>
              <w:tab w:val="right" w:leader="dot" w:pos="9062"/>
            </w:tabs>
            <w:rPr>
              <w:del w:id="118" w:author="COUTIN Stéphane" w:date="2024-06-10T16:36:00Z"/>
              <w:rFonts w:asciiTheme="minorHAnsi" w:eastAsiaTheme="minorEastAsia" w:hAnsiTheme="minorHAnsi" w:cstheme="minorBidi"/>
              <w:noProof/>
              <w:lang w:eastAsia="fr-FR"/>
            </w:rPr>
          </w:pPr>
          <w:del w:id="119" w:author="COUTIN Stéphane" w:date="2024-06-10T16:36:00Z">
            <w:r w:rsidRPr="00237E2F" w:rsidDel="00237E2F">
              <w:rPr>
                <w:rStyle w:val="Lienhypertexte"/>
                <w:noProof/>
              </w:rPr>
              <w:delText>2.1</w:delText>
            </w:r>
            <w:r w:rsidDel="00237E2F">
              <w:rPr>
                <w:rFonts w:asciiTheme="minorHAnsi" w:eastAsiaTheme="minorEastAsia" w:hAnsiTheme="minorHAnsi" w:cstheme="minorBidi"/>
                <w:noProof/>
                <w:lang w:eastAsia="fr-FR"/>
              </w:rPr>
              <w:tab/>
            </w:r>
            <w:r w:rsidRPr="00237E2F" w:rsidDel="00237E2F">
              <w:rPr>
                <w:rStyle w:val="Lienhypertexte"/>
                <w:noProof/>
              </w:rPr>
              <w:delText>Pré requis administratif d’installation</w:delText>
            </w:r>
            <w:r w:rsidDel="00237E2F">
              <w:rPr>
                <w:noProof/>
                <w:webHidden/>
              </w:rPr>
              <w:tab/>
              <w:delText>6</w:delText>
            </w:r>
          </w:del>
        </w:p>
        <w:p w14:paraId="5C8F7B95" w14:textId="464C06AB" w:rsidR="0003192A" w:rsidDel="00237E2F" w:rsidRDefault="0003192A">
          <w:pPr>
            <w:pStyle w:val="TM2"/>
            <w:tabs>
              <w:tab w:val="left" w:pos="850"/>
              <w:tab w:val="right" w:leader="dot" w:pos="9062"/>
            </w:tabs>
            <w:rPr>
              <w:del w:id="120" w:author="COUTIN Stéphane" w:date="2024-06-10T16:36:00Z"/>
              <w:rFonts w:asciiTheme="minorHAnsi" w:eastAsiaTheme="minorEastAsia" w:hAnsiTheme="minorHAnsi" w:cstheme="minorBidi"/>
              <w:noProof/>
              <w:lang w:eastAsia="fr-FR"/>
            </w:rPr>
          </w:pPr>
          <w:del w:id="121" w:author="COUTIN Stéphane" w:date="2024-06-10T16:36:00Z">
            <w:r w:rsidRPr="00237E2F" w:rsidDel="00237E2F">
              <w:rPr>
                <w:rStyle w:val="Lienhypertexte"/>
                <w:noProof/>
              </w:rPr>
              <w:delText>2.2</w:delText>
            </w:r>
            <w:r w:rsidDel="00237E2F">
              <w:rPr>
                <w:rFonts w:asciiTheme="minorHAnsi" w:eastAsiaTheme="minorEastAsia" w:hAnsiTheme="minorHAnsi" w:cstheme="minorBidi"/>
                <w:noProof/>
                <w:lang w:eastAsia="fr-FR"/>
              </w:rPr>
              <w:tab/>
            </w:r>
            <w:r w:rsidRPr="00237E2F" w:rsidDel="00237E2F">
              <w:rPr>
                <w:rStyle w:val="Lienhypertexte"/>
                <w:noProof/>
              </w:rPr>
              <w:delText>Pré requis technique d'installation</w:delText>
            </w:r>
            <w:r w:rsidDel="00237E2F">
              <w:rPr>
                <w:noProof/>
                <w:webHidden/>
              </w:rPr>
              <w:tab/>
              <w:delText>6</w:delText>
            </w:r>
          </w:del>
        </w:p>
        <w:p w14:paraId="0784F15A" w14:textId="54E53DFD" w:rsidR="0003192A" w:rsidDel="00237E2F" w:rsidRDefault="0003192A">
          <w:pPr>
            <w:pStyle w:val="TM2"/>
            <w:tabs>
              <w:tab w:val="left" w:pos="850"/>
              <w:tab w:val="right" w:leader="dot" w:pos="9062"/>
            </w:tabs>
            <w:rPr>
              <w:del w:id="122" w:author="COUTIN Stéphane" w:date="2024-06-10T16:36:00Z"/>
              <w:rFonts w:asciiTheme="minorHAnsi" w:eastAsiaTheme="minorEastAsia" w:hAnsiTheme="minorHAnsi" w:cstheme="minorBidi"/>
              <w:noProof/>
              <w:lang w:eastAsia="fr-FR"/>
            </w:rPr>
          </w:pPr>
          <w:del w:id="123" w:author="COUTIN Stéphane" w:date="2024-06-10T16:36:00Z">
            <w:r w:rsidRPr="00237E2F" w:rsidDel="00237E2F">
              <w:rPr>
                <w:rStyle w:val="Lienhypertexte"/>
                <w:noProof/>
              </w:rPr>
              <w:delText>2.3</w:delText>
            </w:r>
            <w:r w:rsidDel="00237E2F">
              <w:rPr>
                <w:rFonts w:asciiTheme="minorHAnsi" w:eastAsiaTheme="minorEastAsia" w:hAnsiTheme="minorHAnsi" w:cstheme="minorBidi"/>
                <w:noProof/>
                <w:lang w:eastAsia="fr-FR"/>
              </w:rPr>
              <w:tab/>
            </w:r>
            <w:r w:rsidRPr="00237E2F" w:rsidDel="00237E2F">
              <w:rPr>
                <w:rStyle w:val="Lienhypertexte"/>
                <w:noProof/>
              </w:rPr>
              <w:delText>Mode opératoire de mise à jour de la base DRE</w:delText>
            </w:r>
            <w:r w:rsidDel="00237E2F">
              <w:rPr>
                <w:noProof/>
                <w:webHidden/>
              </w:rPr>
              <w:tab/>
              <w:delText>6</w:delText>
            </w:r>
          </w:del>
        </w:p>
        <w:p w14:paraId="122BC498" w14:textId="26062907" w:rsidR="0003192A" w:rsidDel="00237E2F" w:rsidRDefault="0003192A">
          <w:pPr>
            <w:pStyle w:val="TM3"/>
            <w:tabs>
              <w:tab w:val="left" w:pos="1134"/>
              <w:tab w:val="right" w:leader="dot" w:pos="9062"/>
            </w:tabs>
            <w:rPr>
              <w:del w:id="124" w:author="COUTIN Stéphane" w:date="2024-06-10T16:36:00Z"/>
              <w:rFonts w:asciiTheme="minorHAnsi" w:eastAsiaTheme="minorEastAsia" w:hAnsiTheme="minorHAnsi" w:cstheme="minorBidi"/>
              <w:noProof/>
              <w:lang w:eastAsia="fr-FR"/>
            </w:rPr>
          </w:pPr>
          <w:del w:id="125" w:author="COUTIN Stéphane" w:date="2024-06-10T16:36:00Z">
            <w:r w:rsidRPr="00237E2F" w:rsidDel="00237E2F">
              <w:rPr>
                <w:rStyle w:val="Lienhypertexte"/>
                <w:noProof/>
              </w:rPr>
              <w:delText>2.3.1</w:delText>
            </w:r>
            <w:r w:rsidDel="00237E2F">
              <w:rPr>
                <w:rFonts w:asciiTheme="minorHAnsi" w:eastAsiaTheme="minorEastAsia" w:hAnsiTheme="minorHAnsi" w:cstheme="minorBidi"/>
                <w:noProof/>
                <w:lang w:eastAsia="fr-FR"/>
              </w:rPr>
              <w:tab/>
            </w:r>
            <w:r w:rsidRPr="00237E2F" w:rsidDel="00237E2F">
              <w:rPr>
                <w:rStyle w:val="Lienhypertexte"/>
                <w:noProof/>
              </w:rPr>
              <w:delText>Mise à disposition des données</w:delText>
            </w:r>
            <w:r w:rsidDel="00237E2F">
              <w:rPr>
                <w:noProof/>
                <w:webHidden/>
              </w:rPr>
              <w:tab/>
              <w:delText>7</w:delText>
            </w:r>
          </w:del>
        </w:p>
        <w:p w14:paraId="3421A5DB" w14:textId="32F8C9AD" w:rsidR="0003192A" w:rsidDel="00237E2F" w:rsidRDefault="0003192A">
          <w:pPr>
            <w:pStyle w:val="TM3"/>
            <w:tabs>
              <w:tab w:val="left" w:pos="1134"/>
              <w:tab w:val="right" w:leader="dot" w:pos="9062"/>
            </w:tabs>
            <w:rPr>
              <w:del w:id="126" w:author="COUTIN Stéphane" w:date="2024-06-10T16:36:00Z"/>
              <w:rFonts w:asciiTheme="minorHAnsi" w:eastAsiaTheme="minorEastAsia" w:hAnsiTheme="minorHAnsi" w:cstheme="minorBidi"/>
              <w:noProof/>
              <w:lang w:eastAsia="fr-FR"/>
            </w:rPr>
          </w:pPr>
          <w:del w:id="127" w:author="COUTIN Stéphane" w:date="2024-06-10T16:36:00Z">
            <w:r w:rsidRPr="00237E2F" w:rsidDel="00237E2F">
              <w:rPr>
                <w:rStyle w:val="Lienhypertexte"/>
                <w:noProof/>
              </w:rPr>
              <w:delText>2.3.2</w:delText>
            </w:r>
            <w:r w:rsidDel="00237E2F">
              <w:rPr>
                <w:rFonts w:asciiTheme="minorHAnsi" w:eastAsiaTheme="minorEastAsia" w:hAnsiTheme="minorHAnsi" w:cstheme="minorBidi"/>
                <w:noProof/>
                <w:lang w:eastAsia="fr-FR"/>
              </w:rPr>
              <w:tab/>
            </w:r>
            <w:r w:rsidRPr="00237E2F" w:rsidDel="00237E2F">
              <w:rPr>
                <w:rStyle w:val="Lienhypertexte"/>
                <w:noProof/>
              </w:rPr>
              <w:delText>Fichier d’indication de la version de DRE</w:delText>
            </w:r>
            <w:r w:rsidDel="00237E2F">
              <w:rPr>
                <w:noProof/>
                <w:webHidden/>
              </w:rPr>
              <w:tab/>
              <w:delText>7</w:delText>
            </w:r>
          </w:del>
        </w:p>
        <w:p w14:paraId="09E4839A" w14:textId="7FF268B8" w:rsidR="0003192A" w:rsidDel="00237E2F" w:rsidRDefault="0003192A">
          <w:pPr>
            <w:pStyle w:val="TM3"/>
            <w:tabs>
              <w:tab w:val="left" w:pos="1134"/>
              <w:tab w:val="right" w:leader="dot" w:pos="9062"/>
            </w:tabs>
            <w:rPr>
              <w:del w:id="128" w:author="COUTIN Stéphane" w:date="2024-06-10T16:36:00Z"/>
              <w:rFonts w:asciiTheme="minorHAnsi" w:eastAsiaTheme="minorEastAsia" w:hAnsiTheme="minorHAnsi" w:cstheme="minorBidi"/>
              <w:noProof/>
              <w:lang w:eastAsia="fr-FR"/>
            </w:rPr>
          </w:pPr>
          <w:del w:id="129" w:author="COUTIN Stéphane" w:date="2024-06-10T16:36:00Z">
            <w:r w:rsidRPr="00237E2F" w:rsidDel="00237E2F">
              <w:rPr>
                <w:rStyle w:val="Lienhypertexte"/>
                <w:noProof/>
              </w:rPr>
              <w:delText>2.3.3</w:delText>
            </w:r>
            <w:r w:rsidDel="00237E2F">
              <w:rPr>
                <w:rFonts w:asciiTheme="minorHAnsi" w:eastAsiaTheme="minorEastAsia" w:hAnsiTheme="minorHAnsi" w:cstheme="minorBidi"/>
                <w:noProof/>
                <w:lang w:eastAsia="fr-FR"/>
              </w:rPr>
              <w:tab/>
            </w:r>
            <w:r w:rsidRPr="00237E2F" w:rsidDel="00237E2F">
              <w:rPr>
                <w:rStyle w:val="Lienhypertexte"/>
                <w:noProof/>
              </w:rPr>
              <w:delText>Création de la base DRE en établissement</w:delText>
            </w:r>
            <w:r w:rsidDel="00237E2F">
              <w:rPr>
                <w:noProof/>
                <w:webHidden/>
              </w:rPr>
              <w:tab/>
              <w:delText>8</w:delText>
            </w:r>
          </w:del>
        </w:p>
        <w:p w14:paraId="1E995189" w14:textId="0687C34C" w:rsidR="0003192A" w:rsidDel="00237E2F" w:rsidRDefault="0003192A">
          <w:pPr>
            <w:pStyle w:val="TM2"/>
            <w:tabs>
              <w:tab w:val="left" w:pos="850"/>
              <w:tab w:val="right" w:leader="dot" w:pos="9062"/>
            </w:tabs>
            <w:rPr>
              <w:del w:id="130" w:author="COUTIN Stéphane" w:date="2024-06-10T16:36:00Z"/>
              <w:rFonts w:asciiTheme="minorHAnsi" w:eastAsiaTheme="minorEastAsia" w:hAnsiTheme="minorHAnsi" w:cstheme="minorBidi"/>
              <w:noProof/>
              <w:lang w:eastAsia="fr-FR"/>
            </w:rPr>
          </w:pPr>
          <w:del w:id="131" w:author="COUTIN Stéphane" w:date="2024-06-10T16:36:00Z">
            <w:r w:rsidRPr="00237E2F" w:rsidDel="00237E2F">
              <w:rPr>
                <w:rStyle w:val="Lienhypertexte"/>
                <w:noProof/>
              </w:rPr>
              <w:delText>2.4</w:delText>
            </w:r>
            <w:r w:rsidDel="00237E2F">
              <w:rPr>
                <w:rFonts w:asciiTheme="minorHAnsi" w:eastAsiaTheme="minorEastAsia" w:hAnsiTheme="minorHAnsi" w:cstheme="minorBidi"/>
                <w:noProof/>
                <w:lang w:eastAsia="fr-FR"/>
              </w:rPr>
              <w:tab/>
            </w:r>
            <w:r w:rsidRPr="00237E2F" w:rsidDel="00237E2F">
              <w:rPr>
                <w:rStyle w:val="Lienhypertexte"/>
                <w:noProof/>
              </w:rPr>
              <w:delText>Personnalisation de DRE</w:delText>
            </w:r>
            <w:r w:rsidDel="00237E2F">
              <w:rPr>
                <w:noProof/>
                <w:webHidden/>
              </w:rPr>
              <w:tab/>
              <w:delText>8</w:delText>
            </w:r>
          </w:del>
        </w:p>
        <w:p w14:paraId="7AD9BD26" w14:textId="32F3D2AA" w:rsidR="0003192A" w:rsidDel="00237E2F" w:rsidRDefault="0003192A">
          <w:pPr>
            <w:pStyle w:val="TM1"/>
            <w:tabs>
              <w:tab w:val="left" w:pos="440"/>
              <w:tab w:val="right" w:leader="dot" w:pos="9062"/>
            </w:tabs>
            <w:rPr>
              <w:del w:id="132" w:author="COUTIN Stéphane" w:date="2024-06-10T16:36:00Z"/>
              <w:rFonts w:asciiTheme="minorHAnsi" w:eastAsiaTheme="minorEastAsia" w:hAnsiTheme="minorHAnsi" w:cstheme="minorBidi"/>
              <w:noProof/>
              <w:lang w:eastAsia="fr-FR"/>
            </w:rPr>
          </w:pPr>
          <w:del w:id="133" w:author="COUTIN Stéphane" w:date="2024-06-10T16:36:00Z">
            <w:r w:rsidRPr="00237E2F" w:rsidDel="00237E2F">
              <w:rPr>
                <w:rStyle w:val="Lienhypertexte"/>
                <w:noProof/>
              </w:rPr>
              <w:delText>3</w:delText>
            </w:r>
            <w:r w:rsidDel="00237E2F">
              <w:rPr>
                <w:rFonts w:asciiTheme="minorHAnsi" w:eastAsiaTheme="minorEastAsia" w:hAnsiTheme="minorHAnsi" w:cstheme="minorBidi"/>
                <w:noProof/>
                <w:lang w:eastAsia="fr-FR"/>
              </w:rPr>
              <w:tab/>
            </w:r>
            <w:r w:rsidRPr="00237E2F" w:rsidDel="00237E2F">
              <w:rPr>
                <w:rStyle w:val="Lienhypertexte"/>
                <w:noProof/>
              </w:rPr>
              <w:delText>Les données</w:delText>
            </w:r>
            <w:r w:rsidDel="00237E2F">
              <w:rPr>
                <w:noProof/>
                <w:webHidden/>
              </w:rPr>
              <w:tab/>
              <w:delText>9</w:delText>
            </w:r>
          </w:del>
        </w:p>
        <w:p w14:paraId="0E3A467B" w14:textId="7407824B" w:rsidR="0003192A" w:rsidDel="00237E2F" w:rsidRDefault="0003192A">
          <w:pPr>
            <w:pStyle w:val="TM2"/>
            <w:tabs>
              <w:tab w:val="left" w:pos="850"/>
              <w:tab w:val="right" w:leader="dot" w:pos="9062"/>
            </w:tabs>
            <w:rPr>
              <w:del w:id="134" w:author="COUTIN Stéphane" w:date="2024-06-10T16:36:00Z"/>
              <w:rFonts w:asciiTheme="minorHAnsi" w:eastAsiaTheme="minorEastAsia" w:hAnsiTheme="minorHAnsi" w:cstheme="minorBidi"/>
              <w:noProof/>
              <w:lang w:eastAsia="fr-FR"/>
            </w:rPr>
          </w:pPr>
          <w:del w:id="135" w:author="COUTIN Stéphane" w:date="2024-06-10T16:36:00Z">
            <w:r w:rsidRPr="00237E2F" w:rsidDel="00237E2F">
              <w:rPr>
                <w:rStyle w:val="Lienhypertexte"/>
                <w:noProof/>
              </w:rPr>
              <w:delText>3.1</w:delText>
            </w:r>
            <w:r w:rsidDel="00237E2F">
              <w:rPr>
                <w:rFonts w:asciiTheme="minorHAnsi" w:eastAsiaTheme="minorEastAsia" w:hAnsiTheme="minorHAnsi" w:cstheme="minorBidi"/>
                <w:noProof/>
                <w:lang w:eastAsia="fr-FR"/>
              </w:rPr>
              <w:tab/>
            </w:r>
            <w:r w:rsidRPr="00237E2F" w:rsidDel="00237E2F">
              <w:rPr>
                <w:rStyle w:val="Lienhypertexte"/>
                <w:noProof/>
              </w:rPr>
              <w:delText>Les Bdd constituant DRE</w:delText>
            </w:r>
            <w:r w:rsidDel="00237E2F">
              <w:rPr>
                <w:noProof/>
                <w:webHidden/>
              </w:rPr>
              <w:tab/>
              <w:delText>9</w:delText>
            </w:r>
          </w:del>
        </w:p>
        <w:p w14:paraId="6CAE90E8" w14:textId="7E4C2C94" w:rsidR="0003192A" w:rsidDel="00237E2F" w:rsidRDefault="0003192A">
          <w:pPr>
            <w:pStyle w:val="TM2"/>
            <w:tabs>
              <w:tab w:val="left" w:pos="850"/>
              <w:tab w:val="right" w:leader="dot" w:pos="9062"/>
            </w:tabs>
            <w:rPr>
              <w:del w:id="136" w:author="COUTIN Stéphane" w:date="2024-06-10T16:36:00Z"/>
              <w:rFonts w:asciiTheme="minorHAnsi" w:eastAsiaTheme="minorEastAsia" w:hAnsiTheme="minorHAnsi" w:cstheme="minorBidi"/>
              <w:noProof/>
              <w:lang w:eastAsia="fr-FR"/>
            </w:rPr>
          </w:pPr>
          <w:del w:id="137" w:author="COUTIN Stéphane" w:date="2024-06-10T16:36:00Z">
            <w:r w:rsidRPr="00237E2F" w:rsidDel="00237E2F">
              <w:rPr>
                <w:rStyle w:val="Lienhypertexte"/>
                <w:noProof/>
              </w:rPr>
              <w:delText>3.2</w:delText>
            </w:r>
            <w:r w:rsidDel="00237E2F">
              <w:rPr>
                <w:rFonts w:asciiTheme="minorHAnsi" w:eastAsiaTheme="minorEastAsia" w:hAnsiTheme="minorHAnsi" w:cstheme="minorBidi"/>
                <w:noProof/>
                <w:lang w:eastAsia="fr-FR"/>
              </w:rPr>
              <w:tab/>
            </w:r>
            <w:r w:rsidRPr="00237E2F" w:rsidDel="00237E2F">
              <w:rPr>
                <w:rStyle w:val="Lienhypertexte"/>
                <w:noProof/>
              </w:rPr>
              <w:delText>Modèle de données</w:delText>
            </w:r>
            <w:r w:rsidDel="00237E2F">
              <w:rPr>
                <w:noProof/>
                <w:webHidden/>
              </w:rPr>
              <w:tab/>
              <w:delText>9</w:delText>
            </w:r>
          </w:del>
        </w:p>
        <w:p w14:paraId="7FFA0545" w14:textId="0505594D" w:rsidR="0003192A" w:rsidDel="00237E2F" w:rsidRDefault="0003192A">
          <w:pPr>
            <w:pStyle w:val="TM1"/>
            <w:tabs>
              <w:tab w:val="left" w:pos="440"/>
              <w:tab w:val="right" w:leader="dot" w:pos="9062"/>
            </w:tabs>
            <w:rPr>
              <w:del w:id="138" w:author="COUTIN Stéphane" w:date="2024-06-10T16:36:00Z"/>
              <w:rFonts w:asciiTheme="minorHAnsi" w:eastAsiaTheme="minorEastAsia" w:hAnsiTheme="minorHAnsi" w:cstheme="minorBidi"/>
              <w:noProof/>
              <w:lang w:eastAsia="fr-FR"/>
            </w:rPr>
          </w:pPr>
          <w:del w:id="139" w:author="COUTIN Stéphane" w:date="2024-06-10T16:36:00Z">
            <w:r w:rsidRPr="00237E2F" w:rsidDel="00237E2F">
              <w:rPr>
                <w:rStyle w:val="Lienhypertexte"/>
                <w:noProof/>
              </w:rPr>
              <w:delText>4</w:delText>
            </w:r>
            <w:r w:rsidDel="00237E2F">
              <w:rPr>
                <w:rFonts w:asciiTheme="minorHAnsi" w:eastAsiaTheme="minorEastAsia" w:hAnsiTheme="minorHAnsi" w:cstheme="minorBidi"/>
                <w:noProof/>
                <w:lang w:eastAsia="fr-FR"/>
              </w:rPr>
              <w:tab/>
            </w:r>
            <w:r w:rsidRPr="00237E2F" w:rsidDel="00237E2F">
              <w:rPr>
                <w:rStyle w:val="Lienhypertexte"/>
                <w:noProof/>
              </w:rPr>
              <w:delText>Utilisation de DRE</w:delText>
            </w:r>
            <w:r w:rsidDel="00237E2F">
              <w:rPr>
                <w:noProof/>
                <w:webHidden/>
              </w:rPr>
              <w:tab/>
              <w:delText>10</w:delText>
            </w:r>
          </w:del>
        </w:p>
        <w:p w14:paraId="35A924F9" w14:textId="2836058F" w:rsidR="0003192A" w:rsidDel="00237E2F" w:rsidRDefault="0003192A">
          <w:pPr>
            <w:pStyle w:val="TM2"/>
            <w:tabs>
              <w:tab w:val="left" w:pos="850"/>
              <w:tab w:val="right" w:leader="dot" w:pos="9062"/>
            </w:tabs>
            <w:rPr>
              <w:del w:id="140" w:author="COUTIN Stéphane" w:date="2024-06-10T16:36:00Z"/>
              <w:rFonts w:asciiTheme="minorHAnsi" w:eastAsiaTheme="minorEastAsia" w:hAnsiTheme="minorHAnsi" w:cstheme="minorBidi"/>
              <w:noProof/>
              <w:lang w:eastAsia="fr-FR"/>
            </w:rPr>
          </w:pPr>
          <w:del w:id="141" w:author="COUTIN Stéphane" w:date="2024-06-10T16:36:00Z">
            <w:r w:rsidRPr="00237E2F" w:rsidDel="00237E2F">
              <w:rPr>
                <w:rStyle w:val="Lienhypertexte"/>
                <w:noProof/>
              </w:rPr>
              <w:delText>4.1</w:delText>
            </w:r>
            <w:r w:rsidDel="00237E2F">
              <w:rPr>
                <w:rFonts w:asciiTheme="minorHAnsi" w:eastAsiaTheme="minorEastAsia" w:hAnsiTheme="minorHAnsi" w:cstheme="minorBidi"/>
                <w:noProof/>
                <w:lang w:eastAsia="fr-FR"/>
              </w:rPr>
              <w:tab/>
            </w:r>
            <w:r w:rsidRPr="00237E2F" w:rsidDel="00237E2F">
              <w:rPr>
                <w:rStyle w:val="Lienhypertexte"/>
                <w:noProof/>
              </w:rPr>
              <w:delText>Usage</w:delText>
            </w:r>
            <w:r w:rsidDel="00237E2F">
              <w:rPr>
                <w:noProof/>
                <w:webHidden/>
              </w:rPr>
              <w:tab/>
              <w:delText>10</w:delText>
            </w:r>
          </w:del>
        </w:p>
        <w:p w14:paraId="34FC3681" w14:textId="0CB65575" w:rsidR="0003192A" w:rsidDel="00237E2F" w:rsidRDefault="0003192A">
          <w:pPr>
            <w:pStyle w:val="TM2"/>
            <w:tabs>
              <w:tab w:val="left" w:pos="850"/>
              <w:tab w:val="right" w:leader="dot" w:pos="9062"/>
            </w:tabs>
            <w:rPr>
              <w:del w:id="142" w:author="COUTIN Stéphane" w:date="2024-06-10T16:36:00Z"/>
              <w:rFonts w:asciiTheme="minorHAnsi" w:eastAsiaTheme="minorEastAsia" w:hAnsiTheme="minorHAnsi" w:cstheme="minorBidi"/>
              <w:noProof/>
              <w:lang w:eastAsia="fr-FR"/>
            </w:rPr>
          </w:pPr>
          <w:del w:id="143" w:author="COUTIN Stéphane" w:date="2024-06-10T16:36:00Z">
            <w:r w:rsidRPr="00237E2F" w:rsidDel="00237E2F">
              <w:rPr>
                <w:rStyle w:val="Lienhypertexte"/>
                <w:noProof/>
              </w:rPr>
              <w:delText>4.2</w:delText>
            </w:r>
            <w:r w:rsidDel="00237E2F">
              <w:rPr>
                <w:rFonts w:asciiTheme="minorHAnsi" w:eastAsiaTheme="minorEastAsia" w:hAnsiTheme="minorHAnsi" w:cstheme="minorBidi"/>
                <w:noProof/>
                <w:lang w:eastAsia="fr-FR"/>
              </w:rPr>
              <w:tab/>
            </w:r>
            <w:r w:rsidRPr="00237E2F" w:rsidDel="00237E2F">
              <w:rPr>
                <w:rStyle w:val="Lienhypertexte"/>
                <w:noProof/>
              </w:rPr>
              <w:delText>Outils pour accéder aux données</w:delText>
            </w:r>
            <w:r w:rsidDel="00237E2F">
              <w:rPr>
                <w:noProof/>
                <w:webHidden/>
              </w:rPr>
              <w:tab/>
              <w:delText>10</w:delText>
            </w:r>
          </w:del>
        </w:p>
        <w:p w14:paraId="4AC3C8BB" w14:textId="26C157B7" w:rsidR="0003192A" w:rsidDel="00237E2F" w:rsidRDefault="0003192A">
          <w:pPr>
            <w:pStyle w:val="TM2"/>
            <w:tabs>
              <w:tab w:val="left" w:pos="850"/>
              <w:tab w:val="right" w:leader="dot" w:pos="9062"/>
            </w:tabs>
            <w:rPr>
              <w:del w:id="144" w:author="COUTIN Stéphane" w:date="2024-06-10T16:36:00Z"/>
              <w:rFonts w:asciiTheme="minorHAnsi" w:eastAsiaTheme="minorEastAsia" w:hAnsiTheme="minorHAnsi" w:cstheme="minorBidi"/>
              <w:noProof/>
              <w:lang w:eastAsia="fr-FR"/>
            </w:rPr>
          </w:pPr>
          <w:del w:id="145" w:author="COUTIN Stéphane" w:date="2024-06-10T16:36:00Z">
            <w:r w:rsidRPr="00237E2F" w:rsidDel="00237E2F">
              <w:rPr>
                <w:rStyle w:val="Lienhypertexte"/>
                <w:noProof/>
              </w:rPr>
              <w:delText>4.3</w:delText>
            </w:r>
            <w:r w:rsidDel="00237E2F">
              <w:rPr>
                <w:rFonts w:asciiTheme="minorHAnsi" w:eastAsiaTheme="minorEastAsia" w:hAnsiTheme="minorHAnsi" w:cstheme="minorBidi"/>
                <w:noProof/>
                <w:lang w:eastAsia="fr-FR"/>
              </w:rPr>
              <w:tab/>
            </w:r>
            <w:r w:rsidRPr="00237E2F" w:rsidDel="00237E2F">
              <w:rPr>
                <w:rStyle w:val="Lienhypertexte"/>
                <w:noProof/>
              </w:rPr>
              <w:delText>Mise en commun de code et d’outils</w:delText>
            </w:r>
            <w:r w:rsidDel="00237E2F">
              <w:rPr>
                <w:noProof/>
                <w:webHidden/>
              </w:rPr>
              <w:tab/>
              <w:delText>10</w:delText>
            </w:r>
          </w:del>
        </w:p>
        <w:p w14:paraId="53F88DEA" w14:textId="0C4CC1F6" w:rsidR="0003192A" w:rsidDel="00237E2F" w:rsidRDefault="0003192A">
          <w:pPr>
            <w:pStyle w:val="TM2"/>
            <w:tabs>
              <w:tab w:val="left" w:pos="850"/>
              <w:tab w:val="right" w:leader="dot" w:pos="9062"/>
            </w:tabs>
            <w:rPr>
              <w:del w:id="146" w:author="COUTIN Stéphane" w:date="2024-06-10T16:36:00Z"/>
              <w:rFonts w:asciiTheme="minorHAnsi" w:eastAsiaTheme="minorEastAsia" w:hAnsiTheme="minorHAnsi" w:cstheme="minorBidi"/>
              <w:noProof/>
              <w:lang w:eastAsia="fr-FR"/>
            </w:rPr>
          </w:pPr>
          <w:del w:id="147" w:author="COUTIN Stéphane" w:date="2024-06-10T16:36:00Z">
            <w:r w:rsidRPr="00237E2F" w:rsidDel="00237E2F">
              <w:rPr>
                <w:rStyle w:val="Lienhypertexte"/>
                <w:noProof/>
              </w:rPr>
              <w:delText>4.4</w:delText>
            </w:r>
            <w:r w:rsidDel="00237E2F">
              <w:rPr>
                <w:rFonts w:asciiTheme="minorHAnsi" w:eastAsiaTheme="minorEastAsia" w:hAnsiTheme="minorHAnsi" w:cstheme="minorBidi"/>
                <w:noProof/>
                <w:lang w:eastAsia="fr-FR"/>
              </w:rPr>
              <w:tab/>
            </w:r>
            <w:r w:rsidRPr="00237E2F" w:rsidDel="00237E2F">
              <w:rPr>
                <w:rStyle w:val="Lienhypertexte"/>
                <w:noProof/>
              </w:rPr>
              <w:delText>Utilisation de DRE pour de l'intégration applicative</w:delText>
            </w:r>
            <w:r w:rsidDel="00237E2F">
              <w:rPr>
                <w:noProof/>
                <w:webHidden/>
              </w:rPr>
              <w:tab/>
              <w:delText>10</w:delText>
            </w:r>
          </w:del>
        </w:p>
        <w:p w14:paraId="01693E00" w14:textId="27B2E5F2" w:rsidR="0003192A" w:rsidDel="00237E2F" w:rsidRDefault="0003192A">
          <w:pPr>
            <w:pStyle w:val="TM2"/>
            <w:tabs>
              <w:tab w:val="left" w:pos="850"/>
              <w:tab w:val="right" w:leader="dot" w:pos="9062"/>
            </w:tabs>
            <w:rPr>
              <w:del w:id="148" w:author="COUTIN Stéphane" w:date="2024-06-10T16:36:00Z"/>
              <w:rFonts w:asciiTheme="minorHAnsi" w:eastAsiaTheme="minorEastAsia" w:hAnsiTheme="minorHAnsi" w:cstheme="minorBidi"/>
              <w:noProof/>
              <w:lang w:eastAsia="fr-FR"/>
            </w:rPr>
          </w:pPr>
          <w:del w:id="149" w:author="COUTIN Stéphane" w:date="2024-06-10T16:36:00Z">
            <w:r w:rsidRPr="00237E2F" w:rsidDel="00237E2F">
              <w:rPr>
                <w:rStyle w:val="Lienhypertexte"/>
                <w:noProof/>
              </w:rPr>
              <w:delText>4.5</w:delText>
            </w:r>
            <w:r w:rsidDel="00237E2F">
              <w:rPr>
                <w:rFonts w:asciiTheme="minorHAnsi" w:eastAsiaTheme="minorEastAsia" w:hAnsiTheme="minorHAnsi" w:cstheme="minorBidi"/>
                <w:noProof/>
                <w:lang w:eastAsia="fr-FR"/>
              </w:rPr>
              <w:tab/>
            </w:r>
            <w:r w:rsidRPr="00237E2F" w:rsidDel="00237E2F">
              <w:rPr>
                <w:rStyle w:val="Lienhypertexte"/>
                <w:noProof/>
              </w:rPr>
              <w:delText>Support</w:delText>
            </w:r>
            <w:r w:rsidDel="00237E2F">
              <w:rPr>
                <w:noProof/>
                <w:webHidden/>
              </w:rPr>
              <w:tab/>
              <w:delText>11</w:delText>
            </w:r>
          </w:del>
        </w:p>
        <w:p w14:paraId="3D7C405F" w14:textId="72523DFF" w:rsidR="0003192A" w:rsidDel="00237E2F" w:rsidRDefault="0003192A">
          <w:pPr>
            <w:pStyle w:val="TM1"/>
            <w:tabs>
              <w:tab w:val="left" w:pos="440"/>
              <w:tab w:val="right" w:leader="dot" w:pos="9062"/>
            </w:tabs>
            <w:rPr>
              <w:del w:id="150" w:author="COUTIN Stéphane" w:date="2024-06-10T16:36:00Z"/>
              <w:rFonts w:asciiTheme="minorHAnsi" w:eastAsiaTheme="minorEastAsia" w:hAnsiTheme="minorHAnsi" w:cstheme="minorBidi"/>
              <w:noProof/>
              <w:lang w:eastAsia="fr-FR"/>
            </w:rPr>
          </w:pPr>
          <w:del w:id="151" w:author="COUTIN Stéphane" w:date="2024-06-10T16:36:00Z">
            <w:r w:rsidRPr="00237E2F" w:rsidDel="00237E2F">
              <w:rPr>
                <w:rStyle w:val="Lienhypertexte"/>
                <w:noProof/>
              </w:rPr>
              <w:delText>5</w:delText>
            </w:r>
            <w:r w:rsidDel="00237E2F">
              <w:rPr>
                <w:rFonts w:asciiTheme="minorHAnsi" w:eastAsiaTheme="minorEastAsia" w:hAnsiTheme="minorHAnsi" w:cstheme="minorBidi"/>
                <w:noProof/>
                <w:lang w:eastAsia="fr-FR"/>
              </w:rPr>
              <w:tab/>
            </w:r>
            <w:r w:rsidRPr="00237E2F" w:rsidDel="00237E2F">
              <w:rPr>
                <w:rStyle w:val="Lienhypertexte"/>
                <w:noProof/>
              </w:rPr>
              <w:delText>Annexes</w:delText>
            </w:r>
            <w:r w:rsidDel="00237E2F">
              <w:rPr>
                <w:noProof/>
                <w:webHidden/>
              </w:rPr>
              <w:tab/>
              <w:delText>12</w:delText>
            </w:r>
          </w:del>
        </w:p>
        <w:p w14:paraId="62BE4318" w14:textId="6BB9BA3B" w:rsidR="0003192A" w:rsidDel="00237E2F" w:rsidRDefault="0003192A">
          <w:pPr>
            <w:pStyle w:val="TM2"/>
            <w:tabs>
              <w:tab w:val="left" w:pos="850"/>
              <w:tab w:val="right" w:leader="dot" w:pos="9062"/>
            </w:tabs>
            <w:rPr>
              <w:del w:id="152" w:author="COUTIN Stéphane" w:date="2024-06-10T16:36:00Z"/>
              <w:rFonts w:asciiTheme="minorHAnsi" w:eastAsiaTheme="minorEastAsia" w:hAnsiTheme="minorHAnsi" w:cstheme="minorBidi"/>
              <w:noProof/>
              <w:lang w:eastAsia="fr-FR"/>
            </w:rPr>
          </w:pPr>
          <w:del w:id="153" w:author="COUTIN Stéphane" w:date="2024-06-10T16:36:00Z">
            <w:r w:rsidRPr="00237E2F" w:rsidDel="00237E2F">
              <w:rPr>
                <w:rStyle w:val="Lienhypertexte"/>
                <w:noProof/>
              </w:rPr>
              <w:delText>5.1</w:delText>
            </w:r>
            <w:r w:rsidDel="00237E2F">
              <w:rPr>
                <w:rFonts w:asciiTheme="minorHAnsi" w:eastAsiaTheme="minorEastAsia" w:hAnsiTheme="minorHAnsi" w:cstheme="minorBidi"/>
                <w:noProof/>
                <w:lang w:eastAsia="fr-FR"/>
              </w:rPr>
              <w:tab/>
            </w:r>
            <w:r w:rsidRPr="00237E2F" w:rsidDel="00237E2F">
              <w:rPr>
                <w:rStyle w:val="Lienhypertexte"/>
                <w:noProof/>
              </w:rPr>
              <w:delText>Liste des documents complémentaires et liens utiles</w:delText>
            </w:r>
            <w:r w:rsidDel="00237E2F">
              <w:rPr>
                <w:noProof/>
                <w:webHidden/>
              </w:rPr>
              <w:tab/>
              <w:delText>12</w:delText>
            </w:r>
          </w:del>
        </w:p>
        <w:p w14:paraId="3820D912" w14:textId="5700CD0D" w:rsidR="0003192A" w:rsidDel="00237E2F" w:rsidRDefault="0003192A">
          <w:pPr>
            <w:pStyle w:val="TM2"/>
            <w:tabs>
              <w:tab w:val="left" w:pos="850"/>
              <w:tab w:val="right" w:leader="dot" w:pos="9062"/>
            </w:tabs>
            <w:rPr>
              <w:del w:id="154" w:author="COUTIN Stéphane" w:date="2024-06-10T16:36:00Z"/>
              <w:rFonts w:asciiTheme="minorHAnsi" w:eastAsiaTheme="minorEastAsia" w:hAnsiTheme="minorHAnsi" w:cstheme="minorBidi"/>
              <w:noProof/>
              <w:lang w:eastAsia="fr-FR"/>
            </w:rPr>
          </w:pPr>
          <w:del w:id="155" w:author="COUTIN Stéphane" w:date="2024-06-10T16:36:00Z">
            <w:r w:rsidRPr="00237E2F" w:rsidDel="00237E2F">
              <w:rPr>
                <w:rStyle w:val="Lienhypertexte"/>
                <w:noProof/>
              </w:rPr>
              <w:delText>5.2</w:delText>
            </w:r>
            <w:r w:rsidDel="00237E2F">
              <w:rPr>
                <w:rFonts w:asciiTheme="minorHAnsi" w:eastAsiaTheme="minorEastAsia" w:hAnsiTheme="minorHAnsi" w:cstheme="minorBidi"/>
                <w:noProof/>
                <w:lang w:eastAsia="fr-FR"/>
              </w:rPr>
              <w:tab/>
            </w:r>
            <w:r w:rsidRPr="00237E2F" w:rsidDel="00237E2F">
              <w:rPr>
                <w:rStyle w:val="Lienhypertexte"/>
                <w:noProof/>
              </w:rPr>
              <w:delText>Script de création de DRE en établissement</w:delText>
            </w:r>
            <w:r w:rsidDel="00237E2F">
              <w:rPr>
                <w:noProof/>
                <w:webHidden/>
              </w:rPr>
              <w:tab/>
              <w:delText>12</w:delText>
            </w:r>
          </w:del>
        </w:p>
        <w:p w14:paraId="5F3449D9" w14:textId="3C497041" w:rsidR="0003192A" w:rsidDel="00237E2F" w:rsidRDefault="0003192A">
          <w:pPr>
            <w:pStyle w:val="TM3"/>
            <w:tabs>
              <w:tab w:val="left" w:pos="1134"/>
              <w:tab w:val="right" w:leader="dot" w:pos="9062"/>
            </w:tabs>
            <w:rPr>
              <w:del w:id="156" w:author="COUTIN Stéphane" w:date="2024-06-10T16:36:00Z"/>
              <w:rFonts w:asciiTheme="minorHAnsi" w:eastAsiaTheme="minorEastAsia" w:hAnsiTheme="minorHAnsi" w:cstheme="minorBidi"/>
              <w:noProof/>
              <w:lang w:eastAsia="fr-FR"/>
            </w:rPr>
          </w:pPr>
          <w:del w:id="157" w:author="COUTIN Stéphane" w:date="2024-06-10T16:36:00Z">
            <w:r w:rsidRPr="00237E2F" w:rsidDel="00237E2F">
              <w:rPr>
                <w:rStyle w:val="Lienhypertexte"/>
                <w:noProof/>
              </w:rPr>
              <w:delText>5.2.1</w:delText>
            </w:r>
            <w:r w:rsidDel="00237E2F">
              <w:rPr>
                <w:rFonts w:asciiTheme="minorHAnsi" w:eastAsiaTheme="minorEastAsia" w:hAnsiTheme="minorHAnsi" w:cstheme="minorBidi"/>
                <w:noProof/>
                <w:lang w:eastAsia="fr-FR"/>
              </w:rPr>
              <w:tab/>
            </w:r>
            <w:r w:rsidRPr="00237E2F" w:rsidDel="00237E2F">
              <w:rPr>
                <w:rStyle w:val="Lienhypertexte"/>
                <w:noProof/>
              </w:rPr>
              <w:delText>Téléchargement des fichiers</w:delText>
            </w:r>
            <w:r w:rsidDel="00237E2F">
              <w:rPr>
                <w:noProof/>
                <w:webHidden/>
              </w:rPr>
              <w:tab/>
              <w:delText>12</w:delText>
            </w:r>
          </w:del>
        </w:p>
        <w:p w14:paraId="74020084" w14:textId="2ED7738F" w:rsidR="0003192A" w:rsidDel="00237E2F" w:rsidRDefault="0003192A">
          <w:pPr>
            <w:pStyle w:val="TM3"/>
            <w:tabs>
              <w:tab w:val="left" w:pos="1134"/>
              <w:tab w:val="right" w:leader="dot" w:pos="9062"/>
            </w:tabs>
            <w:rPr>
              <w:del w:id="158" w:author="COUTIN Stéphane" w:date="2024-06-10T16:36:00Z"/>
              <w:rFonts w:asciiTheme="minorHAnsi" w:eastAsiaTheme="minorEastAsia" w:hAnsiTheme="minorHAnsi" w:cstheme="minorBidi"/>
              <w:noProof/>
              <w:lang w:eastAsia="fr-FR"/>
            </w:rPr>
          </w:pPr>
          <w:del w:id="159" w:author="COUTIN Stéphane" w:date="2024-06-10T16:36:00Z">
            <w:r w:rsidRPr="00237E2F" w:rsidDel="00237E2F">
              <w:rPr>
                <w:rStyle w:val="Lienhypertexte"/>
                <w:noProof/>
              </w:rPr>
              <w:delText>5.2.2</w:delText>
            </w:r>
            <w:r w:rsidDel="00237E2F">
              <w:rPr>
                <w:rFonts w:asciiTheme="minorHAnsi" w:eastAsiaTheme="minorEastAsia" w:hAnsiTheme="minorHAnsi" w:cstheme="minorBidi"/>
                <w:noProof/>
                <w:lang w:eastAsia="fr-FR"/>
              </w:rPr>
              <w:tab/>
            </w:r>
            <w:r w:rsidRPr="00237E2F" w:rsidDel="00237E2F">
              <w:rPr>
                <w:rStyle w:val="Lienhypertexte"/>
                <w:noProof/>
              </w:rPr>
              <w:delText>Principes du script</w:delText>
            </w:r>
            <w:r w:rsidDel="00237E2F">
              <w:rPr>
                <w:noProof/>
                <w:webHidden/>
              </w:rPr>
              <w:tab/>
              <w:delText>12</w:delText>
            </w:r>
          </w:del>
        </w:p>
        <w:p w14:paraId="0BDABD5F" w14:textId="12674B6F" w:rsidR="0003192A" w:rsidDel="00237E2F" w:rsidRDefault="0003192A">
          <w:pPr>
            <w:pStyle w:val="TM3"/>
            <w:tabs>
              <w:tab w:val="left" w:pos="1134"/>
              <w:tab w:val="right" w:leader="dot" w:pos="9062"/>
            </w:tabs>
            <w:rPr>
              <w:del w:id="160" w:author="COUTIN Stéphane" w:date="2024-06-10T16:36:00Z"/>
              <w:rFonts w:asciiTheme="minorHAnsi" w:eastAsiaTheme="minorEastAsia" w:hAnsiTheme="minorHAnsi" w:cstheme="minorBidi"/>
              <w:noProof/>
              <w:lang w:eastAsia="fr-FR"/>
            </w:rPr>
          </w:pPr>
          <w:del w:id="161" w:author="COUTIN Stéphane" w:date="2024-06-10T16:36:00Z">
            <w:r w:rsidRPr="00237E2F" w:rsidDel="00237E2F">
              <w:rPr>
                <w:rStyle w:val="Lienhypertexte"/>
                <w:noProof/>
              </w:rPr>
              <w:delText>5.2.3</w:delText>
            </w:r>
            <w:r w:rsidDel="00237E2F">
              <w:rPr>
                <w:rFonts w:asciiTheme="minorHAnsi" w:eastAsiaTheme="minorEastAsia" w:hAnsiTheme="minorHAnsi" w:cstheme="minorBidi"/>
                <w:noProof/>
                <w:lang w:eastAsia="fr-FR"/>
              </w:rPr>
              <w:tab/>
            </w:r>
            <w:r w:rsidRPr="00237E2F" w:rsidDel="00237E2F">
              <w:rPr>
                <w:rStyle w:val="Lienhypertexte"/>
                <w:noProof/>
              </w:rPr>
              <w:delText>Exemple de script</w:delText>
            </w:r>
            <w:r w:rsidDel="00237E2F">
              <w:rPr>
                <w:noProof/>
                <w:webHidden/>
              </w:rPr>
              <w:tab/>
              <w:delText>14</w:delText>
            </w:r>
          </w:del>
        </w:p>
        <w:p w14:paraId="619F8AE6" w14:textId="0FA91D54" w:rsidR="0003192A" w:rsidDel="00237E2F" w:rsidRDefault="0003192A">
          <w:pPr>
            <w:pStyle w:val="TM2"/>
            <w:tabs>
              <w:tab w:val="left" w:pos="850"/>
              <w:tab w:val="right" w:leader="dot" w:pos="9062"/>
            </w:tabs>
            <w:rPr>
              <w:del w:id="162" w:author="COUTIN Stéphane" w:date="2024-06-10T16:36:00Z"/>
              <w:rFonts w:asciiTheme="minorHAnsi" w:eastAsiaTheme="minorEastAsia" w:hAnsiTheme="minorHAnsi" w:cstheme="minorBidi"/>
              <w:noProof/>
              <w:lang w:eastAsia="fr-FR"/>
            </w:rPr>
          </w:pPr>
          <w:del w:id="163" w:author="COUTIN Stéphane" w:date="2024-06-10T16:36:00Z">
            <w:r w:rsidRPr="00237E2F" w:rsidDel="00237E2F">
              <w:rPr>
                <w:rStyle w:val="Lienhypertexte"/>
                <w:noProof/>
              </w:rPr>
              <w:delText>5.3</w:delText>
            </w:r>
            <w:r w:rsidDel="00237E2F">
              <w:rPr>
                <w:rFonts w:asciiTheme="minorHAnsi" w:eastAsiaTheme="minorEastAsia" w:hAnsiTheme="minorHAnsi" w:cstheme="minorBidi"/>
                <w:noProof/>
                <w:lang w:eastAsia="fr-FR"/>
              </w:rPr>
              <w:tab/>
            </w:r>
            <w:r w:rsidRPr="00237E2F" w:rsidDel="00237E2F">
              <w:rPr>
                <w:rStyle w:val="Lienhypertexte"/>
                <w:noProof/>
              </w:rPr>
              <w:delText>Modèle de données ‘métier’</w:delText>
            </w:r>
            <w:r w:rsidDel="00237E2F">
              <w:rPr>
                <w:noProof/>
                <w:webHidden/>
              </w:rPr>
              <w:tab/>
              <w:delText>17</w:delText>
            </w:r>
          </w:del>
        </w:p>
        <w:p w14:paraId="40A08BE5" w14:textId="3E53EF2E" w:rsidR="0003192A" w:rsidDel="00237E2F" w:rsidRDefault="0003192A">
          <w:pPr>
            <w:pStyle w:val="TM2"/>
            <w:tabs>
              <w:tab w:val="left" w:pos="850"/>
              <w:tab w:val="right" w:leader="dot" w:pos="9062"/>
            </w:tabs>
            <w:rPr>
              <w:del w:id="164" w:author="COUTIN Stéphane" w:date="2024-06-10T16:36:00Z"/>
              <w:rFonts w:asciiTheme="minorHAnsi" w:eastAsiaTheme="minorEastAsia" w:hAnsiTheme="minorHAnsi" w:cstheme="minorBidi"/>
              <w:noProof/>
              <w:lang w:eastAsia="fr-FR"/>
            </w:rPr>
          </w:pPr>
          <w:del w:id="165" w:author="COUTIN Stéphane" w:date="2024-06-10T16:36:00Z">
            <w:r w:rsidRPr="00237E2F" w:rsidDel="00237E2F">
              <w:rPr>
                <w:rStyle w:val="Lienhypertexte"/>
                <w:noProof/>
              </w:rPr>
              <w:delText>5.4</w:delText>
            </w:r>
            <w:r w:rsidDel="00237E2F">
              <w:rPr>
                <w:rFonts w:asciiTheme="minorHAnsi" w:eastAsiaTheme="minorEastAsia" w:hAnsiTheme="minorHAnsi" w:cstheme="minorBidi"/>
                <w:noProof/>
                <w:lang w:eastAsia="fr-FR"/>
              </w:rPr>
              <w:tab/>
            </w:r>
            <w:r w:rsidRPr="00237E2F" w:rsidDel="00237E2F">
              <w:rPr>
                <w:rStyle w:val="Lienhypertexte"/>
                <w:noProof/>
              </w:rPr>
              <w:delText>Modèle physique des données</w:delText>
            </w:r>
            <w:r w:rsidDel="00237E2F">
              <w:rPr>
                <w:noProof/>
                <w:webHidden/>
              </w:rPr>
              <w:tab/>
              <w:delText>17</w:delText>
            </w:r>
          </w:del>
        </w:p>
        <w:p w14:paraId="6A23B112" w14:textId="31223C00" w:rsidR="0003192A" w:rsidDel="00237E2F" w:rsidRDefault="0003192A">
          <w:pPr>
            <w:pStyle w:val="TM3"/>
            <w:tabs>
              <w:tab w:val="left" w:pos="1134"/>
              <w:tab w:val="right" w:leader="dot" w:pos="9062"/>
            </w:tabs>
            <w:rPr>
              <w:del w:id="166" w:author="COUTIN Stéphane" w:date="2024-06-10T16:36:00Z"/>
              <w:rFonts w:asciiTheme="minorHAnsi" w:eastAsiaTheme="minorEastAsia" w:hAnsiTheme="minorHAnsi" w:cstheme="minorBidi"/>
              <w:noProof/>
              <w:lang w:eastAsia="fr-FR"/>
            </w:rPr>
          </w:pPr>
          <w:del w:id="167" w:author="COUTIN Stéphane" w:date="2024-06-10T16:36:00Z">
            <w:r w:rsidRPr="00237E2F" w:rsidDel="00237E2F">
              <w:rPr>
                <w:rStyle w:val="Lienhypertexte"/>
                <w:noProof/>
              </w:rPr>
              <w:delText>5.4.1</w:delText>
            </w:r>
            <w:r w:rsidDel="00237E2F">
              <w:rPr>
                <w:rFonts w:asciiTheme="minorHAnsi" w:eastAsiaTheme="minorEastAsia" w:hAnsiTheme="minorHAnsi" w:cstheme="minorBidi"/>
                <w:noProof/>
                <w:lang w:eastAsia="fr-FR"/>
              </w:rPr>
              <w:tab/>
            </w:r>
            <w:r w:rsidRPr="00237E2F" w:rsidDel="00237E2F">
              <w:rPr>
                <w:rStyle w:val="Lienhypertexte"/>
                <w:noProof/>
              </w:rPr>
              <w:delText>Le dictionnaire des données</w:delText>
            </w:r>
            <w:r w:rsidDel="00237E2F">
              <w:rPr>
                <w:noProof/>
                <w:webHidden/>
              </w:rPr>
              <w:tab/>
              <w:delText>17</w:delText>
            </w:r>
          </w:del>
        </w:p>
        <w:p w14:paraId="764CFA6B" w14:textId="1E1FE08A" w:rsidR="0003192A" w:rsidDel="00237E2F" w:rsidRDefault="0003192A">
          <w:pPr>
            <w:pStyle w:val="TM3"/>
            <w:tabs>
              <w:tab w:val="left" w:pos="1134"/>
              <w:tab w:val="right" w:leader="dot" w:pos="9062"/>
            </w:tabs>
            <w:rPr>
              <w:del w:id="168" w:author="COUTIN Stéphane" w:date="2024-06-10T16:36:00Z"/>
              <w:rFonts w:asciiTheme="minorHAnsi" w:eastAsiaTheme="minorEastAsia" w:hAnsiTheme="minorHAnsi" w:cstheme="minorBidi"/>
              <w:noProof/>
              <w:lang w:eastAsia="fr-FR"/>
            </w:rPr>
          </w:pPr>
          <w:del w:id="169" w:author="COUTIN Stéphane" w:date="2024-06-10T16:36:00Z">
            <w:r w:rsidRPr="00237E2F" w:rsidDel="00237E2F">
              <w:rPr>
                <w:rStyle w:val="Lienhypertexte"/>
                <w:noProof/>
              </w:rPr>
              <w:delText>5.4.2</w:delText>
            </w:r>
            <w:r w:rsidDel="00237E2F">
              <w:rPr>
                <w:rFonts w:asciiTheme="minorHAnsi" w:eastAsiaTheme="minorEastAsia" w:hAnsiTheme="minorHAnsi" w:cstheme="minorBidi"/>
                <w:noProof/>
                <w:lang w:eastAsia="fr-FR"/>
              </w:rPr>
              <w:tab/>
            </w:r>
            <w:r w:rsidRPr="00237E2F" w:rsidDel="00237E2F">
              <w:rPr>
                <w:rStyle w:val="Lienhypertexte"/>
                <w:noProof/>
              </w:rPr>
              <w:delText>Les différences par rapport à la v21</w:delText>
            </w:r>
            <w:r w:rsidDel="00237E2F">
              <w:rPr>
                <w:noProof/>
                <w:webHidden/>
              </w:rPr>
              <w:tab/>
              <w:delText>17</w:delText>
            </w:r>
          </w:del>
        </w:p>
        <w:p w14:paraId="022FD6E2" w14:textId="49601CDA" w:rsidR="0003192A" w:rsidDel="00237E2F" w:rsidRDefault="0003192A">
          <w:pPr>
            <w:pStyle w:val="TM3"/>
            <w:tabs>
              <w:tab w:val="left" w:pos="1134"/>
              <w:tab w:val="right" w:leader="dot" w:pos="9062"/>
            </w:tabs>
            <w:rPr>
              <w:del w:id="170" w:author="COUTIN Stéphane" w:date="2024-06-10T16:36:00Z"/>
              <w:rFonts w:asciiTheme="minorHAnsi" w:eastAsiaTheme="minorEastAsia" w:hAnsiTheme="minorHAnsi" w:cstheme="minorBidi"/>
              <w:noProof/>
              <w:lang w:eastAsia="fr-FR"/>
            </w:rPr>
          </w:pPr>
          <w:del w:id="171" w:author="COUTIN Stéphane" w:date="2024-06-10T16:36:00Z">
            <w:r w:rsidRPr="00237E2F" w:rsidDel="00237E2F">
              <w:rPr>
                <w:rStyle w:val="Lienhypertexte"/>
                <w:noProof/>
              </w:rPr>
              <w:delText>5.4.3</w:delText>
            </w:r>
            <w:r w:rsidDel="00237E2F">
              <w:rPr>
                <w:rFonts w:asciiTheme="minorHAnsi" w:eastAsiaTheme="minorEastAsia" w:hAnsiTheme="minorHAnsi" w:cstheme="minorBidi"/>
                <w:noProof/>
                <w:lang w:eastAsia="fr-FR"/>
              </w:rPr>
              <w:tab/>
            </w:r>
            <w:r w:rsidRPr="00237E2F" w:rsidDel="00237E2F">
              <w:rPr>
                <w:rStyle w:val="Lienhypertexte"/>
                <w:noProof/>
              </w:rPr>
              <w:delText>Extraction de la documentation embarquée</w:delText>
            </w:r>
            <w:r w:rsidDel="00237E2F">
              <w:rPr>
                <w:noProof/>
                <w:webHidden/>
              </w:rPr>
              <w:tab/>
              <w:delText>17</w:delText>
            </w:r>
          </w:del>
        </w:p>
        <w:p w14:paraId="005340E5" w14:textId="7CB0D679" w:rsidR="0003192A" w:rsidDel="00237E2F" w:rsidRDefault="0003192A">
          <w:pPr>
            <w:pStyle w:val="TM2"/>
            <w:tabs>
              <w:tab w:val="left" w:pos="850"/>
              <w:tab w:val="right" w:leader="dot" w:pos="9062"/>
            </w:tabs>
            <w:rPr>
              <w:del w:id="172" w:author="COUTIN Stéphane" w:date="2024-06-10T16:36:00Z"/>
              <w:rFonts w:asciiTheme="minorHAnsi" w:eastAsiaTheme="minorEastAsia" w:hAnsiTheme="minorHAnsi" w:cstheme="minorBidi"/>
              <w:noProof/>
              <w:lang w:eastAsia="fr-FR"/>
            </w:rPr>
          </w:pPr>
          <w:del w:id="173" w:author="COUTIN Stéphane" w:date="2024-06-10T16:36:00Z">
            <w:r w:rsidRPr="00237E2F" w:rsidDel="00237E2F">
              <w:rPr>
                <w:rStyle w:val="Lienhypertexte"/>
                <w:noProof/>
              </w:rPr>
              <w:delText>5.5</w:delText>
            </w:r>
            <w:r w:rsidDel="00237E2F">
              <w:rPr>
                <w:rFonts w:asciiTheme="minorHAnsi" w:eastAsiaTheme="minorEastAsia" w:hAnsiTheme="minorHAnsi" w:cstheme="minorBidi"/>
                <w:noProof/>
                <w:lang w:eastAsia="fr-FR"/>
              </w:rPr>
              <w:tab/>
            </w:r>
            <w:r w:rsidRPr="00237E2F" w:rsidDel="00237E2F">
              <w:rPr>
                <w:rStyle w:val="Lienhypertexte"/>
                <w:noProof/>
              </w:rPr>
              <w:delText>Conseils pour l’écriture de requêtes</w:delText>
            </w:r>
            <w:r w:rsidDel="00237E2F">
              <w:rPr>
                <w:noProof/>
                <w:webHidden/>
              </w:rPr>
              <w:tab/>
              <w:delText>18</w:delText>
            </w:r>
          </w:del>
        </w:p>
        <w:p w14:paraId="12C125E9" w14:textId="592186C3" w:rsidR="00FB4893" w:rsidRDefault="00FB4893">
          <w:r>
            <w:rPr>
              <w:b/>
              <w:bCs/>
            </w:rPr>
            <w:fldChar w:fldCharType="end"/>
          </w:r>
        </w:p>
      </w:sdtContent>
    </w:sdt>
    <w:p w14:paraId="227F5D01" w14:textId="77777777" w:rsidR="0014285C" w:rsidRDefault="0014285C"/>
    <w:p w14:paraId="0B1FB068" w14:textId="77777777" w:rsidR="0014285C" w:rsidRDefault="00121991">
      <w:pPr>
        <w:rPr>
          <w:b/>
          <w:u w:val="single"/>
        </w:rPr>
      </w:pPr>
      <w:r>
        <w:rPr>
          <w:b/>
          <w:u w:val="single"/>
        </w:rPr>
        <w:t>Suivi des modifications du document :</w:t>
      </w:r>
    </w:p>
    <w:tbl>
      <w:tblPr>
        <w:tblStyle w:val="Grilledutableau"/>
        <w:tblW w:w="0" w:type="auto"/>
        <w:tblLook w:val="04A0" w:firstRow="1" w:lastRow="0" w:firstColumn="1" w:lastColumn="0" w:noHBand="0" w:noVBand="1"/>
      </w:tblPr>
      <w:tblGrid>
        <w:gridCol w:w="2263"/>
        <w:gridCol w:w="2127"/>
        <w:gridCol w:w="4672"/>
      </w:tblGrid>
      <w:tr w:rsidR="0014285C" w14:paraId="0DC50704" w14:textId="77777777">
        <w:tc>
          <w:tcPr>
            <w:tcW w:w="2263" w:type="dxa"/>
            <w:shd w:val="clear" w:color="auto" w:fill="A6A6A6" w:themeFill="background1" w:themeFillShade="A6"/>
          </w:tcPr>
          <w:p w14:paraId="59BF2C5E" w14:textId="77777777" w:rsidR="0014285C" w:rsidRDefault="00121991">
            <w:pPr>
              <w:jc w:val="center"/>
              <w:rPr>
                <w:b/>
              </w:rPr>
            </w:pPr>
            <w:r>
              <w:rPr>
                <w:b/>
              </w:rPr>
              <w:t>Version de Pégase (*)</w:t>
            </w:r>
          </w:p>
        </w:tc>
        <w:tc>
          <w:tcPr>
            <w:tcW w:w="2127" w:type="dxa"/>
            <w:shd w:val="clear" w:color="auto" w:fill="A6A6A6" w:themeFill="background1" w:themeFillShade="A6"/>
          </w:tcPr>
          <w:p w14:paraId="161600E5" w14:textId="77777777" w:rsidR="0014285C" w:rsidRDefault="00121991">
            <w:pPr>
              <w:jc w:val="center"/>
              <w:rPr>
                <w:b/>
              </w:rPr>
            </w:pPr>
            <w:r>
              <w:rPr>
                <w:b/>
              </w:rPr>
              <w:t>Date de mise à jour</w:t>
            </w:r>
          </w:p>
        </w:tc>
        <w:tc>
          <w:tcPr>
            <w:tcW w:w="4672" w:type="dxa"/>
            <w:shd w:val="clear" w:color="auto" w:fill="A6A6A6" w:themeFill="background1" w:themeFillShade="A6"/>
          </w:tcPr>
          <w:p w14:paraId="652D1680" w14:textId="77777777" w:rsidR="0014285C" w:rsidRDefault="00121991">
            <w:pPr>
              <w:jc w:val="center"/>
              <w:rPr>
                <w:b/>
              </w:rPr>
            </w:pPr>
            <w:r>
              <w:rPr>
                <w:b/>
              </w:rPr>
              <w:t>Modifications apportées</w:t>
            </w:r>
          </w:p>
        </w:tc>
      </w:tr>
      <w:tr w:rsidR="0014285C" w14:paraId="7DC30F0B" w14:textId="77777777">
        <w:tc>
          <w:tcPr>
            <w:tcW w:w="2263" w:type="dxa"/>
          </w:tcPr>
          <w:p w14:paraId="5AAAE81D" w14:textId="342D4E7B" w:rsidR="0014285C" w:rsidRDefault="004C3437">
            <w:pPr>
              <w:jc w:val="center"/>
            </w:pPr>
            <w:r>
              <w:t>V</w:t>
            </w:r>
            <w:r w:rsidR="000B3CD2">
              <w:t>21</w:t>
            </w:r>
            <w:r w:rsidR="00252949">
              <w:t xml:space="preserve"> r01</w:t>
            </w:r>
          </w:p>
        </w:tc>
        <w:tc>
          <w:tcPr>
            <w:tcW w:w="2127" w:type="dxa"/>
          </w:tcPr>
          <w:p w14:paraId="69977B32" w14:textId="5F97668A" w:rsidR="0014285C" w:rsidRDefault="00823140">
            <w:pPr>
              <w:jc w:val="center"/>
            </w:pPr>
            <w:r>
              <w:t>19/07/2023</w:t>
            </w:r>
          </w:p>
        </w:tc>
        <w:tc>
          <w:tcPr>
            <w:tcW w:w="4672" w:type="dxa"/>
          </w:tcPr>
          <w:p w14:paraId="735E251F" w14:textId="72CBA8D9" w:rsidR="0014285C" w:rsidRDefault="00121991">
            <w:pPr>
              <w:jc w:val="center"/>
            </w:pPr>
            <w:r>
              <w:t>Création du document</w:t>
            </w:r>
            <w:r w:rsidR="00252949">
              <w:t>, v</w:t>
            </w:r>
            <w:r w:rsidR="00061885">
              <w:t xml:space="preserve">ersion </w:t>
            </w:r>
            <w:r w:rsidR="00252949">
              <w:t>initiale</w:t>
            </w:r>
            <w:r w:rsidR="00061885">
              <w:t>.</w:t>
            </w:r>
          </w:p>
        </w:tc>
      </w:tr>
      <w:tr w:rsidR="0014285C" w14:paraId="5B16A735" w14:textId="77777777">
        <w:tc>
          <w:tcPr>
            <w:tcW w:w="2263" w:type="dxa"/>
          </w:tcPr>
          <w:p w14:paraId="3F2511B5" w14:textId="1051B79B" w:rsidR="0014285C" w:rsidRDefault="00CF06A5">
            <w:pPr>
              <w:jc w:val="center"/>
            </w:pPr>
            <w:r>
              <w:t>V21 r02</w:t>
            </w:r>
          </w:p>
        </w:tc>
        <w:tc>
          <w:tcPr>
            <w:tcW w:w="2127" w:type="dxa"/>
          </w:tcPr>
          <w:p w14:paraId="0C251836" w14:textId="477E01B2" w:rsidR="0014285C" w:rsidRDefault="00CF06A5">
            <w:pPr>
              <w:jc w:val="center"/>
            </w:pPr>
            <w:r>
              <w:t>21/7/2023</w:t>
            </w:r>
          </w:p>
        </w:tc>
        <w:tc>
          <w:tcPr>
            <w:tcW w:w="4672" w:type="dxa"/>
          </w:tcPr>
          <w:p w14:paraId="061E7FBA" w14:textId="7FD076DE" w:rsidR="0014285C" w:rsidRDefault="00CF06A5">
            <w:pPr>
              <w:jc w:val="center"/>
            </w:pPr>
            <w:r>
              <w:t>Ajout information téléchargement fichiers</w:t>
            </w:r>
          </w:p>
        </w:tc>
      </w:tr>
      <w:tr w:rsidR="0014285C" w14:paraId="68372F6E" w14:textId="77777777">
        <w:tc>
          <w:tcPr>
            <w:tcW w:w="2263" w:type="dxa"/>
          </w:tcPr>
          <w:p w14:paraId="0F1995A4" w14:textId="7B3CBBE5" w:rsidR="0014285C" w:rsidRDefault="007100B2">
            <w:pPr>
              <w:jc w:val="center"/>
            </w:pPr>
            <w:r>
              <w:t>V22</w:t>
            </w:r>
          </w:p>
        </w:tc>
        <w:tc>
          <w:tcPr>
            <w:tcW w:w="2127" w:type="dxa"/>
          </w:tcPr>
          <w:p w14:paraId="638E71F1" w14:textId="1CA6A212" w:rsidR="0014285C" w:rsidRDefault="007100B2">
            <w:pPr>
              <w:jc w:val="center"/>
            </w:pPr>
            <w:r>
              <w:t>1</w:t>
            </w:r>
            <w:r w:rsidR="002428F6">
              <w:t>9</w:t>
            </w:r>
            <w:r>
              <w:t>/10/2023</w:t>
            </w:r>
          </w:p>
        </w:tc>
        <w:tc>
          <w:tcPr>
            <w:tcW w:w="4672" w:type="dxa"/>
          </w:tcPr>
          <w:p w14:paraId="3037C353" w14:textId="77777777" w:rsidR="0014285C" w:rsidRDefault="007100B2">
            <w:pPr>
              <w:jc w:val="center"/>
            </w:pPr>
            <w:r>
              <w:t>Mise à jour des modèles de données avec ceux de la v22</w:t>
            </w:r>
          </w:p>
          <w:p w14:paraId="6AB621AF" w14:textId="4C276E31" w:rsidR="007100B2" w:rsidRDefault="007100B2">
            <w:pPr>
              <w:jc w:val="center"/>
            </w:pPr>
            <w:r>
              <w:t xml:space="preserve">Fourniture d’un fichier listant les différences u modèle physique de </w:t>
            </w:r>
            <w:r w:rsidR="0015482E">
              <w:t>données</w:t>
            </w:r>
          </w:p>
        </w:tc>
      </w:tr>
      <w:tr w:rsidR="0014285C" w14:paraId="473FA627" w14:textId="77777777">
        <w:tc>
          <w:tcPr>
            <w:tcW w:w="2263" w:type="dxa"/>
          </w:tcPr>
          <w:p w14:paraId="28238EA4" w14:textId="3B5BCB42" w:rsidR="0014285C" w:rsidRDefault="002D1D98">
            <w:pPr>
              <w:jc w:val="center"/>
            </w:pPr>
            <w:r>
              <w:t>V22 r01</w:t>
            </w:r>
          </w:p>
        </w:tc>
        <w:tc>
          <w:tcPr>
            <w:tcW w:w="2127" w:type="dxa"/>
          </w:tcPr>
          <w:p w14:paraId="7723F0D5" w14:textId="19857729" w:rsidR="0014285C" w:rsidRDefault="002D1D98">
            <w:pPr>
              <w:jc w:val="center"/>
            </w:pPr>
            <w:r>
              <w:t>24/11/2023</w:t>
            </w:r>
          </w:p>
        </w:tc>
        <w:tc>
          <w:tcPr>
            <w:tcW w:w="4672" w:type="dxa"/>
          </w:tcPr>
          <w:p w14:paraId="38DB119E" w14:textId="5C44595F" w:rsidR="0014285C" w:rsidRDefault="002D1D98">
            <w:pPr>
              <w:jc w:val="center"/>
            </w:pPr>
            <w:r>
              <w:t>Ajout du fichier de description de la version</w:t>
            </w:r>
          </w:p>
        </w:tc>
      </w:tr>
      <w:tr w:rsidR="0014285C" w14:paraId="6CDFB612" w14:textId="77777777">
        <w:tc>
          <w:tcPr>
            <w:tcW w:w="2263" w:type="dxa"/>
          </w:tcPr>
          <w:p w14:paraId="6FD5F225" w14:textId="707A4275" w:rsidR="0014285C" w:rsidRDefault="003841C3" w:rsidP="003841C3">
            <w:pPr>
              <w:jc w:val="center"/>
            </w:pPr>
            <w:r>
              <w:t>V23</w:t>
            </w:r>
          </w:p>
        </w:tc>
        <w:tc>
          <w:tcPr>
            <w:tcW w:w="2127" w:type="dxa"/>
          </w:tcPr>
          <w:p w14:paraId="7DB75652" w14:textId="325FF676" w:rsidR="0014285C" w:rsidRDefault="003841C3">
            <w:pPr>
              <w:jc w:val="center"/>
            </w:pPr>
            <w:r>
              <w:t>17/01/2023</w:t>
            </w:r>
          </w:p>
        </w:tc>
        <w:tc>
          <w:tcPr>
            <w:tcW w:w="4672" w:type="dxa"/>
          </w:tcPr>
          <w:p w14:paraId="7D7782BE" w14:textId="6602A09B" w:rsidR="002C3D8A" w:rsidRDefault="003841C3">
            <w:pPr>
              <w:jc w:val="center"/>
            </w:pPr>
            <w:r>
              <w:t>Mise à jour pour la version v23</w:t>
            </w:r>
          </w:p>
        </w:tc>
      </w:tr>
      <w:tr w:rsidR="00E75FBC" w14:paraId="65C4A92A" w14:textId="77777777">
        <w:tc>
          <w:tcPr>
            <w:tcW w:w="2263" w:type="dxa"/>
          </w:tcPr>
          <w:p w14:paraId="5D58C4E7" w14:textId="2AF6ABCD" w:rsidR="00E75FBC" w:rsidRDefault="002D4FC0" w:rsidP="00E75FBC">
            <w:pPr>
              <w:jc w:val="center"/>
            </w:pPr>
            <w:r>
              <w:t>V24</w:t>
            </w:r>
          </w:p>
        </w:tc>
        <w:tc>
          <w:tcPr>
            <w:tcW w:w="2127" w:type="dxa"/>
          </w:tcPr>
          <w:p w14:paraId="3186AF34" w14:textId="47F13B54" w:rsidR="00E75FBC" w:rsidRDefault="0003192A" w:rsidP="00E75FBC">
            <w:pPr>
              <w:jc w:val="center"/>
            </w:pPr>
            <w:r>
              <w:t>30/04</w:t>
            </w:r>
            <w:r w:rsidR="002D4FC0">
              <w:t>/2024</w:t>
            </w:r>
          </w:p>
        </w:tc>
        <w:tc>
          <w:tcPr>
            <w:tcW w:w="4672" w:type="dxa"/>
          </w:tcPr>
          <w:p w14:paraId="16FC3D34" w14:textId="4E198C76" w:rsidR="00E75FBC" w:rsidRDefault="002D4FC0" w:rsidP="00E75FBC">
            <w:pPr>
              <w:jc w:val="center"/>
            </w:pPr>
            <w:r>
              <w:t>Mise à jour pour la version v24</w:t>
            </w:r>
          </w:p>
        </w:tc>
      </w:tr>
      <w:tr w:rsidR="00E75FBC" w14:paraId="5F0BF54B" w14:textId="77777777">
        <w:tc>
          <w:tcPr>
            <w:tcW w:w="2263" w:type="dxa"/>
          </w:tcPr>
          <w:p w14:paraId="449A8FB7" w14:textId="2B4DAD3D" w:rsidR="00E75FBC" w:rsidRDefault="00FF5D4E" w:rsidP="00E75FBC">
            <w:pPr>
              <w:jc w:val="center"/>
            </w:pPr>
            <w:ins w:id="174" w:author="COUTIN Stéphane" w:date="2024-06-10T11:41:00Z">
              <w:r>
                <w:t>V24-1</w:t>
              </w:r>
            </w:ins>
          </w:p>
        </w:tc>
        <w:tc>
          <w:tcPr>
            <w:tcW w:w="2127" w:type="dxa"/>
          </w:tcPr>
          <w:p w14:paraId="7888490D" w14:textId="7E28BDDF" w:rsidR="00E75FBC" w:rsidRDefault="00FF5D4E" w:rsidP="00E75FBC">
            <w:pPr>
              <w:jc w:val="center"/>
            </w:pPr>
            <w:ins w:id="175" w:author="COUTIN Stéphane" w:date="2024-06-10T11:41:00Z">
              <w:r>
                <w:t>10/06/2024</w:t>
              </w:r>
            </w:ins>
          </w:p>
        </w:tc>
        <w:tc>
          <w:tcPr>
            <w:tcW w:w="4672" w:type="dxa"/>
          </w:tcPr>
          <w:p w14:paraId="4AF714FD" w14:textId="77777777" w:rsidR="00E75FBC" w:rsidRDefault="00FF5D4E" w:rsidP="00E75FBC">
            <w:pPr>
              <w:jc w:val="center"/>
              <w:rPr>
                <w:ins w:id="176" w:author="COUTIN Stéphane" w:date="2024-06-10T11:48:00Z"/>
              </w:rPr>
            </w:pPr>
            <w:ins w:id="177" w:author="COUTIN Stéphane" w:date="2024-06-10T11:42:00Z">
              <w:r>
                <w:t>Ajout</w:t>
              </w:r>
            </w:ins>
            <w:ins w:id="178" w:author="COUTIN Stéphane" w:date="2024-06-10T11:41:00Z">
              <w:r>
                <w:t xml:space="preserve"> de</w:t>
              </w:r>
            </w:ins>
            <w:ins w:id="179" w:author="COUTIN Stéphane" w:date="2024-06-10T11:42:00Z">
              <w:r>
                <w:t>s</w:t>
              </w:r>
            </w:ins>
            <w:ins w:id="180" w:author="COUTIN Stéphane" w:date="2024-06-10T11:41:00Z">
              <w:r>
                <w:t xml:space="preserve"> do</w:t>
              </w:r>
            </w:ins>
            <w:ins w:id="181" w:author="COUTIN Stéphane" w:date="2024-06-10T11:42:00Z">
              <w:r>
                <w:t xml:space="preserve">nnées </w:t>
              </w:r>
              <w:proofErr w:type="spellStart"/>
              <w:r>
                <w:t>piste_inscription</w:t>
              </w:r>
            </w:ins>
            <w:proofErr w:type="spellEnd"/>
          </w:p>
          <w:p w14:paraId="1F67754E" w14:textId="28489DA6" w:rsidR="00FF5D4E" w:rsidRDefault="00FF5D4E" w:rsidP="00E75FBC">
            <w:pPr>
              <w:jc w:val="center"/>
            </w:pPr>
            <w:ins w:id="182" w:author="COUTIN Stéphane" w:date="2024-06-10T11:48:00Z">
              <w:r>
                <w:t>Configuration de certaines informations dans le module ADMIN</w:t>
              </w:r>
            </w:ins>
          </w:p>
        </w:tc>
      </w:tr>
      <w:tr w:rsidR="00E75FBC" w14:paraId="3652E1B1" w14:textId="77777777">
        <w:tc>
          <w:tcPr>
            <w:tcW w:w="2263" w:type="dxa"/>
          </w:tcPr>
          <w:p w14:paraId="68CE34C8" w14:textId="77777777" w:rsidR="00E75FBC" w:rsidRDefault="00E75FBC" w:rsidP="00E75FBC">
            <w:pPr>
              <w:jc w:val="center"/>
            </w:pPr>
          </w:p>
        </w:tc>
        <w:tc>
          <w:tcPr>
            <w:tcW w:w="2127" w:type="dxa"/>
          </w:tcPr>
          <w:p w14:paraId="49CBC422" w14:textId="77777777" w:rsidR="00E75FBC" w:rsidRDefault="00E75FBC" w:rsidP="00E75FBC">
            <w:pPr>
              <w:jc w:val="center"/>
            </w:pPr>
          </w:p>
        </w:tc>
        <w:tc>
          <w:tcPr>
            <w:tcW w:w="4672" w:type="dxa"/>
          </w:tcPr>
          <w:p w14:paraId="29302046" w14:textId="77777777" w:rsidR="00E75FBC" w:rsidRDefault="00E75FBC" w:rsidP="00E75FBC">
            <w:pPr>
              <w:jc w:val="center"/>
            </w:pPr>
          </w:p>
        </w:tc>
      </w:tr>
      <w:tr w:rsidR="00E75FBC" w14:paraId="69BAA6C2" w14:textId="77777777">
        <w:tc>
          <w:tcPr>
            <w:tcW w:w="2263" w:type="dxa"/>
          </w:tcPr>
          <w:p w14:paraId="24A908FC" w14:textId="77777777" w:rsidR="00E75FBC" w:rsidRDefault="00E75FBC" w:rsidP="00E75FBC">
            <w:pPr>
              <w:jc w:val="center"/>
            </w:pPr>
          </w:p>
        </w:tc>
        <w:tc>
          <w:tcPr>
            <w:tcW w:w="2127" w:type="dxa"/>
          </w:tcPr>
          <w:p w14:paraId="03CA828B" w14:textId="77777777" w:rsidR="00E75FBC" w:rsidRDefault="00E75FBC" w:rsidP="00E75FBC">
            <w:pPr>
              <w:jc w:val="center"/>
            </w:pPr>
          </w:p>
        </w:tc>
        <w:tc>
          <w:tcPr>
            <w:tcW w:w="4672" w:type="dxa"/>
          </w:tcPr>
          <w:p w14:paraId="0AFEBD8E" w14:textId="77777777" w:rsidR="00E75FBC" w:rsidRDefault="00E75FBC" w:rsidP="00E75FBC">
            <w:pPr>
              <w:jc w:val="center"/>
            </w:pPr>
          </w:p>
        </w:tc>
      </w:tr>
    </w:tbl>
    <w:p w14:paraId="389C46D4" w14:textId="77777777" w:rsidR="0014285C" w:rsidRDefault="0014285C"/>
    <w:p w14:paraId="5E561180" w14:textId="60F9C647" w:rsidR="0014285C" w:rsidDel="00FF5D4E" w:rsidRDefault="00121991">
      <w:pPr>
        <w:rPr>
          <w:del w:id="183" w:author="COUTIN Stéphane" w:date="2024-06-10T11:42:00Z"/>
          <w:i/>
        </w:rPr>
      </w:pPr>
      <w:del w:id="184" w:author="COUTIN Stéphane" w:date="2024-06-10T11:42:00Z">
        <w:r w:rsidDel="00FF5D4E">
          <w:rPr>
            <w:i/>
          </w:rPr>
          <w:delText>(*) Ce document décrit les écrans pour une version de Pégase. Il convient donc d’indiquer ici la version de Pégase à laquelle se réfère ce document.</w:delText>
        </w:r>
      </w:del>
    </w:p>
    <w:p w14:paraId="26EA3737" w14:textId="77777777" w:rsidR="0014285C" w:rsidRDefault="0014285C"/>
    <w:p w14:paraId="0254F90C" w14:textId="77777777" w:rsidR="0014285C" w:rsidRDefault="0014285C"/>
    <w:p w14:paraId="10E30074" w14:textId="77777777" w:rsidR="0014285C" w:rsidRDefault="0014285C"/>
    <w:p w14:paraId="6F95135E" w14:textId="77777777" w:rsidR="0014285C" w:rsidRDefault="00121991">
      <w:pPr>
        <w:rPr>
          <w:rFonts w:ascii="Calibri Light" w:eastAsia="Calibri Light" w:hAnsi="Calibri Light" w:cs="Calibri Light"/>
          <w:color w:val="FFFFFF"/>
          <w:sz w:val="32"/>
          <w:szCs w:val="32"/>
        </w:rPr>
      </w:pPr>
      <w:r>
        <w:rPr>
          <w:color w:val="FFFFFF" w:themeColor="background1"/>
        </w:rPr>
        <w:br w:type="page"/>
      </w:r>
    </w:p>
    <w:p w14:paraId="4514FAF4" w14:textId="77777777" w:rsidR="0014285C" w:rsidRDefault="00121991" w:rsidP="002B4C3A">
      <w:pPr>
        <w:pStyle w:val="Titre1"/>
        <w:numPr>
          <w:ilvl w:val="0"/>
          <w:numId w:val="3"/>
        </w:numPr>
        <w:shd w:val="clear" w:color="auto" w:fill="373688"/>
        <w:rPr>
          <w:color w:val="FFFFFF"/>
        </w:rPr>
      </w:pPr>
      <w:bookmarkStart w:id="185" w:name="_Toc140654454"/>
      <w:bookmarkStart w:id="186" w:name="_Toc168929813"/>
      <w:r>
        <w:rPr>
          <w:color w:val="FFFFFF" w:themeColor="background1"/>
        </w:rPr>
        <w:lastRenderedPageBreak/>
        <w:t xml:space="preserve">Le module </w:t>
      </w:r>
      <w:r w:rsidR="00694418">
        <w:rPr>
          <w:color w:val="FFFFFF" w:themeColor="background1"/>
        </w:rPr>
        <w:t>DRE</w:t>
      </w:r>
      <w:r>
        <w:rPr>
          <w:color w:val="FFFFFF" w:themeColor="background1"/>
        </w:rPr>
        <w:t xml:space="preserve"> et ses concepts</w:t>
      </w:r>
      <w:bookmarkEnd w:id="185"/>
      <w:bookmarkEnd w:id="186"/>
      <w:r>
        <w:rPr>
          <w:color w:val="FFFFFF" w:themeColor="background1"/>
        </w:rPr>
        <w:t xml:space="preserve"> </w:t>
      </w:r>
    </w:p>
    <w:p w14:paraId="50EC3B94" w14:textId="77777777" w:rsidR="0014285C" w:rsidRDefault="0014285C"/>
    <w:p w14:paraId="11B68DE9" w14:textId="77777777" w:rsidR="0014285C" w:rsidRDefault="00052519">
      <w:pPr>
        <w:pStyle w:val="Style1"/>
      </w:pPr>
      <w:bookmarkStart w:id="187" w:name="_Toc140654455"/>
      <w:bookmarkStart w:id="188" w:name="_Toc168929814"/>
      <w:r>
        <w:t>Les objectifs de DRE</w:t>
      </w:r>
      <w:bookmarkEnd w:id="187"/>
      <w:bookmarkEnd w:id="188"/>
    </w:p>
    <w:p w14:paraId="236EE1C3" w14:textId="29E9C066" w:rsidR="00912536" w:rsidRDefault="00481035" w:rsidP="001250A3">
      <w:r>
        <w:t>L</w:t>
      </w:r>
      <w:r w:rsidR="001250A3">
        <w:t>a mise à disposition de données de Pegase à des fins de pilotage opérationnel</w:t>
      </w:r>
      <w:r w:rsidR="004B4E08">
        <w:t xml:space="preserve"> est un besoin identifié à l’origine du projet PC-SCOL. Une première réponse a été prototypée</w:t>
      </w:r>
      <w:r w:rsidR="001250A3">
        <w:t xml:space="preserve">, ce que nous avons appelé la base de données POP. </w:t>
      </w:r>
    </w:p>
    <w:p w14:paraId="6FD7BF91" w14:textId="79F23913" w:rsidR="001250A3" w:rsidRDefault="001250A3" w:rsidP="001250A3">
      <w:r>
        <w:t>Le besoin a été revu et élargi</w:t>
      </w:r>
      <w:r w:rsidR="00912536">
        <w:t xml:space="preserve"> </w:t>
      </w:r>
      <w:r>
        <w:t xml:space="preserve">: </w:t>
      </w:r>
      <w:r w:rsidR="004B4E08">
        <w:t xml:space="preserve">il consiste à </w:t>
      </w:r>
      <w:r>
        <w:t>mise à disposition de toutes les données de Pégase avec un historique supérieur à 5 ans.</w:t>
      </w:r>
    </w:p>
    <w:p w14:paraId="42DD13B0" w14:textId="4940EB2C" w:rsidR="001250A3" w:rsidRDefault="004B4E08" w:rsidP="001250A3">
      <w:r>
        <w:t>La</w:t>
      </w:r>
      <w:r w:rsidR="001250A3">
        <w:t xml:space="preserve"> solution </w:t>
      </w:r>
      <w:r>
        <w:t>répondant à ce besoin est nommée</w:t>
      </w:r>
      <w:r w:rsidR="001250A3">
        <w:t xml:space="preserve"> Données Répliquées en Etablissement (DRE).</w:t>
      </w:r>
    </w:p>
    <w:p w14:paraId="36492413" w14:textId="0ECD96B6" w:rsidR="001250A3" w:rsidRDefault="004B4E08" w:rsidP="001250A3">
      <w:r>
        <w:t>En v</w:t>
      </w:r>
      <w:r w:rsidR="00912536">
        <w:t>oici une d</w:t>
      </w:r>
      <w:r w:rsidR="001250A3">
        <w:t xml:space="preserve">escription </w:t>
      </w:r>
      <w:r w:rsidR="00912536">
        <w:t>synthétique</w:t>
      </w:r>
      <w:r>
        <w:t xml:space="preserve"> </w:t>
      </w:r>
      <w:r w:rsidR="001250A3">
        <w:t>:</w:t>
      </w:r>
    </w:p>
    <w:p w14:paraId="6C080272" w14:textId="3B0DEB65" w:rsidR="004B4E08" w:rsidRDefault="001250A3" w:rsidP="004B4E08">
      <w:pPr>
        <w:pStyle w:val="Paragraphedeliste"/>
        <w:numPr>
          <w:ilvl w:val="0"/>
          <w:numId w:val="17"/>
        </w:numPr>
      </w:pPr>
      <w:r>
        <w:t xml:space="preserve">Cette solution fournit une réplication complète des données présentes dans Pégase mais sans aucune transformation des bases de données des services (pour rappel, il y a dans Pegase une </w:t>
      </w:r>
      <w:proofErr w:type="spellStart"/>
      <w:r>
        <w:t>Bdd</w:t>
      </w:r>
      <w:proofErr w:type="spellEnd"/>
      <w:r>
        <w:t xml:space="preserve"> par service).</w:t>
      </w:r>
    </w:p>
    <w:p w14:paraId="200C54A4" w14:textId="7BA937B6" w:rsidR="004B4E08" w:rsidRDefault="004B4E08" w:rsidP="004B4E08">
      <w:pPr>
        <w:pStyle w:val="Paragraphedeliste"/>
        <w:numPr>
          <w:ilvl w:val="0"/>
          <w:numId w:val="17"/>
        </w:numPr>
      </w:pPr>
      <w:r>
        <w:t>La base de données résultat de cette réplication est hébergée dans l’infrastructure de l’établissement.</w:t>
      </w:r>
    </w:p>
    <w:p w14:paraId="3E05674F" w14:textId="21677509" w:rsidR="001250A3" w:rsidRDefault="001250A3" w:rsidP="00BE1C0F">
      <w:pPr>
        <w:pStyle w:val="Paragraphedeliste"/>
        <w:numPr>
          <w:ilvl w:val="0"/>
          <w:numId w:val="17"/>
        </w:numPr>
      </w:pPr>
      <w:r>
        <w:t xml:space="preserve">La réplication </w:t>
      </w:r>
      <w:r w:rsidR="004B4E08">
        <w:t>est</w:t>
      </w:r>
      <w:r>
        <w:t xml:space="preserve"> limitée aux bases de données </w:t>
      </w:r>
      <w:proofErr w:type="spellStart"/>
      <w:r>
        <w:t>Postgresql</w:t>
      </w:r>
      <w:proofErr w:type="spellEnd"/>
      <w:ins w:id="189" w:author="COUTIN Stéphane" w:date="2024-06-10T11:43:00Z">
        <w:r w:rsidR="00FF5D4E">
          <w:t xml:space="preserve"> et quelques données issues de </w:t>
        </w:r>
        <w:proofErr w:type="spellStart"/>
        <w:r w:rsidR="00FF5D4E">
          <w:t>bdd</w:t>
        </w:r>
        <w:proofErr w:type="spellEnd"/>
        <w:r w:rsidR="00FF5D4E">
          <w:t xml:space="preserve"> MongoDB</w:t>
        </w:r>
      </w:ins>
      <w:r>
        <w:t>, ce qui permet de disposer de la presque totalité des données de Pegase.</w:t>
      </w:r>
    </w:p>
    <w:p w14:paraId="263D2666" w14:textId="77777777" w:rsidR="001250A3" w:rsidRDefault="001250A3" w:rsidP="00BE1C0F">
      <w:pPr>
        <w:pStyle w:val="Paragraphedeliste"/>
        <w:numPr>
          <w:ilvl w:val="0"/>
          <w:numId w:val="17"/>
        </w:numPr>
      </w:pPr>
      <w:r>
        <w:t>Les données sont rafraichies à J+1, en écrasant les données de la veille.</w:t>
      </w:r>
    </w:p>
    <w:p w14:paraId="7685693C" w14:textId="2C5C5E2A" w:rsidR="001250A3" w:rsidRDefault="001250A3" w:rsidP="00BE1C0F">
      <w:pPr>
        <w:pStyle w:val="Paragraphedeliste"/>
        <w:numPr>
          <w:ilvl w:val="0"/>
          <w:numId w:val="17"/>
        </w:numPr>
      </w:pPr>
      <w:r>
        <w:t xml:space="preserve">Seul </w:t>
      </w:r>
      <w:r w:rsidR="004B4E08">
        <w:t>un ensemble de</w:t>
      </w:r>
      <w:r>
        <w:t xml:space="preserve"> données est fourni. Les établissements seront en charge de mettre en place leur propre solution de </w:t>
      </w:r>
      <w:r w:rsidR="004B4E08">
        <w:t xml:space="preserve">requêtage et </w:t>
      </w:r>
      <w:proofErr w:type="spellStart"/>
      <w:r>
        <w:t>reporting</w:t>
      </w:r>
      <w:proofErr w:type="spellEnd"/>
      <w:r>
        <w:t xml:space="preserve"> (univers BO par exemple)</w:t>
      </w:r>
    </w:p>
    <w:p w14:paraId="772318E1" w14:textId="77777777" w:rsidR="00FF48C3" w:rsidRDefault="00FF48C3" w:rsidP="001E352B"/>
    <w:p w14:paraId="358D9029" w14:textId="11A68859" w:rsidR="007100B2" w:rsidRDefault="007100B2" w:rsidP="001E352B">
      <w:pPr>
        <w:pStyle w:val="Style1"/>
      </w:pPr>
      <w:bookmarkStart w:id="190" w:name="_Toc168929815"/>
      <w:bookmarkStart w:id="191" w:name="_Toc140654456"/>
      <w:r>
        <w:t>Pas de rétro compatibilité des formats entre versions</w:t>
      </w:r>
      <w:bookmarkEnd w:id="190"/>
    </w:p>
    <w:p w14:paraId="1E9AA907" w14:textId="77777777" w:rsidR="004209A7" w:rsidRDefault="007100B2" w:rsidP="007100B2">
      <w:r>
        <w:t xml:space="preserve">DRE étant une réplication des </w:t>
      </w:r>
      <w:proofErr w:type="spellStart"/>
      <w:r>
        <w:t>Bdd</w:t>
      </w:r>
      <w:proofErr w:type="spellEnd"/>
      <w:r>
        <w:t xml:space="preserve"> de Pegase, son format évolue au cours de versions de Pegase. </w:t>
      </w:r>
      <w:r w:rsidR="004209A7">
        <w:t xml:space="preserve">De ce fait chaque nouvelle version s’accompagne de changements dans le modèle physique de données de DRE. </w:t>
      </w:r>
    </w:p>
    <w:p w14:paraId="599CA6F2" w14:textId="2E532B50" w:rsidR="007100B2" w:rsidRDefault="004209A7" w:rsidP="007100B2">
      <w:r>
        <w:t xml:space="preserve">PC-SCOL fournit une liste des modifications. </w:t>
      </w:r>
    </w:p>
    <w:p w14:paraId="47B177A0" w14:textId="339F1009" w:rsidR="004209A7" w:rsidRDefault="004209A7" w:rsidP="003841C3">
      <w:r>
        <w:t>PC-SCOL ne fournit aucun outil permettant de gérer la rétrocompatibilité des requêtes développées pas les établissements.</w:t>
      </w:r>
    </w:p>
    <w:p w14:paraId="187E7A22" w14:textId="4D32EBD1" w:rsidR="001E352B" w:rsidRDefault="001E352B" w:rsidP="001E352B">
      <w:pPr>
        <w:pStyle w:val="Style1"/>
      </w:pPr>
      <w:bookmarkStart w:id="192" w:name="_Toc168929816"/>
      <w:r>
        <w:t>Principe de fonctionnement</w:t>
      </w:r>
      <w:bookmarkEnd w:id="191"/>
      <w:bookmarkEnd w:id="192"/>
    </w:p>
    <w:p w14:paraId="472030B6" w14:textId="77777777" w:rsidR="00BE1C0F" w:rsidRDefault="00BE1C0F" w:rsidP="00BE1C0F">
      <w:r>
        <w:t>Le schéma ci-dessous présente cette solution (seules 3 bases de données de services Pegase sont représentées ici) :</w:t>
      </w:r>
    </w:p>
    <w:p w14:paraId="38F97F19" w14:textId="77777777" w:rsidR="00BE1C0F" w:rsidRDefault="00BE1C0F" w:rsidP="00BE1C0F">
      <w:r w:rsidRPr="00BE1C0F">
        <w:rPr>
          <w:noProof/>
        </w:rPr>
        <w:lastRenderedPageBreak/>
        <w:drawing>
          <wp:inline distT="0" distB="0" distL="0" distR="0" wp14:anchorId="48F5DCA7" wp14:editId="1B1EC252">
            <wp:extent cx="5760720" cy="22440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44090"/>
                    </a:xfrm>
                    <a:prstGeom prst="rect">
                      <a:avLst/>
                    </a:prstGeom>
                  </pic:spPr>
                </pic:pic>
              </a:graphicData>
            </a:graphic>
          </wp:inline>
        </w:drawing>
      </w:r>
    </w:p>
    <w:p w14:paraId="6A7AE5EA" w14:textId="1C964B0C" w:rsidR="001F1FB0" w:rsidRDefault="004B4E08" w:rsidP="00BE1C0F">
      <w:r>
        <w:t>Chaque base de données</w:t>
      </w:r>
      <w:ins w:id="193" w:author="COUTIN Stéphane" w:date="2024-06-10T11:45:00Z">
        <w:r w:rsidR="00FF5D4E">
          <w:t xml:space="preserve"> </w:t>
        </w:r>
      </w:ins>
      <w:ins w:id="194" w:author="COUTIN Stéphane" w:date="2024-06-10T11:46:00Z">
        <w:r w:rsidR="00FF5D4E">
          <w:t>PostgreSQL</w:t>
        </w:r>
      </w:ins>
      <w:ins w:id="195" w:author="COUTIN Stéphane" w:date="2024-06-10T11:45:00Z">
        <w:r w:rsidR="00FF5D4E">
          <w:t xml:space="preserve"> de</w:t>
        </w:r>
      </w:ins>
      <w:r>
        <w:t xml:space="preserve"> PEGASE</w:t>
      </w:r>
      <w:r w:rsidR="001F1FB0">
        <w:t xml:space="preserve"> est exportée sous forme d’un fichier dump.</w:t>
      </w:r>
      <w:ins w:id="196" w:author="COUTIN Stéphane" w:date="2024-06-10T11:46:00Z">
        <w:r w:rsidR="00FF5D4E">
          <w:t xml:space="preserve"> Pour les </w:t>
        </w:r>
        <w:proofErr w:type="spellStart"/>
        <w:r w:rsidR="00FF5D4E">
          <w:t>Bdd</w:t>
        </w:r>
        <w:proofErr w:type="spellEnd"/>
        <w:r w:rsidR="00FF5D4E">
          <w:t xml:space="preserve"> Mongo DB, chaque collection mise à disposition est exportée </w:t>
        </w:r>
      </w:ins>
      <w:ins w:id="197" w:author="COUTIN Stéphane" w:date="2024-06-10T11:47:00Z">
        <w:r w:rsidR="00FF5D4E">
          <w:t>sous forme de fichier JSON.</w:t>
        </w:r>
      </w:ins>
      <w:r w:rsidR="001F1FB0">
        <w:t xml:space="preserve"> Ce sont </w:t>
      </w:r>
      <w:ins w:id="198" w:author="COUTIN Stéphane" w:date="2024-06-10T11:46:00Z">
        <w:r w:rsidR="00FF5D4E">
          <w:t>tous ces</w:t>
        </w:r>
      </w:ins>
      <w:del w:id="199" w:author="COUTIN Stéphane" w:date="2024-06-10T11:46:00Z">
        <w:r w:rsidR="001F1FB0" w:rsidDel="00FF5D4E">
          <w:delText>ces</w:delText>
        </w:r>
      </w:del>
      <w:r w:rsidR="001F1FB0">
        <w:t xml:space="preserve"> fichiers </w:t>
      </w:r>
      <w:del w:id="200" w:author="COUTIN Stéphane" w:date="2024-06-10T11:46:00Z">
        <w:r w:rsidR="001F1FB0" w:rsidDel="00FF5D4E">
          <w:delText xml:space="preserve">dump </w:delText>
        </w:r>
      </w:del>
      <w:r w:rsidR="001F1FB0">
        <w:t>qui sont mis à disposition une fois par jour.</w:t>
      </w:r>
    </w:p>
    <w:p w14:paraId="06B431A7" w14:textId="0A197CA1" w:rsidR="001F1FB0" w:rsidRDefault="001F1FB0" w:rsidP="00BE1C0F">
      <w:r>
        <w:t>L’établissement lance depuis son infrastructure un script qui va transférer les fichiers dump et les restaurer dans la base DRE</w:t>
      </w:r>
      <w:r w:rsidR="00252949">
        <w:t xml:space="preserve"> </w:t>
      </w:r>
      <w:r>
        <w:t>(c’est un annule et remplace).</w:t>
      </w:r>
    </w:p>
    <w:p w14:paraId="5A435529" w14:textId="7542EB89" w:rsidR="004B4E08" w:rsidRDefault="001F1FB0" w:rsidP="00BE1C0F">
      <w:r>
        <w:t xml:space="preserve">Au final chaque </w:t>
      </w:r>
      <w:proofErr w:type="spellStart"/>
      <w:r>
        <w:t>Bdd</w:t>
      </w:r>
      <w:proofErr w:type="spellEnd"/>
      <w:r>
        <w:t xml:space="preserve"> Pegase </w:t>
      </w:r>
      <w:r w:rsidR="004B4E08">
        <w:t>se re</w:t>
      </w:r>
      <w:r>
        <w:t>t</w:t>
      </w:r>
      <w:r w:rsidR="004B4E08">
        <w:t>rouve en tant qu’un schéma de la base de données DRE.</w:t>
      </w:r>
    </w:p>
    <w:p w14:paraId="5A35446B" w14:textId="77777777" w:rsidR="0014285C" w:rsidRDefault="00121991" w:rsidP="00912536">
      <w:r>
        <w:br w:type="page"/>
      </w:r>
    </w:p>
    <w:p w14:paraId="488E9BCE" w14:textId="77777777" w:rsidR="00BB4F33" w:rsidRDefault="00BB4F33" w:rsidP="001E352B">
      <w:pPr>
        <w:pStyle w:val="Titre1"/>
        <w:shd w:val="clear" w:color="auto" w:fill="373688"/>
        <w:rPr>
          <w:color w:val="FFFFFF" w:themeColor="background1"/>
        </w:rPr>
      </w:pPr>
      <w:bookmarkStart w:id="201" w:name="_Toc140654457"/>
      <w:bookmarkStart w:id="202" w:name="_Toc168929817"/>
      <w:r w:rsidRPr="001E352B">
        <w:rPr>
          <w:color w:val="FFFFFF" w:themeColor="background1"/>
        </w:rPr>
        <w:lastRenderedPageBreak/>
        <w:t>Installation</w:t>
      </w:r>
      <w:bookmarkEnd w:id="201"/>
      <w:bookmarkEnd w:id="202"/>
    </w:p>
    <w:p w14:paraId="21FC0CFF" w14:textId="77777777" w:rsidR="007B67E7" w:rsidRDefault="007B67E7" w:rsidP="007B67E7"/>
    <w:p w14:paraId="5D8B6056" w14:textId="60634A8A" w:rsidR="004F6F7E" w:rsidDel="00D642BB" w:rsidRDefault="004F6F7E" w:rsidP="004F6F7E">
      <w:pPr>
        <w:pStyle w:val="Paragraphedeliste"/>
        <w:rPr>
          <w:del w:id="203" w:author="COUTIN Stéphane" w:date="2024-06-10T16:39:00Z"/>
          <w:rFonts w:asciiTheme="minorHAnsi" w:hAnsiTheme="minorHAnsi" w:cstheme="minorBidi"/>
        </w:rPr>
      </w:pPr>
      <w:del w:id="204" w:author="COUTIN Stéphane" w:date="2024-06-10T16:39:00Z">
        <w:r w:rsidDel="00D642BB">
          <w:rPr>
            <w:rFonts w:cstheme="minorBidi"/>
            <w:noProof/>
          </w:rPr>
          <w:drawing>
            <wp:anchor distT="0" distB="0" distL="114300" distR="114300" simplePos="0" relativeHeight="251766784" behindDoc="1" locked="0" layoutInCell="1" allowOverlap="1" wp14:anchorId="06117A7E" wp14:editId="6794D7D0">
              <wp:simplePos x="0" y="0"/>
              <wp:positionH relativeFrom="column">
                <wp:posOffset>379095</wp:posOffset>
              </wp:positionH>
              <wp:positionV relativeFrom="paragraph">
                <wp:posOffset>10795</wp:posOffset>
              </wp:positionV>
              <wp:extent cx="288290" cy="28829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page">
                <wp14:pctWidth>0</wp14:pctWidth>
              </wp14:sizeRelH>
              <wp14:sizeRelV relativeFrom="page">
                <wp14:pctHeight>0</wp14:pctHeight>
              </wp14:sizeRelV>
            </wp:anchor>
          </w:drawing>
        </w:r>
      </w:del>
    </w:p>
    <w:p w14:paraId="46FBAAF1" w14:textId="22C4BE56" w:rsidR="004F6F7E" w:rsidDel="00D642BB" w:rsidRDefault="004F6F7E" w:rsidP="004F6F7E">
      <w:pPr>
        <w:pStyle w:val="Style5"/>
        <w:ind w:left="720"/>
        <w:rPr>
          <w:del w:id="205" w:author="COUTIN Stéphane" w:date="2024-06-10T16:39:00Z"/>
          <w:i w:val="0"/>
        </w:rPr>
      </w:pPr>
      <w:del w:id="206" w:author="COUTIN Stéphane" w:date="2024-06-10T16:39:00Z">
        <w:r w:rsidRPr="004F6F7E" w:rsidDel="00D642BB">
          <w:rPr>
            <w:i w:val="0"/>
          </w:rPr>
          <w:delText>Nous décrivons ici les principes généraux qui seront détaillés dès l’installation sur les premiers sites.</w:delText>
        </w:r>
      </w:del>
    </w:p>
    <w:p w14:paraId="3FD9C860" w14:textId="77777777" w:rsidR="00052519" w:rsidRDefault="00052519" w:rsidP="001E352B">
      <w:pPr>
        <w:pStyle w:val="Style1"/>
      </w:pPr>
      <w:bookmarkStart w:id="207" w:name="_Toc140654458"/>
      <w:bookmarkStart w:id="208" w:name="_Toc168929818"/>
      <w:r>
        <w:t>Pré requis administratif d’installation</w:t>
      </w:r>
      <w:bookmarkEnd w:id="207"/>
      <w:bookmarkEnd w:id="208"/>
    </w:p>
    <w:p w14:paraId="20E8E923" w14:textId="1F388027" w:rsidR="00310D35" w:rsidRDefault="00310D35" w:rsidP="00310D35">
      <w:r>
        <w:t xml:space="preserve">Etant donné le caractère sensible d’une partie des données contenues dans </w:t>
      </w:r>
      <w:r w:rsidR="008C3B14">
        <w:t>DRE</w:t>
      </w:r>
      <w:r>
        <w:t xml:space="preserve">, il </w:t>
      </w:r>
      <w:r w:rsidR="001F1FB0">
        <w:t>faut</w:t>
      </w:r>
      <w:r>
        <w:t xml:space="preserve"> formuler une demande écrite pour disposer des données et des accès, en nous indiquant une personne référente.</w:t>
      </w:r>
      <w:r w:rsidR="00FB2BED">
        <w:t xml:space="preserve"> Un formulaire est mis à votre disposition </w:t>
      </w:r>
      <w:r w:rsidR="00252949">
        <w:t xml:space="preserve">sur le serveur </w:t>
      </w:r>
      <w:proofErr w:type="spellStart"/>
      <w:r w:rsidR="00252949">
        <w:t>share</w:t>
      </w:r>
      <w:proofErr w:type="spellEnd"/>
      <w:r w:rsidR="00252949">
        <w:t xml:space="preserve"> de PC-SCOL : </w:t>
      </w:r>
      <w:hyperlink r:id="rId9" w:history="1">
        <w:r w:rsidR="00252949" w:rsidRPr="00F24BA3">
          <w:rPr>
            <w:rStyle w:val="Lienhypertexte"/>
          </w:rPr>
          <w:t>https://fo</w:t>
        </w:r>
        <w:bookmarkStart w:id="209" w:name="_GoBack"/>
        <w:bookmarkEnd w:id="209"/>
        <w:r w:rsidR="00252949" w:rsidRPr="00F24BA3">
          <w:rPr>
            <w:rStyle w:val="Lienhypertexte"/>
          </w:rPr>
          <w:t>r</w:t>
        </w:r>
        <w:r w:rsidR="00252949" w:rsidRPr="00F24BA3">
          <w:rPr>
            <w:rStyle w:val="Lienhypertexte"/>
          </w:rPr>
          <w:t>um.pc-scol.fr/uploads/short-url/dUeLsgrKZOPtQYEBc5jvbXkUc34.pdf</w:t>
        </w:r>
      </w:hyperlink>
      <w:r w:rsidR="00252949">
        <w:t xml:space="preserve"> .</w:t>
      </w:r>
    </w:p>
    <w:p w14:paraId="66EAE59F" w14:textId="31706882" w:rsidR="001F1FB0" w:rsidDel="006E02DA" w:rsidRDefault="001F1FB0" w:rsidP="00310D35">
      <w:pPr>
        <w:rPr>
          <w:moveFrom w:id="210" w:author="COUTIN Stéphane" w:date="2024-06-10T11:57:00Z"/>
        </w:rPr>
      </w:pPr>
      <w:moveFromRangeStart w:id="211" w:author="COUTIN Stéphane" w:date="2024-06-10T11:57:00Z" w:name="move168913062"/>
      <w:moveFrom w:id="212" w:author="COUTIN Stéphane" w:date="2024-06-10T11:57:00Z">
        <w:r w:rsidDel="006E02DA">
          <w:t>Il est également demand</w:t>
        </w:r>
        <w:r w:rsidR="00252949" w:rsidDel="006E02DA">
          <w:t>é</w:t>
        </w:r>
        <w:r w:rsidDel="006E02DA">
          <w:t xml:space="preserve"> de fournir l’adresse IP ou la plage d’adresse IP utilisée pour accéder l’espace de téléchargement, ceci afin de mettre en place un filtrage.</w:t>
        </w:r>
      </w:moveFrom>
    </w:p>
    <w:moveFromRangeEnd w:id="211"/>
    <w:p w14:paraId="3F4EA31B" w14:textId="77777777" w:rsidR="00310D35" w:rsidRDefault="00310D35" w:rsidP="00310D35">
      <w:r>
        <w:t>Les données seront fournies sans gestion d'autorisation</w:t>
      </w:r>
      <w:r w:rsidR="008C3B14">
        <w:t>, il est de la</w:t>
      </w:r>
      <w:r>
        <w:t xml:space="preserve"> responsabilité de l'établissement </w:t>
      </w:r>
      <w:r w:rsidR="008C3B14">
        <w:t>de les gérer.</w:t>
      </w:r>
    </w:p>
    <w:p w14:paraId="492AE904" w14:textId="4066017E" w:rsidR="00E453EA" w:rsidRDefault="00E453EA" w:rsidP="001E352B">
      <w:pPr>
        <w:pStyle w:val="Style1"/>
        <w:rPr>
          <w:ins w:id="213" w:author="COUTIN Stéphane" w:date="2024-06-10T11:57:00Z"/>
        </w:rPr>
      </w:pPr>
      <w:bookmarkStart w:id="214" w:name="_Toc168929819"/>
      <w:bookmarkStart w:id="215" w:name="_Toc140654459"/>
      <w:ins w:id="216" w:author="COUTIN Stéphane" w:date="2024-06-10T11:57:00Z">
        <w:r>
          <w:t>Configuration Pegase</w:t>
        </w:r>
        <w:bookmarkEnd w:id="214"/>
      </w:ins>
    </w:p>
    <w:p w14:paraId="256A7611" w14:textId="3DEDE72C" w:rsidR="006E02DA" w:rsidRDefault="006E02DA" w:rsidP="006E02DA">
      <w:pPr>
        <w:rPr>
          <w:ins w:id="217" w:author="COUTIN Stéphane" w:date="2024-06-10T11:57:00Z"/>
        </w:rPr>
      </w:pPr>
      <w:ins w:id="218" w:author="COUTIN Stéphane" w:date="2024-06-10T11:57:00Z">
        <w:r>
          <w:t>Dans le module ADMIN de Pegase il est néce</w:t>
        </w:r>
      </w:ins>
      <w:ins w:id="219" w:author="COUTIN Stéphane" w:date="2024-06-10T11:58:00Z">
        <w:r>
          <w:t>s</w:t>
        </w:r>
      </w:ins>
      <w:ins w:id="220" w:author="COUTIN Stéphane" w:date="2024-06-10T11:57:00Z">
        <w:r>
          <w:t>saire de configu</w:t>
        </w:r>
      </w:ins>
      <w:ins w:id="221" w:author="COUTIN Stéphane" w:date="2024-06-10T11:58:00Z">
        <w:r>
          <w:t>r</w:t>
        </w:r>
      </w:ins>
      <w:ins w:id="222" w:author="COUTIN Stéphane" w:date="2024-06-10T11:57:00Z">
        <w:r>
          <w:t>er</w:t>
        </w:r>
      </w:ins>
      <w:ins w:id="223" w:author="COUTIN Stéphane" w:date="2024-06-10T11:58:00Z">
        <w:r>
          <w:t xml:space="preserve"> la section relative </w:t>
        </w:r>
      </w:ins>
      <w:ins w:id="224" w:author="COUTIN Stéphane" w:date="2024-06-17T11:17:00Z">
        <w:r w:rsidR="009B1249">
          <w:t>à DRE</w:t>
        </w:r>
      </w:ins>
      <w:ins w:id="225" w:author="COUTIN Stéphane" w:date="2024-06-10T11:58:00Z">
        <w:r>
          <w:t xml:space="preserve"> (se référer à la documentation du module ADMIN).</w:t>
        </w:r>
      </w:ins>
    </w:p>
    <w:p w14:paraId="48EDB475" w14:textId="6CE903E7" w:rsidR="006E02DA" w:rsidRDefault="006E02DA" w:rsidP="006E02DA">
      <w:pPr>
        <w:rPr>
          <w:moveTo w:id="226" w:author="COUTIN Stéphane" w:date="2024-06-10T11:57:00Z"/>
        </w:rPr>
      </w:pPr>
      <w:moveToRangeStart w:id="227" w:author="COUTIN Stéphane" w:date="2024-06-10T11:57:00Z" w:name="move168913062"/>
      <w:moveTo w:id="228" w:author="COUTIN Stéphane" w:date="2024-06-10T11:57:00Z">
        <w:r>
          <w:t xml:space="preserve">Il </w:t>
        </w:r>
      </w:moveTo>
      <w:ins w:id="229" w:author="COUTIN Stéphane" w:date="2024-06-10T11:58:00Z">
        <w:r>
          <w:t xml:space="preserve">y </w:t>
        </w:r>
      </w:ins>
      <w:moveTo w:id="230" w:author="COUTIN Stéphane" w:date="2024-06-10T11:57:00Z">
        <w:r>
          <w:t xml:space="preserve">est </w:t>
        </w:r>
        <w:del w:id="231" w:author="COUTIN Stéphane" w:date="2024-06-10T11:58:00Z">
          <w:r w:rsidDel="006E02DA">
            <w:delText xml:space="preserve">également </w:delText>
          </w:r>
        </w:del>
        <w:r>
          <w:t xml:space="preserve">demandé de fournir l’adresse IP ou la plage d’adresse IP utilisée pour accéder l’espace de téléchargement, ceci afin </w:t>
        </w:r>
        <w:del w:id="232" w:author="COUTIN Stéphane" w:date="2024-06-10T11:59:00Z">
          <w:r w:rsidDel="006E02DA">
            <w:delText>de mettre en place</w:delText>
          </w:r>
        </w:del>
      </w:moveTo>
      <w:ins w:id="233" w:author="COUTIN Stéphane" w:date="2024-06-10T16:40:00Z">
        <w:r w:rsidR="00D642BB">
          <w:t>de renforcer le contrôle d’accès aux données</w:t>
        </w:r>
      </w:ins>
      <w:moveTo w:id="234" w:author="COUTIN Stéphane" w:date="2024-06-10T11:57:00Z">
        <w:del w:id="235" w:author="COUTIN Stéphane" w:date="2024-06-10T16:40:00Z">
          <w:r w:rsidDel="00D642BB">
            <w:delText xml:space="preserve"> un filtrage</w:delText>
          </w:r>
        </w:del>
        <w:r>
          <w:t>.</w:t>
        </w:r>
      </w:moveTo>
    </w:p>
    <w:p w14:paraId="46D42723" w14:textId="6E5B8C86" w:rsidR="00BB4F33" w:rsidRDefault="00BB4F33" w:rsidP="001E352B">
      <w:pPr>
        <w:pStyle w:val="Style1"/>
      </w:pPr>
      <w:bookmarkStart w:id="236" w:name="_Toc168929820"/>
      <w:moveToRangeEnd w:id="227"/>
      <w:r>
        <w:t xml:space="preserve">Pré requis </w:t>
      </w:r>
      <w:r w:rsidR="00052519">
        <w:t xml:space="preserve">technique </w:t>
      </w:r>
      <w:r>
        <w:t>d'installation</w:t>
      </w:r>
      <w:bookmarkEnd w:id="215"/>
      <w:bookmarkEnd w:id="236"/>
    </w:p>
    <w:p w14:paraId="53EE4BDF" w14:textId="77777777" w:rsidR="008C3B14" w:rsidRDefault="008C3B14" w:rsidP="008C3B14">
      <w:r>
        <w:t>Pour pouvoir mettre en œuvre DRE dans votre infrastructure, voici ce qui est nécessaire :</w:t>
      </w:r>
    </w:p>
    <w:p w14:paraId="77E181E6" w14:textId="0C88C328" w:rsidR="003008AD" w:rsidRDefault="008C3B14" w:rsidP="003008AD">
      <w:pPr>
        <w:pStyle w:val="Paragraphedeliste"/>
        <w:numPr>
          <w:ilvl w:val="0"/>
          <w:numId w:val="19"/>
        </w:numPr>
      </w:pPr>
      <w:r>
        <w:t>A</w:t>
      </w:r>
      <w:r w:rsidR="003008AD">
        <w:t>voir initialisé sur un serveur établissement dédié un cluster PostgreSQL 15 avec à l'intérieur une base de donnée</w:t>
      </w:r>
      <w:r w:rsidR="00FB2BED">
        <w:t>s</w:t>
      </w:r>
      <w:r w:rsidR="003008AD">
        <w:t xml:space="preserve"> vierge (futur réceptacle de tous les schémas répliqués)</w:t>
      </w:r>
      <w:r>
        <w:t>,</w:t>
      </w:r>
    </w:p>
    <w:p w14:paraId="2141573B" w14:textId="55008C61" w:rsidR="003008AD" w:rsidRDefault="008C3B14" w:rsidP="003008AD">
      <w:pPr>
        <w:pStyle w:val="Paragraphedeliste"/>
        <w:numPr>
          <w:ilvl w:val="0"/>
          <w:numId w:val="19"/>
        </w:numPr>
      </w:pPr>
      <w:r>
        <w:t>A</w:t>
      </w:r>
      <w:r w:rsidR="003008AD">
        <w:t xml:space="preserve">voir installé le paquet des outils clients </w:t>
      </w:r>
      <w:r w:rsidR="0072782B">
        <w:t>PostgreSQL</w:t>
      </w:r>
      <w:r>
        <w:t>,</w:t>
      </w:r>
    </w:p>
    <w:p w14:paraId="62BC43E1" w14:textId="77777777" w:rsidR="003008AD" w:rsidRDefault="008C3B14" w:rsidP="003008AD">
      <w:pPr>
        <w:pStyle w:val="Paragraphedeliste"/>
        <w:numPr>
          <w:ilvl w:val="0"/>
          <w:numId w:val="19"/>
        </w:numPr>
      </w:pPr>
      <w:r>
        <w:t>I</w:t>
      </w:r>
      <w:r w:rsidR="003008AD">
        <w:t>l est possible selon les affinités établissement d'utiliser la conteneurisation</w:t>
      </w:r>
      <w:r>
        <w:t>.</w:t>
      </w:r>
    </w:p>
    <w:p w14:paraId="6B84F995" w14:textId="52B75725" w:rsidR="00BB4F33" w:rsidRDefault="00BB4F33" w:rsidP="001E352B">
      <w:pPr>
        <w:pStyle w:val="Style1"/>
      </w:pPr>
      <w:bookmarkStart w:id="237" w:name="_Toc140654460"/>
      <w:bookmarkStart w:id="238" w:name="_Toc168929821"/>
      <w:r>
        <w:t>Mode opératoire de mise à jour de la base</w:t>
      </w:r>
      <w:r w:rsidR="008C3B14">
        <w:t xml:space="preserve"> DRE</w:t>
      </w:r>
      <w:bookmarkEnd w:id="237"/>
      <w:bookmarkEnd w:id="238"/>
    </w:p>
    <w:p w14:paraId="5E971675" w14:textId="1E2376B5" w:rsidR="001C11DD" w:rsidRDefault="001C11DD" w:rsidP="001C11DD">
      <w:r>
        <w:t>Pour rappel, le schéma ci-dessous décrit le mode opératoire qui va permettre de créer quotidiennement la base DRE dans l’infrastructure de l’établissement.</w:t>
      </w:r>
    </w:p>
    <w:p w14:paraId="2C49EF9F" w14:textId="2992C44C" w:rsidR="001C11DD" w:rsidRDefault="001C11DD" w:rsidP="001C11DD">
      <w:r w:rsidRPr="00BE1C0F">
        <w:rPr>
          <w:noProof/>
        </w:rPr>
        <w:drawing>
          <wp:inline distT="0" distB="0" distL="0" distR="0" wp14:anchorId="7E816468" wp14:editId="2B34D062">
            <wp:extent cx="5760720" cy="22440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44090"/>
                    </a:xfrm>
                    <a:prstGeom prst="rect">
                      <a:avLst/>
                    </a:prstGeom>
                  </pic:spPr>
                </pic:pic>
              </a:graphicData>
            </a:graphic>
          </wp:inline>
        </w:drawing>
      </w:r>
    </w:p>
    <w:p w14:paraId="152E8AEC" w14:textId="4E1B415E" w:rsidR="001C11DD" w:rsidRDefault="001C11DD" w:rsidP="001C11DD">
      <w:r>
        <w:t xml:space="preserve">Les étapes </w:t>
      </w:r>
      <w:r w:rsidR="001067FC">
        <w:t xml:space="preserve">qui s’enchainent et </w:t>
      </w:r>
      <w:r>
        <w:t>vont vous être détaillées dans les paragraphes suivants sont :</w:t>
      </w:r>
    </w:p>
    <w:p w14:paraId="5FA6C709" w14:textId="67429BC6" w:rsidR="001C11DD" w:rsidRDefault="001067FC" w:rsidP="001067FC">
      <w:pPr>
        <w:pStyle w:val="Paragraphedeliste"/>
        <w:numPr>
          <w:ilvl w:val="0"/>
          <w:numId w:val="22"/>
        </w:numPr>
      </w:pPr>
      <w:r>
        <w:t>Mise à disposition des données : Pegase produit automatiquement un extrait de ses données qui est déposé dans l’infrastructure PC-SCOL.</w:t>
      </w:r>
    </w:p>
    <w:p w14:paraId="015EF704" w14:textId="572E5B8F" w:rsidR="001067FC" w:rsidRDefault="001067FC" w:rsidP="001067FC">
      <w:pPr>
        <w:pStyle w:val="Paragraphedeliste"/>
        <w:numPr>
          <w:ilvl w:val="0"/>
          <w:numId w:val="22"/>
        </w:numPr>
      </w:pPr>
      <w:r w:rsidRPr="001067FC">
        <w:lastRenderedPageBreak/>
        <w:t>Création de la base DRE en établissement</w:t>
      </w:r>
      <w:r>
        <w:t> : l’établissement lance un script qui va transférer les données mises à disposition et les charger dans sa base DRE locale,</w:t>
      </w:r>
    </w:p>
    <w:p w14:paraId="287B66E6" w14:textId="0FB7C8FF" w:rsidR="001067FC" w:rsidRDefault="001067FC" w:rsidP="001067FC">
      <w:pPr>
        <w:pStyle w:val="Paragraphedeliste"/>
        <w:numPr>
          <w:ilvl w:val="0"/>
          <w:numId w:val="22"/>
        </w:numPr>
      </w:pPr>
      <w:r w:rsidRPr="001067FC">
        <w:t>Personnalisation de DRE</w:t>
      </w:r>
      <w:r>
        <w:t xml:space="preserve"> (option) : l’établissement peut exécuter des scripts permettant de compléter la base DRE (ajout d’utilisateurs, de droits, de </w:t>
      </w:r>
      <w:proofErr w:type="gramStart"/>
      <w:r>
        <w:t>vues, ….</w:t>
      </w:r>
      <w:proofErr w:type="gramEnd"/>
      <w:r>
        <w:t>).</w:t>
      </w:r>
    </w:p>
    <w:p w14:paraId="6767CA14" w14:textId="04F57636" w:rsidR="00392D9C" w:rsidRDefault="00392D9C" w:rsidP="00392D9C">
      <w:pPr>
        <w:pStyle w:val="Titre3"/>
      </w:pPr>
      <w:bookmarkStart w:id="239" w:name="_Toc140654461"/>
      <w:bookmarkStart w:id="240" w:name="_Toc168929822"/>
      <w:r>
        <w:t>Mise à disposition des données</w:t>
      </w:r>
      <w:bookmarkEnd w:id="239"/>
      <w:ins w:id="241" w:author="COUTIN Stéphane" w:date="2024-06-10T11:59:00Z">
        <w:r w:rsidR="006E02DA">
          <w:t xml:space="preserve"> (</w:t>
        </w:r>
        <w:proofErr w:type="spellStart"/>
        <w:r w:rsidR="006E02DA">
          <w:t>bdd</w:t>
        </w:r>
        <w:proofErr w:type="spellEnd"/>
        <w:r w:rsidR="006E02DA">
          <w:t xml:space="preserve"> PostgreSQL)</w:t>
        </w:r>
      </w:ins>
      <w:bookmarkEnd w:id="240"/>
    </w:p>
    <w:p w14:paraId="13C05256" w14:textId="12F6C74E" w:rsidR="00A66CB8" w:rsidRDefault="0059624B" w:rsidP="00BB4F33">
      <w:r>
        <w:t>Un dump</w:t>
      </w:r>
      <w:r w:rsidR="00FE0C90">
        <w:t xml:space="preserve"> (export de données dans un format </w:t>
      </w:r>
      <w:proofErr w:type="spellStart"/>
      <w:r w:rsidR="001C11DD">
        <w:t>PostgreSql</w:t>
      </w:r>
      <w:proofErr w:type="spellEnd"/>
      <w:r w:rsidR="001C11DD">
        <w:t>)</w:t>
      </w:r>
      <w:r>
        <w:t xml:space="preserve"> de</w:t>
      </w:r>
      <w:r w:rsidR="008C3B14">
        <w:t xml:space="preserve"> chacune des </w:t>
      </w:r>
      <w:proofErr w:type="spellStart"/>
      <w:r w:rsidR="008C3B14">
        <w:t>Bdd</w:t>
      </w:r>
      <w:proofErr w:type="spellEnd"/>
      <w:r w:rsidR="008C3B14">
        <w:t xml:space="preserve"> Pegase mises à disposition pour DRE </w:t>
      </w:r>
      <w:r w:rsidRPr="008C3B14">
        <w:t>est créé</w:t>
      </w:r>
      <w:r w:rsidR="00B54C5D" w:rsidRPr="008C3B14">
        <w:t xml:space="preserve"> tous les</w:t>
      </w:r>
      <w:r w:rsidR="00B54C5D">
        <w:t xml:space="preserve"> soirs</w:t>
      </w:r>
      <w:r>
        <w:t xml:space="preserve"> dans un stockage dédié </w:t>
      </w:r>
      <w:r w:rsidR="001C11DD">
        <w:t>de l’infrastructure PC-SCOL</w:t>
      </w:r>
      <w:r w:rsidR="008C3B14">
        <w:t>.</w:t>
      </w:r>
      <w:r w:rsidR="00CD6F57">
        <w:t xml:space="preserve"> Cette extraction a lieu à 4h.</w:t>
      </w:r>
      <w:r w:rsidR="008C3B14">
        <w:t xml:space="preserve"> Ceci se matérialise par plusieurs fichiers nommés</w:t>
      </w:r>
      <w:r w:rsidR="00A66CB8">
        <w:t> :</w:t>
      </w:r>
    </w:p>
    <w:p w14:paraId="54236463" w14:textId="76659922" w:rsidR="00BB4F33" w:rsidRDefault="00A66CB8" w:rsidP="00E33BE9">
      <w:pPr>
        <w:pStyle w:val="Style4"/>
      </w:pPr>
      <w:r>
        <w:t>&lt;</w:t>
      </w:r>
      <w:proofErr w:type="gramStart"/>
      <w:r>
        <w:t>environnement</w:t>
      </w:r>
      <w:proofErr w:type="gramEnd"/>
      <w:r>
        <w:t>&gt;-&lt;Date AAAAMMJJ&gt;</w:t>
      </w:r>
      <w:r w:rsidR="00B20C5C">
        <w:t>-&lt;service&gt;</w:t>
      </w:r>
      <w:r>
        <w:t>.bin</w:t>
      </w:r>
    </w:p>
    <w:p w14:paraId="6CCF1E2D" w14:textId="32B09B33" w:rsidR="00A66CB8" w:rsidRDefault="00A66CB8" w:rsidP="00E33BE9">
      <w:pPr>
        <w:pStyle w:val="Style4"/>
      </w:pPr>
      <w:r>
        <w:t xml:space="preserve">Soit par exemple pour le service CHC de l’UPHF : </w:t>
      </w:r>
      <w:r w:rsidRPr="00A66CB8">
        <w:t>uphf</w:t>
      </w:r>
      <w:r w:rsidR="00B20C5C">
        <w:t>-</w:t>
      </w:r>
      <w:r w:rsidRPr="00A66CB8">
        <w:t>202305</w:t>
      </w:r>
      <w:r>
        <w:t>12</w:t>
      </w:r>
      <w:r w:rsidR="00B20C5C">
        <w:t>-odf</w:t>
      </w:r>
      <w:r w:rsidRPr="00A66CB8">
        <w:t>.bin</w:t>
      </w:r>
    </w:p>
    <w:p w14:paraId="60C599FC" w14:textId="77777777" w:rsidR="00CD6F57" w:rsidRDefault="00CD6F57" w:rsidP="00CD6F57">
      <w:r w:rsidRPr="00F01889">
        <w:t>L’application Pegase (gestionnaire et web) reste entièrement disponible durant le dump.</w:t>
      </w:r>
    </w:p>
    <w:p w14:paraId="17B13948" w14:textId="549BDBEE" w:rsidR="00CD6F57" w:rsidRDefault="00CD6F57" w:rsidP="00CD6F57">
      <w:r>
        <w:t>L</w:t>
      </w:r>
      <w:r w:rsidRPr="00107F04">
        <w:t xml:space="preserve">’espace de stockage sur lequel les fichiers seront mis à disposition est spécifique à chaque </w:t>
      </w:r>
      <w:r w:rsidR="0051129A">
        <w:t>instance Pegase</w:t>
      </w:r>
      <w:r w:rsidRPr="00107F04">
        <w:t>.</w:t>
      </w:r>
    </w:p>
    <w:p w14:paraId="04EF45BE" w14:textId="57C49B61" w:rsidR="00A66CB8" w:rsidRDefault="00A66CB8" w:rsidP="00A66CB8">
      <w:pPr>
        <w:rPr>
          <w:ins w:id="242" w:author="COUTIN Stéphane" w:date="2024-06-10T11:59:00Z"/>
        </w:rPr>
      </w:pPr>
      <w:r>
        <w:t xml:space="preserve">Ce mécanisme permet une mise à disposition des données </w:t>
      </w:r>
      <w:r w:rsidR="00107F04">
        <w:t>à J+1</w:t>
      </w:r>
      <w:r>
        <w:t xml:space="preserve"> (donc pas d</w:t>
      </w:r>
      <w:r w:rsidR="001C11DD">
        <w:t>e</w:t>
      </w:r>
      <w:r>
        <w:t xml:space="preserve"> temps réel pour l'accès aux données</w:t>
      </w:r>
      <w:r w:rsidR="001C11DD">
        <w:t xml:space="preserve"> via DRE</w:t>
      </w:r>
      <w:r>
        <w:t>)</w:t>
      </w:r>
      <w:r w:rsidR="00107F04">
        <w:t>.</w:t>
      </w:r>
    </w:p>
    <w:p w14:paraId="2C89C70F" w14:textId="65AB9BCD" w:rsidR="006E02DA" w:rsidRDefault="006E02DA" w:rsidP="006E02DA">
      <w:pPr>
        <w:pStyle w:val="Titre3"/>
        <w:rPr>
          <w:ins w:id="243" w:author="COUTIN Stéphane" w:date="2024-06-10T12:00:00Z"/>
        </w:rPr>
      </w:pPr>
      <w:bookmarkStart w:id="244" w:name="_Toc168929823"/>
      <w:ins w:id="245" w:author="COUTIN Stéphane" w:date="2024-06-10T11:59:00Z">
        <w:r>
          <w:t>Mise à dis</w:t>
        </w:r>
      </w:ins>
      <w:ins w:id="246" w:author="COUTIN Stéphane" w:date="2024-06-10T12:00:00Z">
        <w:r>
          <w:t>position des données (</w:t>
        </w:r>
        <w:proofErr w:type="spellStart"/>
        <w:r>
          <w:t>bdd</w:t>
        </w:r>
        <w:proofErr w:type="spellEnd"/>
        <w:r>
          <w:t xml:space="preserve"> MongoDB)</w:t>
        </w:r>
        <w:bookmarkEnd w:id="244"/>
      </w:ins>
    </w:p>
    <w:p w14:paraId="28726C62" w14:textId="7F9D47D9" w:rsidR="006E02DA" w:rsidRDefault="006E02DA" w:rsidP="006E02DA">
      <w:pPr>
        <w:rPr>
          <w:ins w:id="247" w:author="COUTIN Stéphane" w:date="2024-06-10T12:01:00Z"/>
        </w:rPr>
      </w:pPr>
      <w:ins w:id="248" w:author="COUTIN Stéphane" w:date="2024-06-10T12:00:00Z">
        <w:r>
          <w:t>D</w:t>
        </w:r>
      </w:ins>
      <w:ins w:id="249" w:author="COUTIN Stéphane" w:date="2024-06-10T12:01:00Z">
        <w:r>
          <w:t xml:space="preserve">ans le même traitement, les données MongoDB mises à disposition sont exportées sous forme d’un fichier </w:t>
        </w:r>
        <w:proofErr w:type="spellStart"/>
        <w:r>
          <w:t>json</w:t>
        </w:r>
        <w:proofErr w:type="spellEnd"/>
        <w:r>
          <w:t xml:space="preserve"> p</w:t>
        </w:r>
      </w:ins>
      <w:ins w:id="250" w:author="COUTIN Stéphane" w:date="2024-06-10T12:02:00Z">
        <w:r>
          <w:t>a</w:t>
        </w:r>
      </w:ins>
      <w:ins w:id="251" w:author="COUTIN Stéphane" w:date="2024-06-10T12:01:00Z">
        <w:r>
          <w:t>r collection</w:t>
        </w:r>
      </w:ins>
      <w:ins w:id="252" w:author="COUTIN Stéphane" w:date="2024-06-10T12:02:00Z">
        <w:r>
          <w:t>, nommé :</w:t>
        </w:r>
      </w:ins>
    </w:p>
    <w:p w14:paraId="76BAEF19" w14:textId="7BEB8A87" w:rsidR="006E02DA" w:rsidRDefault="006E02DA" w:rsidP="006E02DA">
      <w:pPr>
        <w:pStyle w:val="Style4"/>
        <w:rPr>
          <w:ins w:id="253" w:author="COUTIN Stéphane" w:date="2024-06-10T12:02:00Z"/>
        </w:rPr>
      </w:pPr>
      <w:ins w:id="254" w:author="COUTIN Stéphane" w:date="2024-06-10T12:02:00Z">
        <w:r>
          <w:t>&lt;</w:t>
        </w:r>
        <w:proofErr w:type="gramStart"/>
        <w:r>
          <w:t>environnement</w:t>
        </w:r>
        <w:proofErr w:type="gramEnd"/>
        <w:r>
          <w:t>&gt;-&lt;Date AAAAMMJJ&gt;-&lt;</w:t>
        </w:r>
        <w:proofErr w:type="spellStart"/>
        <w:r>
          <w:t>bdd</w:t>
        </w:r>
        <w:proofErr w:type="spellEnd"/>
        <w:r>
          <w:t>&gt;-&lt;collection&gt;.</w:t>
        </w:r>
      </w:ins>
      <w:proofErr w:type="spellStart"/>
      <w:ins w:id="255" w:author="COUTIN Stéphane" w:date="2024-06-10T12:03:00Z">
        <w:r>
          <w:t>json</w:t>
        </w:r>
      </w:ins>
      <w:proofErr w:type="spellEnd"/>
    </w:p>
    <w:p w14:paraId="16962115" w14:textId="77777777" w:rsidR="006E02DA" w:rsidRDefault="006E02DA" w:rsidP="006E02DA">
      <w:pPr>
        <w:pStyle w:val="Style4"/>
        <w:rPr>
          <w:ins w:id="256" w:author="COUTIN Stéphane" w:date="2024-06-10T12:03:00Z"/>
        </w:rPr>
      </w:pPr>
      <w:ins w:id="257" w:author="COUTIN Stéphane" w:date="2024-06-10T12:02:00Z">
        <w:r>
          <w:t>Soit par exemple pour l</w:t>
        </w:r>
      </w:ins>
      <w:ins w:id="258" w:author="COUTIN Stéphane" w:date="2024-06-10T12:03:00Z">
        <w:r>
          <w:t xml:space="preserve">a collection calendrier de la </w:t>
        </w:r>
        <w:proofErr w:type="spellStart"/>
        <w:r>
          <w:t>bdd</w:t>
        </w:r>
        <w:proofErr w:type="spellEnd"/>
        <w:r>
          <w:t xml:space="preserve"> </w:t>
        </w:r>
        <w:proofErr w:type="spellStart"/>
        <w:r>
          <w:t>piste_inscription</w:t>
        </w:r>
        <w:proofErr w:type="spellEnd"/>
        <w:r>
          <w:t xml:space="preserve"> </w:t>
        </w:r>
      </w:ins>
      <w:ins w:id="259" w:author="COUTIN Stéphane" w:date="2024-06-10T12:02:00Z">
        <w:r>
          <w:t xml:space="preserve">de l’UPHF : </w:t>
        </w:r>
      </w:ins>
    </w:p>
    <w:p w14:paraId="7C7383F8" w14:textId="53CE9839" w:rsidR="006E02DA" w:rsidRDefault="006E02DA" w:rsidP="006E02DA">
      <w:pPr>
        <w:pStyle w:val="Style4"/>
        <w:rPr>
          <w:ins w:id="260" w:author="COUTIN Stéphane" w:date="2024-06-10T12:02:00Z"/>
        </w:rPr>
      </w:pPr>
      <w:proofErr w:type="gramStart"/>
      <w:ins w:id="261" w:author="COUTIN Stéphane" w:date="2024-06-10T12:02:00Z">
        <w:r w:rsidRPr="00A66CB8">
          <w:t>uphf</w:t>
        </w:r>
        <w:proofErr w:type="gramEnd"/>
        <w:r>
          <w:t>-</w:t>
        </w:r>
        <w:r w:rsidRPr="00A66CB8">
          <w:t>202305</w:t>
        </w:r>
        <w:r>
          <w:t>12-</w:t>
        </w:r>
      </w:ins>
      <w:ins w:id="262" w:author="COUTIN Stéphane" w:date="2024-06-10T12:04:00Z">
        <w:r>
          <w:t>piste_inscription</w:t>
        </w:r>
      </w:ins>
      <w:ins w:id="263" w:author="COUTIN Stéphane" w:date="2024-06-10T12:03:00Z">
        <w:r>
          <w:t>calendrier</w:t>
        </w:r>
      </w:ins>
      <w:ins w:id="264" w:author="COUTIN Stéphane" w:date="2024-06-10T12:02:00Z">
        <w:r w:rsidRPr="00A66CB8">
          <w:t>.</w:t>
        </w:r>
      </w:ins>
      <w:ins w:id="265" w:author="COUTIN Stéphane" w:date="2024-06-10T12:03:00Z">
        <w:r>
          <w:t>json</w:t>
        </w:r>
      </w:ins>
    </w:p>
    <w:p w14:paraId="5EA016CF" w14:textId="37B2B4E6" w:rsidR="006E02DA" w:rsidRPr="006E02DA" w:rsidDel="006E02DA" w:rsidRDefault="006E02DA">
      <w:pPr>
        <w:rPr>
          <w:del w:id="266" w:author="COUTIN Stéphane" w:date="2024-06-10T12:04:00Z"/>
        </w:rPr>
      </w:pPr>
      <w:bookmarkStart w:id="267" w:name="_Toc168929824"/>
      <w:bookmarkEnd w:id="267"/>
    </w:p>
    <w:p w14:paraId="4B48C2B0" w14:textId="3FA18CFF" w:rsidR="002D1D98" w:rsidRDefault="002D1D98" w:rsidP="002D1D98">
      <w:pPr>
        <w:pStyle w:val="Titre3"/>
      </w:pPr>
      <w:bookmarkStart w:id="268" w:name="_Toc168929825"/>
      <w:r>
        <w:t>Fichier d’indication de la version de DRE</w:t>
      </w:r>
      <w:bookmarkEnd w:id="268"/>
    </w:p>
    <w:p w14:paraId="33AADBB2" w14:textId="7F91C0C1" w:rsidR="002D1D98" w:rsidRDefault="002D1D98" w:rsidP="002D1D98">
      <w:r>
        <w:t>En plus des fichiers de données décrits dans le paragraphe précédent, un fichier additionnel indique la version de DRE (donc la version de Pegase) à laquelle correspondent les fichiers.</w:t>
      </w:r>
    </w:p>
    <w:p w14:paraId="159C9F3E" w14:textId="5D9CFFEF" w:rsidR="002D1D98" w:rsidRDefault="002D1D98" w:rsidP="002D1D98">
      <w:r>
        <w:t>Ceci peut être utile pour gérer des traitements différenciés selon la release de Pegase.</w:t>
      </w:r>
    </w:p>
    <w:p w14:paraId="6B136317" w14:textId="51DBC954" w:rsidR="00D429A5" w:rsidRDefault="00D429A5" w:rsidP="002D1D98">
      <w:r>
        <w:t xml:space="preserve">Le fichier se nomme </w:t>
      </w:r>
    </w:p>
    <w:p w14:paraId="77C77368" w14:textId="42688A6F" w:rsidR="00D429A5" w:rsidRDefault="00D429A5" w:rsidP="003841C3">
      <w:pPr>
        <w:pStyle w:val="Style4"/>
      </w:pPr>
      <w:r w:rsidRPr="00D429A5">
        <w:t>DRE_VERSION_YYYYMMDD</w:t>
      </w:r>
    </w:p>
    <w:p w14:paraId="3F938AD5" w14:textId="65F73736" w:rsidR="00D429A5" w:rsidRDefault="00D429A5" w:rsidP="00D429A5">
      <w:r>
        <w:t xml:space="preserve">Il contient les informations de la version dans un format </w:t>
      </w:r>
      <w:proofErr w:type="spellStart"/>
      <w:r>
        <w:t>json</w:t>
      </w:r>
      <w:proofErr w:type="spellEnd"/>
      <w:r>
        <w:t xml:space="preserve"> dont voici un exemple</w:t>
      </w:r>
    </w:p>
    <w:p w14:paraId="0F62F7ED" w14:textId="5DD2AE80" w:rsidR="00D429A5" w:rsidRPr="003841C3" w:rsidDel="006E02DA" w:rsidRDefault="00D429A5" w:rsidP="003841C3">
      <w:pPr>
        <w:pStyle w:val="Style4"/>
        <w:rPr>
          <w:del w:id="269" w:author="COUTIN Stéphane" w:date="2024-06-10T12:04:00Z"/>
          <w:lang w:val="en-GB"/>
        </w:rPr>
      </w:pPr>
      <w:r w:rsidRPr="003841C3">
        <w:rPr>
          <w:lang w:val="en-GB"/>
        </w:rPr>
        <w:t>{</w:t>
      </w:r>
    </w:p>
    <w:p w14:paraId="62CDF951" w14:textId="75AB8313" w:rsidR="00D429A5" w:rsidRPr="003841C3" w:rsidDel="006E02DA" w:rsidRDefault="00D429A5" w:rsidP="003841C3">
      <w:pPr>
        <w:pStyle w:val="Style4"/>
        <w:rPr>
          <w:del w:id="270" w:author="COUTIN Stéphane" w:date="2024-06-10T12:04:00Z"/>
          <w:lang w:val="en-GB"/>
        </w:rPr>
      </w:pPr>
      <w:del w:id="271" w:author="COUTIN Stéphane" w:date="2024-06-10T12:04:00Z">
        <w:r w:rsidRPr="003841C3" w:rsidDel="006E02DA">
          <w:rPr>
            <w:lang w:val="en-GB"/>
          </w:rPr>
          <w:delText xml:space="preserve">   </w:delText>
        </w:r>
      </w:del>
      <w:r w:rsidRPr="003841C3">
        <w:rPr>
          <w:lang w:val="en-GB"/>
        </w:rPr>
        <w:t xml:space="preserve"> "majeure": "23",</w:t>
      </w:r>
    </w:p>
    <w:p w14:paraId="12E27770" w14:textId="79032856" w:rsidR="00D429A5" w:rsidRPr="003841C3" w:rsidDel="006E02DA" w:rsidRDefault="00D429A5" w:rsidP="003841C3">
      <w:pPr>
        <w:pStyle w:val="Style4"/>
        <w:rPr>
          <w:del w:id="272" w:author="COUTIN Stéphane" w:date="2024-06-10T12:04:00Z"/>
          <w:lang w:val="en-GB"/>
        </w:rPr>
      </w:pPr>
      <w:del w:id="273" w:author="COUTIN Stéphane" w:date="2024-06-10T12:04:00Z">
        <w:r w:rsidRPr="003841C3" w:rsidDel="006E02DA">
          <w:rPr>
            <w:lang w:val="en-GB"/>
          </w:rPr>
          <w:delText xml:space="preserve">   </w:delText>
        </w:r>
      </w:del>
      <w:r w:rsidRPr="003841C3">
        <w:rPr>
          <w:lang w:val="en-GB"/>
        </w:rPr>
        <w:t xml:space="preserve"> "</w:t>
      </w:r>
      <w:proofErr w:type="spellStart"/>
      <w:r w:rsidRPr="003841C3">
        <w:rPr>
          <w:lang w:val="en-GB"/>
        </w:rPr>
        <w:t>mineure</w:t>
      </w:r>
      <w:proofErr w:type="spellEnd"/>
      <w:r w:rsidRPr="003841C3">
        <w:rPr>
          <w:lang w:val="en-GB"/>
        </w:rPr>
        <w:t>": "0",</w:t>
      </w:r>
    </w:p>
    <w:p w14:paraId="150CC374" w14:textId="50124505" w:rsidR="00D429A5" w:rsidRPr="003841C3" w:rsidDel="006E02DA" w:rsidRDefault="00D429A5" w:rsidP="003841C3">
      <w:pPr>
        <w:pStyle w:val="Style4"/>
        <w:rPr>
          <w:del w:id="274" w:author="COUTIN Stéphane" w:date="2024-06-10T12:04:00Z"/>
          <w:lang w:val="en-GB"/>
        </w:rPr>
      </w:pPr>
      <w:del w:id="275" w:author="COUTIN Stéphane" w:date="2024-06-10T12:04:00Z">
        <w:r w:rsidRPr="003841C3" w:rsidDel="006E02DA">
          <w:rPr>
            <w:lang w:val="en-GB"/>
          </w:rPr>
          <w:delText xml:space="preserve">   </w:delText>
        </w:r>
      </w:del>
      <w:r w:rsidRPr="003841C3">
        <w:rPr>
          <w:lang w:val="en-GB"/>
        </w:rPr>
        <w:t xml:space="preserve"> "patch": "0",</w:t>
      </w:r>
    </w:p>
    <w:p w14:paraId="25B302B9" w14:textId="2321F1E2" w:rsidR="00D429A5" w:rsidRPr="003841C3" w:rsidDel="006E02DA" w:rsidRDefault="00D429A5" w:rsidP="003841C3">
      <w:pPr>
        <w:pStyle w:val="Style4"/>
        <w:rPr>
          <w:del w:id="276" w:author="COUTIN Stéphane" w:date="2024-06-10T12:04:00Z"/>
          <w:lang w:val="en-GB"/>
        </w:rPr>
      </w:pPr>
      <w:del w:id="277" w:author="COUTIN Stéphane" w:date="2024-06-10T12:04:00Z">
        <w:r w:rsidRPr="003841C3" w:rsidDel="006E02DA">
          <w:rPr>
            <w:lang w:val="en-GB"/>
          </w:rPr>
          <w:delText xml:space="preserve">    </w:delText>
        </w:r>
      </w:del>
      <w:r w:rsidRPr="003841C3">
        <w:rPr>
          <w:lang w:val="en-GB"/>
        </w:rPr>
        <w:t>"prerelease": "feat-refactoCof.18"</w:t>
      </w:r>
    </w:p>
    <w:p w14:paraId="580E0123" w14:textId="090024AF" w:rsidR="00D429A5" w:rsidRDefault="00D429A5" w:rsidP="003841C3">
      <w:pPr>
        <w:pStyle w:val="Style4"/>
      </w:pPr>
      <w:r>
        <w:t>}</w:t>
      </w:r>
    </w:p>
    <w:p w14:paraId="658BF13D" w14:textId="1CEC8E7B" w:rsidR="00D429A5" w:rsidRDefault="00D429A5" w:rsidP="00D429A5">
      <w:r>
        <w:t xml:space="preserve">A titre d’exemple, il est possible, dans un script, de récupérer les valeurs via une commande </w:t>
      </w:r>
      <w:proofErr w:type="spellStart"/>
      <w:r>
        <w:t>grep</w:t>
      </w:r>
      <w:proofErr w:type="spellEnd"/>
      <w:r>
        <w:t xml:space="preserve"> ou avec un outil tel que </w:t>
      </w:r>
      <w:proofErr w:type="spellStart"/>
      <w:r>
        <w:t>jq</w:t>
      </w:r>
      <w:proofErr w:type="spellEnd"/>
      <w:r>
        <w:t> :</w:t>
      </w:r>
    </w:p>
    <w:p w14:paraId="343B9957" w14:textId="77777777" w:rsidR="00D429A5" w:rsidRDefault="00D429A5" w:rsidP="003841C3">
      <w:pPr>
        <w:pStyle w:val="Style4"/>
      </w:pPr>
      <w:r>
        <w:t xml:space="preserve">$ </w:t>
      </w:r>
      <w:proofErr w:type="spellStart"/>
      <w:r>
        <w:t>jq</w:t>
      </w:r>
      <w:proofErr w:type="spellEnd"/>
      <w:r>
        <w:t xml:space="preserve"> </w:t>
      </w:r>
      <w:proofErr w:type="gramStart"/>
      <w:r>
        <w:t>'.majeure</w:t>
      </w:r>
      <w:proofErr w:type="gramEnd"/>
      <w:r>
        <w:t>' DRE_VERSION_20231116</w:t>
      </w:r>
    </w:p>
    <w:p w14:paraId="3A22C3C6" w14:textId="4AB143D6" w:rsidR="00D429A5" w:rsidRDefault="00D429A5" w:rsidP="003841C3">
      <w:pPr>
        <w:pStyle w:val="Style4"/>
        <w:rPr>
          <w:ins w:id="278" w:author="COUTIN Stéphane" w:date="2024-06-10T15:14:00Z"/>
        </w:rPr>
      </w:pPr>
      <w:r>
        <w:t>"23"</w:t>
      </w:r>
    </w:p>
    <w:p w14:paraId="0D845431" w14:textId="16EF55F4" w:rsidR="00A21E55" w:rsidRPr="00D429A5" w:rsidRDefault="00A21E55">
      <w:pPr>
        <w:pPrChange w:id="279" w:author="COUTIN Stéphane" w:date="2024-06-10T15:14:00Z">
          <w:pPr>
            <w:pStyle w:val="Style4"/>
          </w:pPr>
        </w:pPrChange>
      </w:pPr>
      <w:ins w:id="280" w:author="COUTIN Stéphane" w:date="2024-06-10T15:14:00Z">
        <w:r>
          <w:lastRenderedPageBreak/>
          <w:t xml:space="preserve">Il est également possible de charger </w:t>
        </w:r>
        <w:r w:rsidR="00DB46FC">
          <w:t xml:space="preserve">les différentes valeurs dans une table </w:t>
        </w:r>
      </w:ins>
      <w:ins w:id="281" w:author="COUTIN Stéphane" w:date="2024-06-10T15:15:00Z">
        <w:r w:rsidR="00DB46FC">
          <w:t>PostgreSQL</w:t>
        </w:r>
      </w:ins>
      <w:ins w:id="282" w:author="COUTIN Stéphane" w:date="2024-06-10T15:14:00Z">
        <w:r w:rsidR="00DB46FC">
          <w:t xml:space="preserve"> (</w:t>
        </w:r>
      </w:ins>
      <w:ins w:id="283" w:author="COUTIN Stéphane" w:date="2024-06-10T15:15:00Z">
        <w:r w:rsidR="00DB46FC">
          <w:t>cf.</w:t>
        </w:r>
      </w:ins>
      <w:ins w:id="284" w:author="COUTIN Stéphane" w:date="2024-06-10T15:14:00Z">
        <w:r w:rsidR="00DB46FC">
          <w:t xml:space="preserve"> annexe)</w:t>
        </w:r>
      </w:ins>
      <w:ins w:id="285" w:author="COUTIN Stéphane" w:date="2024-06-10T15:15:00Z">
        <w:r w:rsidR="00DB46FC">
          <w:t>.</w:t>
        </w:r>
      </w:ins>
    </w:p>
    <w:p w14:paraId="6A53418B" w14:textId="77777777" w:rsidR="00392D9C" w:rsidRDefault="003008AD" w:rsidP="00A66CB8">
      <w:pPr>
        <w:pStyle w:val="Titre3"/>
      </w:pPr>
      <w:bookmarkStart w:id="286" w:name="_Hlk135746261"/>
      <w:bookmarkStart w:id="287" w:name="_Toc140654462"/>
      <w:bookmarkStart w:id="288" w:name="_Toc168929826"/>
      <w:r>
        <w:t>Création de la base DRE en établissement</w:t>
      </w:r>
      <w:bookmarkEnd w:id="286"/>
      <w:bookmarkEnd w:id="287"/>
      <w:bookmarkEnd w:id="288"/>
    </w:p>
    <w:p w14:paraId="17066231" w14:textId="7285AE02" w:rsidR="00107F04" w:rsidRDefault="002D49C8" w:rsidP="00107F04">
      <w:r>
        <w:t xml:space="preserve">Le script exécutant cette étape sera spécifique à chaque établissement. Nous vous fournissons </w:t>
      </w:r>
      <w:r w:rsidR="0051129A">
        <w:t>en annexe</w:t>
      </w:r>
      <w:r>
        <w:t xml:space="preserve"> les éléments qui vous permettront de le créer, ainsi qu’un exemple de script paramétrable. L</w:t>
      </w:r>
      <w:r w:rsidR="00107F04">
        <w:t xml:space="preserve">es établissements auront </w:t>
      </w:r>
      <w:r>
        <w:t xml:space="preserve">l’initiative dans </w:t>
      </w:r>
      <w:r w:rsidR="00107F04">
        <w:t xml:space="preserve">le choix de l'heure du </w:t>
      </w:r>
      <w:r>
        <w:t>lancement du script.</w:t>
      </w:r>
    </w:p>
    <w:p w14:paraId="002DC133" w14:textId="4779DCB7" w:rsidR="003008AD" w:rsidRDefault="003008AD" w:rsidP="003008AD">
      <w:r>
        <w:t xml:space="preserve">Le mode opératoire fourni permet d'importer tous les schémas </w:t>
      </w:r>
      <w:r w:rsidR="002D49C8">
        <w:t>(chaque schéma correspond à la base de données d’un service Pegase</w:t>
      </w:r>
      <w:r w:rsidR="005E3CF5">
        <w:t xml:space="preserve">) </w:t>
      </w:r>
      <w:r>
        <w:t>dans une seule et même base de données. Toutes les données sont ainsi accessibles pour un utilisateur connecté avec les droits nécessaires et suffisants. Il suffit de préfixer dans les requêtes chaque table avec le nom du schéma auquel elle appartient.</w:t>
      </w:r>
    </w:p>
    <w:p w14:paraId="765965DD" w14:textId="77777777" w:rsidR="003008AD" w:rsidRDefault="003008AD" w:rsidP="00E33BE9">
      <w:pPr>
        <w:pStyle w:val="Style4"/>
      </w:pPr>
      <w:proofErr w:type="gramStart"/>
      <w:r>
        <w:t>exemple</w:t>
      </w:r>
      <w:proofErr w:type="gramEnd"/>
      <w:r>
        <w:t xml:space="preserve"> : select * </w:t>
      </w:r>
      <w:proofErr w:type="spellStart"/>
      <w:r>
        <w:t>from</w:t>
      </w:r>
      <w:proofErr w:type="spellEnd"/>
      <w:r>
        <w:t xml:space="preserve"> </w:t>
      </w:r>
      <w:proofErr w:type="spellStart"/>
      <w:r>
        <w:t>schema_gestion.apprenant</w:t>
      </w:r>
      <w:proofErr w:type="spellEnd"/>
      <w:r>
        <w:t>;</w:t>
      </w:r>
    </w:p>
    <w:p w14:paraId="44002ABB" w14:textId="5233DD32" w:rsidR="005E3CF5" w:rsidRDefault="005E3CF5" w:rsidP="003008AD">
      <w:r>
        <w:t xml:space="preserve">Les informations utiles à la création du script </w:t>
      </w:r>
      <w:r w:rsidR="0051129A">
        <w:t xml:space="preserve">et </w:t>
      </w:r>
      <w:r>
        <w:t>l’exemple sont fournis en annexe.</w:t>
      </w:r>
    </w:p>
    <w:p w14:paraId="671F86D3" w14:textId="2FFCA7DD" w:rsidR="003008AD" w:rsidRPr="003008AD" w:rsidRDefault="003008AD" w:rsidP="003008AD"/>
    <w:p w14:paraId="3F842F09" w14:textId="77777777" w:rsidR="00F01889" w:rsidRDefault="00F01889" w:rsidP="001E352B">
      <w:pPr>
        <w:pStyle w:val="Style1"/>
      </w:pPr>
      <w:bookmarkStart w:id="289" w:name="_Toc140654463"/>
      <w:bookmarkStart w:id="290" w:name="_Toc168929827"/>
      <w:r>
        <w:t>Personnalisation de DRE</w:t>
      </w:r>
      <w:bookmarkEnd w:id="289"/>
      <w:bookmarkEnd w:id="290"/>
    </w:p>
    <w:p w14:paraId="4D0D32B4" w14:textId="77777777" w:rsidR="00F01889" w:rsidRDefault="00F01889" w:rsidP="00F01889">
      <w:r>
        <w:t xml:space="preserve">Il n’y a aucune obligation de modifier le schéma de la </w:t>
      </w:r>
      <w:proofErr w:type="spellStart"/>
      <w:r>
        <w:t>Bdd</w:t>
      </w:r>
      <w:proofErr w:type="spellEnd"/>
      <w:r>
        <w:t xml:space="preserve"> DRE qui sera fourni par PC-SCOL.</w:t>
      </w:r>
    </w:p>
    <w:p w14:paraId="791455A1" w14:textId="16EA2012" w:rsidR="00F01889" w:rsidRDefault="00F01889" w:rsidP="00F01889">
      <w:r>
        <w:t>Il est par contre possible de le faire (par exemple : ajout de vue, ajout de droits, …)</w:t>
      </w:r>
      <w:r w:rsidR="00E33BE9">
        <w:t>. En effet, une fois cré</w:t>
      </w:r>
      <w:r w:rsidR="00F54608">
        <w:t>é</w:t>
      </w:r>
      <w:r w:rsidR="00E33BE9">
        <w:t>e dans votre infrastructure, l</w:t>
      </w:r>
      <w:r>
        <w:t>a base de données DRE sera entièrement gérée par l’établissement qui pourra donc la modifier à sa guise.</w:t>
      </w:r>
    </w:p>
    <w:p w14:paraId="538C4146" w14:textId="4F0C1090" w:rsidR="00FB2BED" w:rsidRDefault="00FB2BED" w:rsidP="00F01889">
      <w:r>
        <w:t>Attention : il est nécessaire de ré appliquer cette personnalisation après chaque exécution du script de création de DRE en établissement car la plupart des éléments sont écrasés et remplacés.</w:t>
      </w:r>
      <w:r w:rsidR="0072782B">
        <w:t xml:space="preserve"> La personnalisation peut être incluse dans le script quotidien.</w:t>
      </w:r>
    </w:p>
    <w:p w14:paraId="1C25EB11" w14:textId="719D4C80" w:rsidR="00F01889" w:rsidRDefault="00FB2BED" w:rsidP="00F01889">
      <w:r>
        <w:t xml:space="preserve">Parmi les personnalisations possibles il est fortement recommandé de </w:t>
      </w:r>
      <w:r w:rsidR="00F01889">
        <w:t>gérer les droits d’accès.</w:t>
      </w:r>
    </w:p>
    <w:p w14:paraId="3A8CCCCD" w14:textId="1CE44BCA" w:rsidR="00FB2BED" w:rsidRDefault="00FB2BED" w:rsidP="00F01889">
      <w:r>
        <w:t>Des exemples de scripts sont fournis en annexe</w:t>
      </w:r>
      <w:r w:rsidR="0072782B">
        <w:t>.</w:t>
      </w:r>
    </w:p>
    <w:p w14:paraId="1FEC82BD" w14:textId="77777777" w:rsidR="001E352B" w:rsidRDefault="001E352B">
      <w:r>
        <w:br w:type="page"/>
      </w:r>
    </w:p>
    <w:p w14:paraId="4F6058B6" w14:textId="77777777" w:rsidR="00BB4F33" w:rsidRDefault="00BB4F33" w:rsidP="00BB4F33"/>
    <w:p w14:paraId="3E3825F8" w14:textId="77777777" w:rsidR="00052519" w:rsidRPr="001E352B" w:rsidRDefault="00052519" w:rsidP="00052519">
      <w:pPr>
        <w:pStyle w:val="Titre1"/>
        <w:shd w:val="clear" w:color="auto" w:fill="373688"/>
        <w:rPr>
          <w:color w:val="FFFFFF" w:themeColor="background1"/>
        </w:rPr>
      </w:pPr>
      <w:bookmarkStart w:id="291" w:name="_Toc140654464"/>
      <w:bookmarkStart w:id="292" w:name="_Toc168929828"/>
      <w:r w:rsidRPr="001E352B">
        <w:rPr>
          <w:color w:val="FFFFFF" w:themeColor="background1"/>
        </w:rPr>
        <w:t>Les données</w:t>
      </w:r>
      <w:bookmarkEnd w:id="291"/>
      <w:bookmarkEnd w:id="292"/>
    </w:p>
    <w:p w14:paraId="0B156B7F" w14:textId="77777777" w:rsidR="00052519" w:rsidRDefault="00052519" w:rsidP="00052519"/>
    <w:p w14:paraId="4FC996CA" w14:textId="75204199" w:rsidR="003008AD" w:rsidRDefault="003008AD" w:rsidP="00052519">
      <w:pPr>
        <w:pStyle w:val="Style1"/>
      </w:pPr>
      <w:bookmarkStart w:id="293" w:name="_Toc140654465"/>
      <w:bookmarkStart w:id="294" w:name="_Toc168929829"/>
      <w:r>
        <w:t xml:space="preserve">Les </w:t>
      </w:r>
      <w:proofErr w:type="spellStart"/>
      <w:r>
        <w:t>Bdd</w:t>
      </w:r>
      <w:proofErr w:type="spellEnd"/>
      <w:r>
        <w:t xml:space="preserve"> </w:t>
      </w:r>
      <w:r w:rsidR="009D45BF">
        <w:t>constituant DRE</w:t>
      </w:r>
      <w:bookmarkEnd w:id="293"/>
      <w:bookmarkEnd w:id="294"/>
    </w:p>
    <w:p w14:paraId="0E5D794F" w14:textId="762328BB" w:rsidR="009D45BF" w:rsidRDefault="009D45BF" w:rsidP="00107F04">
      <w:r>
        <w:t>DRE regroupe dans une seule BDD</w:t>
      </w:r>
      <w:r w:rsidR="00B61D00">
        <w:t xml:space="preserve"> les BDD de plusieurs services de Pegase. Chaque BDD source est disponible dans un schéma de la base DRE.</w:t>
      </w:r>
    </w:p>
    <w:p w14:paraId="3DDE89F1" w14:textId="59BFDA6E" w:rsidR="00B61D00" w:rsidRDefault="00B61D00" w:rsidP="00107F04">
      <w:r>
        <w:t>Les BDD Pegase sont fournies dans leur format d’origine, à l’exception de certaines tables techniques</w:t>
      </w:r>
      <w:r w:rsidR="0051129A">
        <w:t xml:space="preserve"> qui ne seront pas fournies</w:t>
      </w:r>
      <w:r>
        <w:t xml:space="preserve">. </w:t>
      </w:r>
    </w:p>
    <w:p w14:paraId="1CF3FCFA" w14:textId="31E2DF91" w:rsidR="009D45BF" w:rsidRDefault="009D45BF" w:rsidP="00107F04">
      <w:r>
        <w:t xml:space="preserve">Le tableau ci-dessous liste les bases de </w:t>
      </w:r>
      <w:r w:rsidR="00107F04">
        <w:t xml:space="preserve">données </w:t>
      </w:r>
      <w:proofErr w:type="spellStart"/>
      <w:ins w:id="295" w:author="COUTIN Stéphane" w:date="2024-06-10T15:16:00Z">
        <w:r w:rsidR="00DB46FC">
          <w:t>PostGreSQL</w:t>
        </w:r>
        <w:proofErr w:type="spellEnd"/>
        <w:r w:rsidR="00DB46FC">
          <w:t xml:space="preserve"> </w:t>
        </w:r>
      </w:ins>
      <w:r>
        <w:t xml:space="preserve">qui </w:t>
      </w:r>
      <w:r w:rsidR="00107F04">
        <w:t xml:space="preserve">vont alimenter la base </w:t>
      </w:r>
      <w:r>
        <w:t>DRE.</w:t>
      </w:r>
    </w:p>
    <w:tbl>
      <w:tblPr>
        <w:tblStyle w:val="Grilledutableau"/>
        <w:tblW w:w="0" w:type="auto"/>
        <w:tblLook w:val="04A0" w:firstRow="1" w:lastRow="0" w:firstColumn="1" w:lastColumn="0" w:noHBand="0" w:noVBand="1"/>
      </w:tblPr>
      <w:tblGrid>
        <w:gridCol w:w="2077"/>
        <w:gridCol w:w="2077"/>
        <w:gridCol w:w="2077"/>
        <w:gridCol w:w="1722"/>
      </w:tblGrid>
      <w:tr w:rsidR="00F54608" w:rsidRPr="009D45BF" w14:paraId="52F55085" w14:textId="77777777" w:rsidTr="00F54608">
        <w:trPr>
          <w:trHeight w:val="290"/>
        </w:trPr>
        <w:tc>
          <w:tcPr>
            <w:tcW w:w="2077" w:type="dxa"/>
          </w:tcPr>
          <w:p w14:paraId="3E27CE85" w14:textId="2140F78F" w:rsidR="00F54608" w:rsidRPr="009D45BF" w:rsidRDefault="00F54608" w:rsidP="00F54608">
            <w:pPr>
              <w:rPr>
                <w:b/>
                <w:bCs/>
              </w:rPr>
            </w:pPr>
            <w:r>
              <w:rPr>
                <w:b/>
                <w:bCs/>
              </w:rPr>
              <w:t>Module Pegase</w:t>
            </w:r>
          </w:p>
        </w:tc>
        <w:tc>
          <w:tcPr>
            <w:tcW w:w="2077" w:type="dxa"/>
          </w:tcPr>
          <w:p w14:paraId="574893DF" w14:textId="174CC1D3" w:rsidR="00F54608" w:rsidRPr="009D45BF" w:rsidRDefault="00F54608" w:rsidP="00F54608">
            <w:pPr>
              <w:rPr>
                <w:b/>
                <w:bCs/>
              </w:rPr>
            </w:pPr>
            <w:r>
              <w:rPr>
                <w:b/>
                <w:bCs/>
              </w:rPr>
              <w:t>S</w:t>
            </w:r>
            <w:r w:rsidRPr="009D45BF">
              <w:rPr>
                <w:b/>
                <w:bCs/>
              </w:rPr>
              <w:t>ervice</w:t>
            </w:r>
            <w:r>
              <w:rPr>
                <w:b/>
                <w:bCs/>
              </w:rPr>
              <w:t xml:space="preserve"> Pegase</w:t>
            </w:r>
          </w:p>
        </w:tc>
        <w:tc>
          <w:tcPr>
            <w:tcW w:w="2077" w:type="dxa"/>
            <w:noWrap/>
            <w:hideMark/>
          </w:tcPr>
          <w:p w14:paraId="35FEAB86" w14:textId="2BE3A548" w:rsidR="00F54608" w:rsidRPr="009D45BF" w:rsidRDefault="00F54608" w:rsidP="00F54608">
            <w:pPr>
              <w:rPr>
                <w:b/>
                <w:bCs/>
              </w:rPr>
            </w:pPr>
            <w:proofErr w:type="spellStart"/>
            <w:r w:rsidRPr="009D45BF">
              <w:rPr>
                <w:b/>
                <w:bCs/>
              </w:rPr>
              <w:t>Bdd</w:t>
            </w:r>
            <w:proofErr w:type="spellEnd"/>
            <w:r>
              <w:rPr>
                <w:b/>
                <w:bCs/>
              </w:rPr>
              <w:t xml:space="preserve"> Pegase</w:t>
            </w:r>
          </w:p>
        </w:tc>
        <w:tc>
          <w:tcPr>
            <w:tcW w:w="1722" w:type="dxa"/>
            <w:noWrap/>
            <w:hideMark/>
          </w:tcPr>
          <w:p w14:paraId="6FFECC36" w14:textId="77777777" w:rsidR="00F54608" w:rsidRPr="009D45BF" w:rsidRDefault="00F54608" w:rsidP="00F54608">
            <w:pPr>
              <w:rPr>
                <w:b/>
                <w:bCs/>
              </w:rPr>
            </w:pPr>
            <w:proofErr w:type="spellStart"/>
            <w:proofErr w:type="gramStart"/>
            <w:r w:rsidRPr="009D45BF">
              <w:rPr>
                <w:b/>
                <w:bCs/>
              </w:rPr>
              <w:t>schema</w:t>
            </w:r>
            <w:proofErr w:type="gramEnd"/>
            <w:r w:rsidRPr="009D45BF">
              <w:rPr>
                <w:b/>
                <w:bCs/>
              </w:rPr>
              <w:t>_bdd</w:t>
            </w:r>
            <w:proofErr w:type="spellEnd"/>
          </w:p>
        </w:tc>
      </w:tr>
      <w:tr w:rsidR="00F54608" w:rsidRPr="009D45BF" w14:paraId="1EB6AF7B" w14:textId="77777777" w:rsidTr="00F54608">
        <w:trPr>
          <w:trHeight w:val="290"/>
        </w:trPr>
        <w:tc>
          <w:tcPr>
            <w:tcW w:w="2077" w:type="dxa"/>
          </w:tcPr>
          <w:p w14:paraId="33E2EEA6" w14:textId="5465FA8C" w:rsidR="00F54608" w:rsidRPr="009D45BF" w:rsidRDefault="00F54608" w:rsidP="00F54608">
            <w:r>
              <w:t>CHC</w:t>
            </w:r>
          </w:p>
        </w:tc>
        <w:tc>
          <w:tcPr>
            <w:tcW w:w="2077" w:type="dxa"/>
          </w:tcPr>
          <w:p w14:paraId="22F297BB" w14:textId="76B482FB" w:rsidR="00F54608" w:rsidRPr="009D45BF" w:rsidRDefault="00F54608" w:rsidP="00F54608">
            <w:proofErr w:type="spellStart"/>
            <w:proofErr w:type="gramStart"/>
            <w:r w:rsidRPr="009D45BF">
              <w:t>chc</w:t>
            </w:r>
            <w:proofErr w:type="spellEnd"/>
            <w:proofErr w:type="gramEnd"/>
            <w:r w:rsidRPr="009D45BF">
              <w:t>-server</w:t>
            </w:r>
          </w:p>
        </w:tc>
        <w:tc>
          <w:tcPr>
            <w:tcW w:w="2077" w:type="dxa"/>
            <w:noWrap/>
            <w:hideMark/>
          </w:tcPr>
          <w:p w14:paraId="281ECE31" w14:textId="165DAE40" w:rsidR="00F54608" w:rsidRPr="009D45BF" w:rsidRDefault="00F54608" w:rsidP="00F54608">
            <w:proofErr w:type="spellStart"/>
            <w:proofErr w:type="gramStart"/>
            <w:r w:rsidRPr="009D45BF">
              <w:t>chc</w:t>
            </w:r>
            <w:proofErr w:type="gramEnd"/>
            <w:r w:rsidRPr="009D45BF">
              <w:t>-db-postgres</w:t>
            </w:r>
            <w:proofErr w:type="spellEnd"/>
          </w:p>
        </w:tc>
        <w:tc>
          <w:tcPr>
            <w:tcW w:w="1722" w:type="dxa"/>
            <w:noWrap/>
            <w:hideMark/>
          </w:tcPr>
          <w:p w14:paraId="09F9096B" w14:textId="77777777" w:rsidR="00F54608" w:rsidRPr="009D45BF" w:rsidRDefault="00F54608" w:rsidP="00F54608">
            <w:proofErr w:type="spellStart"/>
            <w:proofErr w:type="gramStart"/>
            <w:r w:rsidRPr="009D45BF">
              <w:t>schema</w:t>
            </w:r>
            <w:proofErr w:type="gramEnd"/>
            <w:r w:rsidRPr="009D45BF">
              <w:t>-chc</w:t>
            </w:r>
            <w:proofErr w:type="spellEnd"/>
          </w:p>
        </w:tc>
      </w:tr>
      <w:tr w:rsidR="00F54608" w:rsidRPr="009D45BF" w14:paraId="252C09F0" w14:textId="77777777" w:rsidTr="00F54608">
        <w:trPr>
          <w:trHeight w:val="290"/>
        </w:trPr>
        <w:tc>
          <w:tcPr>
            <w:tcW w:w="2077" w:type="dxa"/>
          </w:tcPr>
          <w:p w14:paraId="66325C0E" w14:textId="67499F47" w:rsidR="00F54608" w:rsidRPr="009D45BF" w:rsidRDefault="00F54608" w:rsidP="00F54608">
            <w:r>
              <w:t>COC</w:t>
            </w:r>
          </w:p>
        </w:tc>
        <w:tc>
          <w:tcPr>
            <w:tcW w:w="2077" w:type="dxa"/>
          </w:tcPr>
          <w:p w14:paraId="3A7BED59" w14:textId="0611D465" w:rsidR="00F54608" w:rsidRPr="009D45BF" w:rsidRDefault="00F54608" w:rsidP="00F54608">
            <w:proofErr w:type="gramStart"/>
            <w:r w:rsidRPr="009D45BF">
              <w:t>coc</w:t>
            </w:r>
            <w:proofErr w:type="gramEnd"/>
            <w:r w:rsidRPr="009D45BF">
              <w:t>-server</w:t>
            </w:r>
          </w:p>
        </w:tc>
        <w:tc>
          <w:tcPr>
            <w:tcW w:w="2077" w:type="dxa"/>
            <w:noWrap/>
            <w:hideMark/>
          </w:tcPr>
          <w:p w14:paraId="6176CF9B" w14:textId="4FB3A98A" w:rsidR="00F54608" w:rsidRPr="009D45BF" w:rsidRDefault="00F54608" w:rsidP="00F54608">
            <w:proofErr w:type="gramStart"/>
            <w:r w:rsidRPr="009D45BF">
              <w:t>coc</w:t>
            </w:r>
            <w:proofErr w:type="gramEnd"/>
            <w:r w:rsidRPr="009D45BF">
              <w:t>-</w:t>
            </w:r>
            <w:proofErr w:type="spellStart"/>
            <w:r w:rsidRPr="009D45BF">
              <w:t>db</w:t>
            </w:r>
            <w:proofErr w:type="spellEnd"/>
            <w:r w:rsidRPr="009D45BF">
              <w:t>-</w:t>
            </w:r>
            <w:proofErr w:type="spellStart"/>
            <w:r w:rsidRPr="009D45BF">
              <w:t>postgres</w:t>
            </w:r>
            <w:proofErr w:type="spellEnd"/>
          </w:p>
        </w:tc>
        <w:tc>
          <w:tcPr>
            <w:tcW w:w="1722" w:type="dxa"/>
            <w:noWrap/>
            <w:hideMark/>
          </w:tcPr>
          <w:p w14:paraId="440C64FA" w14:textId="77777777" w:rsidR="00F54608" w:rsidRPr="009D45BF" w:rsidRDefault="00F54608" w:rsidP="00F54608">
            <w:proofErr w:type="spellStart"/>
            <w:proofErr w:type="gramStart"/>
            <w:r w:rsidRPr="009D45BF">
              <w:t>schema</w:t>
            </w:r>
            <w:proofErr w:type="spellEnd"/>
            <w:proofErr w:type="gramEnd"/>
            <w:r w:rsidRPr="009D45BF">
              <w:t>-coc</w:t>
            </w:r>
          </w:p>
        </w:tc>
      </w:tr>
      <w:tr w:rsidR="00F54608" w:rsidRPr="009D45BF" w14:paraId="53CCBE38" w14:textId="77777777" w:rsidTr="00F54608">
        <w:trPr>
          <w:trHeight w:val="290"/>
        </w:trPr>
        <w:tc>
          <w:tcPr>
            <w:tcW w:w="2077" w:type="dxa"/>
          </w:tcPr>
          <w:p w14:paraId="3CA65AB8" w14:textId="0E705F81" w:rsidR="00F54608" w:rsidRDefault="00F54608" w:rsidP="00F54608">
            <w:r>
              <w:t>ADMISSION (inclus dans INS)</w:t>
            </w:r>
          </w:p>
        </w:tc>
        <w:tc>
          <w:tcPr>
            <w:tcW w:w="2077" w:type="dxa"/>
          </w:tcPr>
          <w:p w14:paraId="113C82D6" w14:textId="750DC7E2" w:rsidR="00F54608" w:rsidRDefault="00F54608" w:rsidP="00F54608">
            <w:r w:rsidRPr="009D45BF">
              <w:t>INS-candidature-server</w:t>
            </w:r>
          </w:p>
        </w:tc>
        <w:tc>
          <w:tcPr>
            <w:tcW w:w="2077" w:type="dxa"/>
            <w:noWrap/>
            <w:hideMark/>
          </w:tcPr>
          <w:p w14:paraId="2585FFC6" w14:textId="3F4D3D7C" w:rsidR="00F54608" w:rsidRPr="009D45BF" w:rsidRDefault="00F54608" w:rsidP="00F54608">
            <w:proofErr w:type="gramStart"/>
            <w:r>
              <w:t>ins</w:t>
            </w:r>
            <w:proofErr w:type="gramEnd"/>
            <w:r w:rsidRPr="009D45BF">
              <w:t>-</w:t>
            </w:r>
            <w:proofErr w:type="spellStart"/>
            <w:r w:rsidRPr="009D45BF">
              <w:t>db</w:t>
            </w:r>
            <w:proofErr w:type="spellEnd"/>
            <w:r w:rsidRPr="009D45BF">
              <w:t>-</w:t>
            </w:r>
            <w:proofErr w:type="spellStart"/>
            <w:r w:rsidRPr="009D45BF">
              <w:t>postgres</w:t>
            </w:r>
            <w:proofErr w:type="spellEnd"/>
          </w:p>
        </w:tc>
        <w:tc>
          <w:tcPr>
            <w:tcW w:w="1722" w:type="dxa"/>
            <w:noWrap/>
            <w:hideMark/>
          </w:tcPr>
          <w:p w14:paraId="7B3D1583" w14:textId="77777777" w:rsidR="00F54608" w:rsidRPr="009D45BF" w:rsidRDefault="00F54608" w:rsidP="00F54608">
            <w:proofErr w:type="spellStart"/>
            <w:proofErr w:type="gramStart"/>
            <w:r w:rsidRPr="009D45BF">
              <w:t>schema</w:t>
            </w:r>
            <w:proofErr w:type="spellEnd"/>
            <w:proofErr w:type="gramEnd"/>
            <w:r w:rsidRPr="009D45BF">
              <w:t>-inscription</w:t>
            </w:r>
          </w:p>
        </w:tc>
      </w:tr>
      <w:tr w:rsidR="00F54608" w:rsidRPr="009D45BF" w14:paraId="7111D085" w14:textId="77777777" w:rsidTr="00F54608">
        <w:trPr>
          <w:trHeight w:val="290"/>
        </w:trPr>
        <w:tc>
          <w:tcPr>
            <w:tcW w:w="2077" w:type="dxa"/>
          </w:tcPr>
          <w:p w14:paraId="0DAAD439" w14:textId="080CA33F" w:rsidR="00F54608" w:rsidRPr="009D45BF" w:rsidRDefault="00F54608" w:rsidP="00F54608">
            <w:r>
              <w:t>INS (gestionnaire)</w:t>
            </w:r>
          </w:p>
        </w:tc>
        <w:tc>
          <w:tcPr>
            <w:tcW w:w="2077" w:type="dxa"/>
          </w:tcPr>
          <w:p w14:paraId="509D29D4" w14:textId="2CBA14DA" w:rsidR="00F54608" w:rsidRPr="009D45BF" w:rsidRDefault="00F54608" w:rsidP="00F54608">
            <w:proofErr w:type="gramStart"/>
            <w:r w:rsidRPr="009D45BF">
              <w:t>ins</w:t>
            </w:r>
            <w:proofErr w:type="gramEnd"/>
            <w:r w:rsidRPr="009D45BF">
              <w:t>-gestion-server</w:t>
            </w:r>
          </w:p>
        </w:tc>
        <w:tc>
          <w:tcPr>
            <w:tcW w:w="2077" w:type="dxa"/>
            <w:noWrap/>
            <w:hideMark/>
          </w:tcPr>
          <w:p w14:paraId="70AA3AE4" w14:textId="5973F57A" w:rsidR="00F54608" w:rsidRPr="009D45BF" w:rsidRDefault="00F54608" w:rsidP="00F54608">
            <w:proofErr w:type="gramStart"/>
            <w:r w:rsidRPr="009D45BF">
              <w:t>ins</w:t>
            </w:r>
            <w:proofErr w:type="gramEnd"/>
            <w:r w:rsidRPr="009D45BF">
              <w:t>-gestion-</w:t>
            </w:r>
            <w:proofErr w:type="spellStart"/>
            <w:r w:rsidRPr="009D45BF">
              <w:t>db</w:t>
            </w:r>
            <w:proofErr w:type="spellEnd"/>
            <w:r w:rsidRPr="009D45BF">
              <w:t>-</w:t>
            </w:r>
            <w:proofErr w:type="spellStart"/>
            <w:r w:rsidRPr="009D45BF">
              <w:t>postgres</w:t>
            </w:r>
            <w:proofErr w:type="spellEnd"/>
          </w:p>
        </w:tc>
        <w:tc>
          <w:tcPr>
            <w:tcW w:w="1722" w:type="dxa"/>
            <w:noWrap/>
            <w:hideMark/>
          </w:tcPr>
          <w:p w14:paraId="5C912F1D" w14:textId="77777777" w:rsidR="00F54608" w:rsidRPr="009D45BF" w:rsidRDefault="00F54608" w:rsidP="00F54608">
            <w:proofErr w:type="spellStart"/>
            <w:proofErr w:type="gramStart"/>
            <w:r w:rsidRPr="009D45BF">
              <w:t>schema</w:t>
            </w:r>
            <w:proofErr w:type="spellEnd"/>
            <w:proofErr w:type="gramEnd"/>
            <w:r w:rsidRPr="009D45BF">
              <w:t>-gestion</w:t>
            </w:r>
          </w:p>
        </w:tc>
      </w:tr>
      <w:tr w:rsidR="00F54608" w:rsidRPr="009D45BF" w14:paraId="19242772" w14:textId="77777777" w:rsidTr="00F54608">
        <w:trPr>
          <w:trHeight w:val="290"/>
        </w:trPr>
        <w:tc>
          <w:tcPr>
            <w:tcW w:w="2077" w:type="dxa"/>
          </w:tcPr>
          <w:p w14:paraId="2147585B" w14:textId="67DF5105" w:rsidR="00F54608" w:rsidRPr="00FF5D4E" w:rsidRDefault="00F54608" w:rsidP="00F54608">
            <w:pPr>
              <w:rPr>
                <w:strike/>
              </w:rPr>
            </w:pPr>
            <w:r w:rsidRPr="00FF5D4E">
              <w:rPr>
                <w:strike/>
              </w:rPr>
              <w:t>MOF</w:t>
            </w:r>
          </w:p>
        </w:tc>
        <w:tc>
          <w:tcPr>
            <w:tcW w:w="2077" w:type="dxa"/>
          </w:tcPr>
          <w:p w14:paraId="033C3D57" w14:textId="79BEAA76" w:rsidR="00F54608" w:rsidRPr="00FF5D4E" w:rsidRDefault="00F54608" w:rsidP="00F54608">
            <w:pPr>
              <w:rPr>
                <w:strike/>
              </w:rPr>
            </w:pPr>
            <w:proofErr w:type="spellStart"/>
            <w:proofErr w:type="gramStart"/>
            <w:r w:rsidRPr="00FF5D4E">
              <w:rPr>
                <w:strike/>
              </w:rPr>
              <w:t>mof</w:t>
            </w:r>
            <w:proofErr w:type="spellEnd"/>
            <w:proofErr w:type="gramEnd"/>
            <w:r w:rsidRPr="00FF5D4E">
              <w:rPr>
                <w:strike/>
              </w:rPr>
              <w:t>-server</w:t>
            </w:r>
          </w:p>
        </w:tc>
        <w:tc>
          <w:tcPr>
            <w:tcW w:w="2077" w:type="dxa"/>
            <w:noWrap/>
            <w:hideMark/>
          </w:tcPr>
          <w:p w14:paraId="53797C6B" w14:textId="385A820F" w:rsidR="00F54608" w:rsidRPr="00FF5D4E" w:rsidRDefault="00F54608" w:rsidP="00F54608">
            <w:pPr>
              <w:rPr>
                <w:strike/>
              </w:rPr>
            </w:pPr>
            <w:proofErr w:type="spellStart"/>
            <w:proofErr w:type="gramStart"/>
            <w:r w:rsidRPr="00FF5D4E">
              <w:rPr>
                <w:strike/>
              </w:rPr>
              <w:t>mof</w:t>
            </w:r>
            <w:proofErr w:type="gramEnd"/>
            <w:r w:rsidRPr="00FF5D4E">
              <w:rPr>
                <w:strike/>
              </w:rPr>
              <w:t>-db-postgres</w:t>
            </w:r>
            <w:proofErr w:type="spellEnd"/>
          </w:p>
        </w:tc>
        <w:tc>
          <w:tcPr>
            <w:tcW w:w="1722" w:type="dxa"/>
            <w:noWrap/>
            <w:hideMark/>
          </w:tcPr>
          <w:p w14:paraId="77F1408F" w14:textId="77777777" w:rsidR="00F54608" w:rsidRPr="00FF5D4E" w:rsidRDefault="00F54608" w:rsidP="00F54608">
            <w:pPr>
              <w:rPr>
                <w:strike/>
              </w:rPr>
            </w:pPr>
            <w:proofErr w:type="spellStart"/>
            <w:proofErr w:type="gramStart"/>
            <w:r w:rsidRPr="00FF5D4E">
              <w:rPr>
                <w:strike/>
              </w:rPr>
              <w:t>schema</w:t>
            </w:r>
            <w:proofErr w:type="gramEnd"/>
            <w:r w:rsidRPr="00FF5D4E">
              <w:rPr>
                <w:strike/>
              </w:rPr>
              <w:t>-mof</w:t>
            </w:r>
            <w:proofErr w:type="spellEnd"/>
          </w:p>
        </w:tc>
      </w:tr>
      <w:tr w:rsidR="002D4FC0" w:rsidRPr="009D45BF" w14:paraId="6DDD2C67" w14:textId="77777777" w:rsidTr="00F54608">
        <w:trPr>
          <w:trHeight w:val="290"/>
        </w:trPr>
        <w:tc>
          <w:tcPr>
            <w:tcW w:w="2077" w:type="dxa"/>
          </w:tcPr>
          <w:p w14:paraId="7B010BC6" w14:textId="2026B84E" w:rsidR="002D4FC0" w:rsidRDefault="002D4FC0" w:rsidP="00F54608">
            <w:r>
              <w:t>ODF</w:t>
            </w:r>
          </w:p>
        </w:tc>
        <w:tc>
          <w:tcPr>
            <w:tcW w:w="2077" w:type="dxa"/>
          </w:tcPr>
          <w:p w14:paraId="722D9CD1" w14:textId="209D3FB3" w:rsidR="002D4FC0" w:rsidRPr="009D45BF" w:rsidRDefault="002D4FC0" w:rsidP="00F54608">
            <w:proofErr w:type="spellStart"/>
            <w:proofErr w:type="gramStart"/>
            <w:r>
              <w:t>odf</w:t>
            </w:r>
            <w:proofErr w:type="spellEnd"/>
            <w:proofErr w:type="gramEnd"/>
            <w:r>
              <w:t>-server</w:t>
            </w:r>
          </w:p>
        </w:tc>
        <w:tc>
          <w:tcPr>
            <w:tcW w:w="2077" w:type="dxa"/>
            <w:noWrap/>
          </w:tcPr>
          <w:p w14:paraId="5AE601B9" w14:textId="77337CA9" w:rsidR="002D4FC0" w:rsidRPr="009D45BF" w:rsidRDefault="002D4FC0" w:rsidP="00F54608">
            <w:proofErr w:type="spellStart"/>
            <w:proofErr w:type="gramStart"/>
            <w:r>
              <w:t>odf</w:t>
            </w:r>
            <w:proofErr w:type="gramEnd"/>
            <w:r>
              <w:t>-db-postgres</w:t>
            </w:r>
            <w:proofErr w:type="spellEnd"/>
          </w:p>
        </w:tc>
        <w:tc>
          <w:tcPr>
            <w:tcW w:w="1722" w:type="dxa"/>
            <w:noWrap/>
          </w:tcPr>
          <w:p w14:paraId="44DD0387" w14:textId="2DD6F984" w:rsidR="002D4FC0" w:rsidRPr="009D45BF" w:rsidRDefault="002D4FC0" w:rsidP="00F54608">
            <w:proofErr w:type="spellStart"/>
            <w:proofErr w:type="gramStart"/>
            <w:r>
              <w:t>schema</w:t>
            </w:r>
            <w:proofErr w:type="gramEnd"/>
            <w:r>
              <w:t>-odf</w:t>
            </w:r>
            <w:proofErr w:type="spellEnd"/>
          </w:p>
        </w:tc>
      </w:tr>
      <w:tr w:rsidR="00F54608" w:rsidRPr="009D45BF" w14:paraId="7592C5FB" w14:textId="77777777" w:rsidTr="00F54608">
        <w:trPr>
          <w:trHeight w:val="290"/>
        </w:trPr>
        <w:tc>
          <w:tcPr>
            <w:tcW w:w="2077" w:type="dxa"/>
          </w:tcPr>
          <w:p w14:paraId="55BCBE0A" w14:textId="7D34224D" w:rsidR="00F54608" w:rsidRPr="009D45BF" w:rsidRDefault="00F54608" w:rsidP="00F54608">
            <w:r>
              <w:t>PAI</w:t>
            </w:r>
          </w:p>
        </w:tc>
        <w:tc>
          <w:tcPr>
            <w:tcW w:w="2077" w:type="dxa"/>
          </w:tcPr>
          <w:p w14:paraId="494E6203" w14:textId="229E64B5" w:rsidR="00F54608" w:rsidRPr="009D45BF" w:rsidRDefault="00F54608" w:rsidP="00F54608">
            <w:proofErr w:type="gramStart"/>
            <w:r w:rsidRPr="009D45BF">
              <w:t>pai</w:t>
            </w:r>
            <w:proofErr w:type="gramEnd"/>
            <w:r w:rsidRPr="009D45BF">
              <w:t>-server</w:t>
            </w:r>
          </w:p>
        </w:tc>
        <w:tc>
          <w:tcPr>
            <w:tcW w:w="2077" w:type="dxa"/>
            <w:noWrap/>
            <w:hideMark/>
          </w:tcPr>
          <w:p w14:paraId="1B09FE62" w14:textId="3909D573" w:rsidR="00F54608" w:rsidRPr="009D45BF" w:rsidRDefault="00F54608" w:rsidP="00F54608">
            <w:proofErr w:type="gramStart"/>
            <w:r w:rsidRPr="009D45BF">
              <w:t>pai</w:t>
            </w:r>
            <w:proofErr w:type="gramEnd"/>
            <w:r w:rsidRPr="009D45BF">
              <w:t>-</w:t>
            </w:r>
            <w:proofErr w:type="spellStart"/>
            <w:r w:rsidRPr="009D45BF">
              <w:t>db</w:t>
            </w:r>
            <w:proofErr w:type="spellEnd"/>
            <w:r w:rsidRPr="009D45BF">
              <w:t>-</w:t>
            </w:r>
            <w:proofErr w:type="spellStart"/>
            <w:r w:rsidRPr="009D45BF">
              <w:t>postgres</w:t>
            </w:r>
            <w:proofErr w:type="spellEnd"/>
          </w:p>
        </w:tc>
        <w:tc>
          <w:tcPr>
            <w:tcW w:w="1722" w:type="dxa"/>
            <w:noWrap/>
            <w:hideMark/>
          </w:tcPr>
          <w:p w14:paraId="2690FB71" w14:textId="77777777" w:rsidR="00F54608" w:rsidRPr="009D45BF" w:rsidRDefault="00F54608" w:rsidP="00F54608">
            <w:proofErr w:type="spellStart"/>
            <w:proofErr w:type="gramStart"/>
            <w:r w:rsidRPr="009D45BF">
              <w:t>schema</w:t>
            </w:r>
            <w:proofErr w:type="spellEnd"/>
            <w:proofErr w:type="gramEnd"/>
            <w:r w:rsidRPr="009D45BF">
              <w:t>-pai</w:t>
            </w:r>
          </w:p>
        </w:tc>
      </w:tr>
      <w:tr w:rsidR="00F54608" w:rsidRPr="009D45BF" w14:paraId="421B0F3E" w14:textId="77777777" w:rsidTr="00F54608">
        <w:trPr>
          <w:trHeight w:val="290"/>
        </w:trPr>
        <w:tc>
          <w:tcPr>
            <w:tcW w:w="2077" w:type="dxa"/>
          </w:tcPr>
          <w:p w14:paraId="7BBD79BB" w14:textId="5414DCFB" w:rsidR="00F54608" w:rsidRPr="009D45BF" w:rsidRDefault="00F54608" w:rsidP="00F54608">
            <w:r>
              <w:t>REF</w:t>
            </w:r>
          </w:p>
        </w:tc>
        <w:tc>
          <w:tcPr>
            <w:tcW w:w="2077" w:type="dxa"/>
          </w:tcPr>
          <w:p w14:paraId="75B30D4A" w14:textId="318A46B3" w:rsidR="00F54608" w:rsidRPr="009D45BF" w:rsidRDefault="00F54608" w:rsidP="00F54608">
            <w:proofErr w:type="spellStart"/>
            <w:proofErr w:type="gramStart"/>
            <w:r w:rsidRPr="009D45BF">
              <w:t>ref</w:t>
            </w:r>
            <w:proofErr w:type="spellEnd"/>
            <w:proofErr w:type="gramEnd"/>
            <w:r w:rsidRPr="009D45BF">
              <w:t>-server</w:t>
            </w:r>
          </w:p>
        </w:tc>
        <w:tc>
          <w:tcPr>
            <w:tcW w:w="2077" w:type="dxa"/>
            <w:noWrap/>
            <w:hideMark/>
          </w:tcPr>
          <w:p w14:paraId="1AC22F23" w14:textId="5F12F7A3" w:rsidR="00F54608" w:rsidRPr="009D45BF" w:rsidRDefault="00F54608" w:rsidP="00F54608">
            <w:proofErr w:type="spellStart"/>
            <w:proofErr w:type="gramStart"/>
            <w:r w:rsidRPr="009D45BF">
              <w:t>ref</w:t>
            </w:r>
            <w:proofErr w:type="gramEnd"/>
            <w:r w:rsidRPr="009D45BF">
              <w:t>-db-postgres</w:t>
            </w:r>
            <w:proofErr w:type="spellEnd"/>
          </w:p>
        </w:tc>
        <w:tc>
          <w:tcPr>
            <w:tcW w:w="1722" w:type="dxa"/>
            <w:noWrap/>
            <w:hideMark/>
          </w:tcPr>
          <w:p w14:paraId="7F100773" w14:textId="77777777" w:rsidR="00F54608" w:rsidRPr="009D45BF" w:rsidRDefault="00F54608" w:rsidP="00F54608">
            <w:proofErr w:type="spellStart"/>
            <w:proofErr w:type="gramStart"/>
            <w:r w:rsidRPr="009D45BF">
              <w:t>schema</w:t>
            </w:r>
            <w:proofErr w:type="gramEnd"/>
            <w:r w:rsidRPr="009D45BF">
              <w:t>_ref</w:t>
            </w:r>
            <w:proofErr w:type="spellEnd"/>
          </w:p>
        </w:tc>
      </w:tr>
    </w:tbl>
    <w:p w14:paraId="0EF8E35C" w14:textId="77777777" w:rsidR="00B21942" w:rsidRDefault="00B21942" w:rsidP="00B21942">
      <w:r>
        <w:t xml:space="preserve">Le nom du schéma dans la </w:t>
      </w:r>
      <w:proofErr w:type="spellStart"/>
      <w:r>
        <w:t>bdd</w:t>
      </w:r>
      <w:proofErr w:type="spellEnd"/>
      <w:r>
        <w:t xml:space="preserve"> DRE est la colonne de droite. </w:t>
      </w:r>
    </w:p>
    <w:p w14:paraId="3C0248A9" w14:textId="77777777" w:rsidR="00B21942" w:rsidRDefault="00B21942" w:rsidP="00B21942">
      <w:pPr>
        <w:pStyle w:val="Paragraphedeliste"/>
        <w:rPr>
          <w:rFonts w:asciiTheme="minorHAnsi" w:hAnsiTheme="minorHAnsi" w:cstheme="minorBidi"/>
        </w:rPr>
      </w:pPr>
      <w:r>
        <w:rPr>
          <w:rFonts w:cstheme="minorBidi"/>
          <w:noProof/>
        </w:rPr>
        <w:drawing>
          <wp:anchor distT="0" distB="0" distL="114300" distR="114300" simplePos="0" relativeHeight="251768832" behindDoc="1" locked="0" layoutInCell="1" allowOverlap="1" wp14:anchorId="264CFF37" wp14:editId="72E79D72">
            <wp:simplePos x="0" y="0"/>
            <wp:positionH relativeFrom="column">
              <wp:posOffset>379095</wp:posOffset>
            </wp:positionH>
            <wp:positionV relativeFrom="paragraph">
              <wp:posOffset>10795</wp:posOffset>
            </wp:positionV>
            <wp:extent cx="288290" cy="28829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page">
              <wp14:pctWidth>0</wp14:pctWidth>
            </wp14:sizeRelH>
            <wp14:sizeRelV relativeFrom="page">
              <wp14:pctHeight>0</wp14:pctHeight>
            </wp14:sizeRelV>
          </wp:anchor>
        </w:drawing>
      </w:r>
    </w:p>
    <w:p w14:paraId="3EAA4CB1" w14:textId="6203685F" w:rsidR="00B21942" w:rsidRDefault="00B21942" w:rsidP="00B21942">
      <w:pPr>
        <w:pStyle w:val="Style5"/>
        <w:ind w:left="720"/>
        <w:rPr>
          <w:i w:val="0"/>
        </w:rPr>
      </w:pPr>
      <w:r w:rsidRPr="00B21942">
        <w:rPr>
          <w:i w:val="0"/>
        </w:rPr>
        <w:t xml:space="preserve">Comme vous pouvez le noter, compte tenu des changements de gestion de l’offre de formation en v24, le </w:t>
      </w:r>
      <w:proofErr w:type="spellStart"/>
      <w:r w:rsidRPr="00B21942">
        <w:rPr>
          <w:i w:val="0"/>
        </w:rPr>
        <w:t>schema-mof</w:t>
      </w:r>
      <w:proofErr w:type="spellEnd"/>
      <w:r w:rsidRPr="00B21942">
        <w:rPr>
          <w:i w:val="0"/>
        </w:rPr>
        <w:t xml:space="preserve"> a disparu, et le </w:t>
      </w:r>
      <w:proofErr w:type="spellStart"/>
      <w:r w:rsidRPr="00B21942">
        <w:rPr>
          <w:i w:val="0"/>
        </w:rPr>
        <w:t>schema-odf</w:t>
      </w:r>
      <w:proofErr w:type="spellEnd"/>
      <w:r w:rsidRPr="00B21942">
        <w:rPr>
          <w:i w:val="0"/>
        </w:rPr>
        <w:t xml:space="preserve"> a été ajouté</w:t>
      </w:r>
      <w:r w:rsidRPr="004F6F7E">
        <w:rPr>
          <w:i w:val="0"/>
        </w:rPr>
        <w:t>.</w:t>
      </w:r>
    </w:p>
    <w:p w14:paraId="4660C2B8" w14:textId="78C0201C" w:rsidR="003008AD" w:rsidRDefault="00107F04" w:rsidP="00107F04">
      <w:pPr>
        <w:rPr>
          <w:ins w:id="296" w:author="COUTIN Stéphane" w:date="2024-06-10T15:17:00Z"/>
        </w:rPr>
      </w:pPr>
      <w:del w:id="297" w:author="COUTIN Stéphane" w:date="2024-06-10T15:16:00Z">
        <w:r w:rsidDel="00DB46FC">
          <w:delText xml:space="preserve">Il n’y aura pas </w:delText>
        </w:r>
        <w:r w:rsidR="00B61D00" w:rsidDel="00DB46FC">
          <w:delText>dans</w:delText>
        </w:r>
        <w:r w:rsidR="009D45BF" w:rsidDel="00DB46FC">
          <w:delText xml:space="preserve"> DRE</w:delText>
        </w:r>
      </w:del>
      <w:ins w:id="298" w:author="COUTIN Stéphane" w:date="2024-06-10T15:16:00Z">
        <w:r w:rsidR="00DB46FC">
          <w:t>Pour</w:t>
        </w:r>
      </w:ins>
      <w:r w:rsidR="009D45BF">
        <w:t xml:space="preserve"> </w:t>
      </w:r>
      <w:r>
        <w:t>les bases de données MongoDB</w:t>
      </w:r>
      <w:ins w:id="299" w:author="COUTIN Stéphane" w:date="2024-06-10T15:16:00Z">
        <w:r w:rsidR="00DB46FC">
          <w:t>, voici les collections qui sont mises à disposition</w:t>
        </w:r>
      </w:ins>
      <w:ins w:id="300" w:author="COUTIN Stéphane" w:date="2024-06-10T15:17:00Z">
        <w:r w:rsidR="00DB46FC">
          <w:t> :</w:t>
        </w:r>
      </w:ins>
      <w:del w:id="301" w:author="COUTIN Stéphane" w:date="2024-06-10T15:16:00Z">
        <w:r w:rsidDel="00DB46FC">
          <w:delText>.</w:delText>
        </w:r>
      </w:del>
    </w:p>
    <w:tbl>
      <w:tblPr>
        <w:tblStyle w:val="Grilledutableau"/>
        <w:tblW w:w="0" w:type="auto"/>
        <w:tblLook w:val="04A0" w:firstRow="1" w:lastRow="0" w:firstColumn="1" w:lastColumn="0" w:noHBand="0" w:noVBand="1"/>
      </w:tblPr>
      <w:tblGrid>
        <w:gridCol w:w="2265"/>
        <w:gridCol w:w="2265"/>
        <w:gridCol w:w="2266"/>
        <w:gridCol w:w="2266"/>
      </w:tblGrid>
      <w:tr w:rsidR="00DB46FC" w:rsidRPr="00494A63" w14:paraId="753202F4" w14:textId="77777777" w:rsidTr="00DB46FC">
        <w:trPr>
          <w:ins w:id="302" w:author="COUTIN Stéphane" w:date="2024-06-10T15:18:00Z"/>
        </w:trPr>
        <w:tc>
          <w:tcPr>
            <w:tcW w:w="2265" w:type="dxa"/>
          </w:tcPr>
          <w:p w14:paraId="5C4CB4B1" w14:textId="57D9F7E8" w:rsidR="00DB46FC" w:rsidRPr="00494A63" w:rsidRDefault="007E26EC" w:rsidP="00107F04">
            <w:pPr>
              <w:pBdr>
                <w:top w:val="none" w:sz="0" w:space="0" w:color="auto"/>
                <w:left w:val="none" w:sz="0" w:space="0" w:color="auto"/>
                <w:bottom w:val="none" w:sz="0" w:space="0" w:color="auto"/>
                <w:right w:val="none" w:sz="0" w:space="0" w:color="auto"/>
                <w:between w:val="none" w:sz="0" w:space="0" w:color="auto"/>
              </w:pBdr>
              <w:rPr>
                <w:ins w:id="303" w:author="COUTIN Stéphane" w:date="2024-06-10T15:18:00Z"/>
                <w:b/>
                <w:rPrChange w:id="304" w:author="COUTIN Stéphane" w:date="2024-06-10T15:36:00Z">
                  <w:rPr>
                    <w:ins w:id="305" w:author="COUTIN Stéphane" w:date="2024-06-10T15:18:00Z"/>
                  </w:rPr>
                </w:rPrChange>
              </w:rPr>
            </w:pPr>
            <w:ins w:id="306" w:author="COUTIN Stéphane" w:date="2024-06-10T15:31:00Z">
              <w:r w:rsidRPr="00494A63">
                <w:rPr>
                  <w:b/>
                  <w:rPrChange w:id="307" w:author="COUTIN Stéphane" w:date="2024-06-10T15:36:00Z">
                    <w:rPr/>
                  </w:rPrChange>
                </w:rPr>
                <w:t>Module Pegase</w:t>
              </w:r>
            </w:ins>
          </w:p>
        </w:tc>
        <w:tc>
          <w:tcPr>
            <w:tcW w:w="2265" w:type="dxa"/>
          </w:tcPr>
          <w:p w14:paraId="05BCCB09" w14:textId="22F480E4" w:rsidR="00DB46FC" w:rsidRPr="00494A63" w:rsidRDefault="007E26EC" w:rsidP="00107F04">
            <w:pPr>
              <w:pBdr>
                <w:top w:val="none" w:sz="0" w:space="0" w:color="auto"/>
                <w:left w:val="none" w:sz="0" w:space="0" w:color="auto"/>
                <w:bottom w:val="none" w:sz="0" w:space="0" w:color="auto"/>
                <w:right w:val="none" w:sz="0" w:space="0" w:color="auto"/>
                <w:between w:val="none" w:sz="0" w:space="0" w:color="auto"/>
              </w:pBdr>
              <w:rPr>
                <w:ins w:id="308" w:author="COUTIN Stéphane" w:date="2024-06-10T15:18:00Z"/>
                <w:b/>
                <w:rPrChange w:id="309" w:author="COUTIN Stéphane" w:date="2024-06-10T15:36:00Z">
                  <w:rPr>
                    <w:ins w:id="310" w:author="COUTIN Stéphane" w:date="2024-06-10T15:18:00Z"/>
                  </w:rPr>
                </w:rPrChange>
              </w:rPr>
            </w:pPr>
            <w:ins w:id="311" w:author="COUTIN Stéphane" w:date="2024-06-10T15:31:00Z">
              <w:r w:rsidRPr="00494A63">
                <w:rPr>
                  <w:b/>
                  <w:rPrChange w:id="312" w:author="COUTIN Stéphane" w:date="2024-06-10T15:36:00Z">
                    <w:rPr/>
                  </w:rPrChange>
                </w:rPr>
                <w:t>Service Pegase</w:t>
              </w:r>
            </w:ins>
          </w:p>
        </w:tc>
        <w:tc>
          <w:tcPr>
            <w:tcW w:w="2266" w:type="dxa"/>
          </w:tcPr>
          <w:p w14:paraId="36C5DEDA" w14:textId="02341661" w:rsidR="00DB46FC" w:rsidRPr="00494A63" w:rsidRDefault="007E26EC" w:rsidP="00107F04">
            <w:pPr>
              <w:pBdr>
                <w:top w:val="none" w:sz="0" w:space="0" w:color="auto"/>
                <w:left w:val="none" w:sz="0" w:space="0" w:color="auto"/>
                <w:bottom w:val="none" w:sz="0" w:space="0" w:color="auto"/>
                <w:right w:val="none" w:sz="0" w:space="0" w:color="auto"/>
                <w:between w:val="none" w:sz="0" w:space="0" w:color="auto"/>
              </w:pBdr>
              <w:rPr>
                <w:ins w:id="313" w:author="COUTIN Stéphane" w:date="2024-06-10T15:18:00Z"/>
                <w:b/>
                <w:rPrChange w:id="314" w:author="COUTIN Stéphane" w:date="2024-06-10T15:36:00Z">
                  <w:rPr>
                    <w:ins w:id="315" w:author="COUTIN Stéphane" w:date="2024-06-10T15:18:00Z"/>
                  </w:rPr>
                </w:rPrChange>
              </w:rPr>
            </w:pPr>
            <w:proofErr w:type="spellStart"/>
            <w:ins w:id="316" w:author="COUTIN Stéphane" w:date="2024-06-10T15:31:00Z">
              <w:r w:rsidRPr="00494A63">
                <w:rPr>
                  <w:b/>
                  <w:rPrChange w:id="317" w:author="COUTIN Stéphane" w:date="2024-06-10T15:36:00Z">
                    <w:rPr/>
                  </w:rPrChange>
                </w:rPr>
                <w:t>Bdd</w:t>
              </w:r>
              <w:proofErr w:type="spellEnd"/>
              <w:r w:rsidRPr="00494A63">
                <w:rPr>
                  <w:b/>
                  <w:rPrChange w:id="318" w:author="COUTIN Stéphane" w:date="2024-06-10T15:36:00Z">
                    <w:rPr/>
                  </w:rPrChange>
                </w:rPr>
                <w:t xml:space="preserve"> Pegase</w:t>
              </w:r>
            </w:ins>
          </w:p>
        </w:tc>
        <w:tc>
          <w:tcPr>
            <w:tcW w:w="2266" w:type="dxa"/>
          </w:tcPr>
          <w:p w14:paraId="60032F14" w14:textId="407CB69D" w:rsidR="00DB46FC" w:rsidRPr="00494A63" w:rsidRDefault="007E26EC" w:rsidP="00107F04">
            <w:pPr>
              <w:pBdr>
                <w:top w:val="none" w:sz="0" w:space="0" w:color="auto"/>
                <w:left w:val="none" w:sz="0" w:space="0" w:color="auto"/>
                <w:bottom w:val="none" w:sz="0" w:space="0" w:color="auto"/>
                <w:right w:val="none" w:sz="0" w:space="0" w:color="auto"/>
                <w:between w:val="none" w:sz="0" w:space="0" w:color="auto"/>
              </w:pBdr>
              <w:rPr>
                <w:ins w:id="319" w:author="COUTIN Stéphane" w:date="2024-06-10T15:18:00Z"/>
                <w:b/>
                <w:rPrChange w:id="320" w:author="COUTIN Stéphane" w:date="2024-06-10T15:36:00Z">
                  <w:rPr>
                    <w:ins w:id="321" w:author="COUTIN Stéphane" w:date="2024-06-10T15:18:00Z"/>
                  </w:rPr>
                </w:rPrChange>
              </w:rPr>
            </w:pPr>
            <w:ins w:id="322" w:author="COUTIN Stéphane" w:date="2024-06-10T15:31:00Z">
              <w:r w:rsidRPr="00494A63">
                <w:rPr>
                  <w:b/>
                  <w:rPrChange w:id="323" w:author="COUTIN Stéphane" w:date="2024-06-10T15:36:00Z">
                    <w:rPr/>
                  </w:rPrChange>
                </w:rPr>
                <w:t>Collection</w:t>
              </w:r>
            </w:ins>
          </w:p>
        </w:tc>
      </w:tr>
      <w:tr w:rsidR="00DB46FC" w14:paraId="207364BF" w14:textId="77777777" w:rsidTr="00DB46FC">
        <w:trPr>
          <w:ins w:id="324" w:author="COUTIN Stéphane" w:date="2024-06-10T15:18:00Z"/>
        </w:trPr>
        <w:tc>
          <w:tcPr>
            <w:tcW w:w="2265" w:type="dxa"/>
          </w:tcPr>
          <w:p w14:paraId="1AA8520A" w14:textId="2EA1685A" w:rsidR="00DB46FC" w:rsidRDefault="007E26EC" w:rsidP="00107F04">
            <w:pPr>
              <w:pBdr>
                <w:top w:val="none" w:sz="0" w:space="0" w:color="auto"/>
                <w:left w:val="none" w:sz="0" w:space="0" w:color="auto"/>
                <w:bottom w:val="none" w:sz="0" w:space="0" w:color="auto"/>
                <w:right w:val="none" w:sz="0" w:space="0" w:color="auto"/>
                <w:between w:val="none" w:sz="0" w:space="0" w:color="auto"/>
              </w:pBdr>
              <w:rPr>
                <w:ins w:id="325" w:author="COUTIN Stéphane" w:date="2024-06-10T15:18:00Z"/>
              </w:rPr>
            </w:pPr>
            <w:ins w:id="326" w:author="COUTIN Stéphane" w:date="2024-06-10T15:31:00Z">
              <w:r>
                <w:t>Inscriptions en ligne</w:t>
              </w:r>
            </w:ins>
          </w:p>
        </w:tc>
        <w:tc>
          <w:tcPr>
            <w:tcW w:w="2265" w:type="dxa"/>
          </w:tcPr>
          <w:p w14:paraId="466005CD" w14:textId="3F1DC18B" w:rsidR="00DB46FC" w:rsidRDefault="007E26EC" w:rsidP="00107F04">
            <w:pPr>
              <w:pBdr>
                <w:top w:val="none" w:sz="0" w:space="0" w:color="auto"/>
                <w:left w:val="none" w:sz="0" w:space="0" w:color="auto"/>
                <w:bottom w:val="none" w:sz="0" w:space="0" w:color="auto"/>
                <w:right w:val="none" w:sz="0" w:space="0" w:color="auto"/>
                <w:between w:val="none" w:sz="0" w:space="0" w:color="auto"/>
              </w:pBdr>
              <w:rPr>
                <w:ins w:id="327" w:author="COUTIN Stéphane" w:date="2024-06-10T15:18:00Z"/>
              </w:rPr>
            </w:pPr>
            <w:ins w:id="328" w:author="COUTIN Stéphane" w:date="2024-06-10T15:31:00Z">
              <w:r>
                <w:t>I</w:t>
              </w:r>
            </w:ins>
            <w:ins w:id="329" w:author="COUTIN Stéphane" w:date="2024-06-10T15:32:00Z">
              <w:r>
                <w:t>NS-piste server</w:t>
              </w:r>
            </w:ins>
          </w:p>
        </w:tc>
        <w:tc>
          <w:tcPr>
            <w:tcW w:w="2266" w:type="dxa"/>
          </w:tcPr>
          <w:p w14:paraId="6CCB5DD7" w14:textId="3DE8D2C0" w:rsidR="00DB46FC" w:rsidRDefault="007E26EC" w:rsidP="00107F04">
            <w:pPr>
              <w:pBdr>
                <w:top w:val="none" w:sz="0" w:space="0" w:color="auto"/>
                <w:left w:val="none" w:sz="0" w:space="0" w:color="auto"/>
                <w:bottom w:val="none" w:sz="0" w:space="0" w:color="auto"/>
                <w:right w:val="none" w:sz="0" w:space="0" w:color="auto"/>
                <w:between w:val="none" w:sz="0" w:space="0" w:color="auto"/>
              </w:pBdr>
              <w:rPr>
                <w:ins w:id="330" w:author="COUTIN Stéphane" w:date="2024-06-10T15:18:00Z"/>
              </w:rPr>
            </w:pPr>
            <w:proofErr w:type="spellStart"/>
            <w:proofErr w:type="gramStart"/>
            <w:ins w:id="331" w:author="COUTIN Stéphane" w:date="2024-06-10T15:32:00Z">
              <w:r>
                <w:t>piste</w:t>
              </w:r>
              <w:proofErr w:type="gramEnd"/>
              <w:r>
                <w:t>_inscription</w:t>
              </w:r>
            </w:ins>
            <w:proofErr w:type="spellEnd"/>
          </w:p>
        </w:tc>
        <w:tc>
          <w:tcPr>
            <w:tcW w:w="2266" w:type="dxa"/>
          </w:tcPr>
          <w:p w14:paraId="50DBEF2D" w14:textId="422B9D75" w:rsidR="00DB46FC" w:rsidRDefault="007E26EC" w:rsidP="00107F04">
            <w:pPr>
              <w:pBdr>
                <w:top w:val="none" w:sz="0" w:space="0" w:color="auto"/>
                <w:left w:val="none" w:sz="0" w:space="0" w:color="auto"/>
                <w:bottom w:val="none" w:sz="0" w:space="0" w:color="auto"/>
                <w:right w:val="none" w:sz="0" w:space="0" w:color="auto"/>
                <w:between w:val="none" w:sz="0" w:space="0" w:color="auto"/>
              </w:pBdr>
              <w:rPr>
                <w:ins w:id="332" w:author="COUTIN Stéphane" w:date="2024-06-10T15:18:00Z"/>
              </w:rPr>
            </w:pPr>
            <w:proofErr w:type="gramStart"/>
            <w:ins w:id="333" w:author="COUTIN Stéphane" w:date="2024-06-10T15:34:00Z">
              <w:r>
                <w:t>calendrier</w:t>
              </w:r>
            </w:ins>
            <w:proofErr w:type="gramEnd"/>
          </w:p>
        </w:tc>
      </w:tr>
      <w:tr w:rsidR="00494A63" w14:paraId="6332F67D" w14:textId="77777777" w:rsidTr="00DB46FC">
        <w:trPr>
          <w:ins w:id="334" w:author="COUTIN Stéphane" w:date="2024-06-10T15:18:00Z"/>
        </w:trPr>
        <w:tc>
          <w:tcPr>
            <w:tcW w:w="2265" w:type="dxa"/>
          </w:tcPr>
          <w:p w14:paraId="05ECAD3C" w14:textId="0632BB19"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35" w:author="COUTIN Stéphane" w:date="2024-06-10T15:18:00Z"/>
              </w:rPr>
            </w:pPr>
            <w:ins w:id="336" w:author="COUTIN Stéphane" w:date="2024-06-10T15:36:00Z">
              <w:r>
                <w:t>Inscriptions en ligne</w:t>
              </w:r>
            </w:ins>
          </w:p>
        </w:tc>
        <w:tc>
          <w:tcPr>
            <w:tcW w:w="2265" w:type="dxa"/>
          </w:tcPr>
          <w:p w14:paraId="63BE92F6" w14:textId="634073B1"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37" w:author="COUTIN Stéphane" w:date="2024-06-10T15:18:00Z"/>
              </w:rPr>
            </w:pPr>
            <w:ins w:id="338" w:author="COUTIN Stéphane" w:date="2024-06-10T15:36:00Z">
              <w:r>
                <w:t>INS-piste server</w:t>
              </w:r>
            </w:ins>
          </w:p>
        </w:tc>
        <w:tc>
          <w:tcPr>
            <w:tcW w:w="2266" w:type="dxa"/>
          </w:tcPr>
          <w:p w14:paraId="2118E21A" w14:textId="3AA33452"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39" w:author="COUTIN Stéphane" w:date="2024-06-10T15:18:00Z"/>
              </w:rPr>
            </w:pPr>
            <w:proofErr w:type="spellStart"/>
            <w:proofErr w:type="gramStart"/>
            <w:ins w:id="340" w:author="COUTIN Stéphane" w:date="2024-06-10T15:36:00Z">
              <w:r>
                <w:t>piste</w:t>
              </w:r>
              <w:proofErr w:type="gramEnd"/>
              <w:r>
                <w:t>_inscription</w:t>
              </w:r>
            </w:ins>
            <w:proofErr w:type="spellEnd"/>
          </w:p>
        </w:tc>
        <w:tc>
          <w:tcPr>
            <w:tcW w:w="2266" w:type="dxa"/>
          </w:tcPr>
          <w:p w14:paraId="52A6C727" w14:textId="51D1E5C5"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41" w:author="COUTIN Stéphane" w:date="2024-06-10T15:18:00Z"/>
              </w:rPr>
            </w:pPr>
            <w:proofErr w:type="gramStart"/>
            <w:ins w:id="342" w:author="COUTIN Stéphane" w:date="2024-06-10T15:35:00Z">
              <w:r>
                <w:t>chemins</w:t>
              </w:r>
            </w:ins>
            <w:proofErr w:type="gramEnd"/>
          </w:p>
        </w:tc>
      </w:tr>
      <w:tr w:rsidR="00494A63" w14:paraId="03F8EB00" w14:textId="77777777" w:rsidTr="00DB46FC">
        <w:trPr>
          <w:ins w:id="343" w:author="COUTIN Stéphane" w:date="2024-06-10T15:18:00Z"/>
        </w:trPr>
        <w:tc>
          <w:tcPr>
            <w:tcW w:w="2265" w:type="dxa"/>
          </w:tcPr>
          <w:p w14:paraId="3526F2A7" w14:textId="306287BE"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44" w:author="COUTIN Stéphane" w:date="2024-06-10T15:18:00Z"/>
              </w:rPr>
            </w:pPr>
            <w:ins w:id="345" w:author="COUTIN Stéphane" w:date="2024-06-10T15:36:00Z">
              <w:r>
                <w:t>Inscriptions en ligne</w:t>
              </w:r>
            </w:ins>
          </w:p>
        </w:tc>
        <w:tc>
          <w:tcPr>
            <w:tcW w:w="2265" w:type="dxa"/>
          </w:tcPr>
          <w:p w14:paraId="3237B0F5" w14:textId="4EFE44D6"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46" w:author="COUTIN Stéphane" w:date="2024-06-10T15:18:00Z"/>
              </w:rPr>
            </w:pPr>
            <w:ins w:id="347" w:author="COUTIN Stéphane" w:date="2024-06-10T15:36:00Z">
              <w:r>
                <w:t>INS-piste server</w:t>
              </w:r>
            </w:ins>
          </w:p>
        </w:tc>
        <w:tc>
          <w:tcPr>
            <w:tcW w:w="2266" w:type="dxa"/>
          </w:tcPr>
          <w:p w14:paraId="1D8C7B00" w14:textId="0BA3A428"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48" w:author="COUTIN Stéphane" w:date="2024-06-10T15:18:00Z"/>
              </w:rPr>
            </w:pPr>
            <w:proofErr w:type="spellStart"/>
            <w:proofErr w:type="gramStart"/>
            <w:ins w:id="349" w:author="COUTIN Stéphane" w:date="2024-06-10T15:36:00Z">
              <w:r>
                <w:t>piste</w:t>
              </w:r>
              <w:proofErr w:type="gramEnd"/>
              <w:r>
                <w:t>_inscription</w:t>
              </w:r>
            </w:ins>
            <w:proofErr w:type="spellEnd"/>
          </w:p>
        </w:tc>
        <w:tc>
          <w:tcPr>
            <w:tcW w:w="2266" w:type="dxa"/>
          </w:tcPr>
          <w:p w14:paraId="31577A3B" w14:textId="240A7690"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50" w:author="COUTIN Stéphane" w:date="2024-06-10T15:18:00Z"/>
              </w:rPr>
            </w:pPr>
            <w:proofErr w:type="spellStart"/>
            <w:proofErr w:type="gramStart"/>
            <w:ins w:id="351" w:author="COUTIN Stéphane" w:date="2024-06-10T15:35:00Z">
              <w:r>
                <w:t>dossiers</w:t>
              </w:r>
              <w:proofErr w:type="gramEnd"/>
              <w:r>
                <w:t>_inscription</w:t>
              </w:r>
            </w:ins>
            <w:proofErr w:type="spellEnd"/>
          </w:p>
        </w:tc>
      </w:tr>
      <w:tr w:rsidR="00494A63" w14:paraId="35B92104" w14:textId="77777777" w:rsidTr="00DB46FC">
        <w:trPr>
          <w:ins w:id="352" w:author="COUTIN Stéphane" w:date="2024-06-10T15:18:00Z"/>
        </w:trPr>
        <w:tc>
          <w:tcPr>
            <w:tcW w:w="2265" w:type="dxa"/>
          </w:tcPr>
          <w:p w14:paraId="7F5C1000" w14:textId="59AC0F3D"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53" w:author="COUTIN Stéphane" w:date="2024-06-10T15:18:00Z"/>
              </w:rPr>
            </w:pPr>
            <w:ins w:id="354" w:author="COUTIN Stéphane" w:date="2024-06-10T15:36:00Z">
              <w:r>
                <w:t>Inscriptions en ligne</w:t>
              </w:r>
            </w:ins>
          </w:p>
        </w:tc>
        <w:tc>
          <w:tcPr>
            <w:tcW w:w="2265" w:type="dxa"/>
          </w:tcPr>
          <w:p w14:paraId="09DEC843" w14:textId="38D17738"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55" w:author="COUTIN Stéphane" w:date="2024-06-10T15:18:00Z"/>
              </w:rPr>
            </w:pPr>
            <w:ins w:id="356" w:author="COUTIN Stéphane" w:date="2024-06-10T15:36:00Z">
              <w:r>
                <w:t>INS-piste server</w:t>
              </w:r>
            </w:ins>
          </w:p>
        </w:tc>
        <w:tc>
          <w:tcPr>
            <w:tcW w:w="2266" w:type="dxa"/>
          </w:tcPr>
          <w:p w14:paraId="42B57A59" w14:textId="56D773F0"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57" w:author="COUTIN Stéphane" w:date="2024-06-10T15:18:00Z"/>
              </w:rPr>
            </w:pPr>
            <w:proofErr w:type="spellStart"/>
            <w:proofErr w:type="gramStart"/>
            <w:ins w:id="358" w:author="COUTIN Stéphane" w:date="2024-06-10T15:36:00Z">
              <w:r>
                <w:t>piste</w:t>
              </w:r>
              <w:proofErr w:type="gramEnd"/>
              <w:r>
                <w:t>_inscription</w:t>
              </w:r>
            </w:ins>
            <w:proofErr w:type="spellEnd"/>
          </w:p>
        </w:tc>
        <w:tc>
          <w:tcPr>
            <w:tcW w:w="2266" w:type="dxa"/>
          </w:tcPr>
          <w:p w14:paraId="4723712A" w14:textId="0D24CEF7" w:rsidR="00494A63" w:rsidRDefault="00494A63" w:rsidP="00494A63">
            <w:pPr>
              <w:pBdr>
                <w:top w:val="none" w:sz="0" w:space="0" w:color="auto"/>
                <w:left w:val="none" w:sz="0" w:space="0" w:color="auto"/>
                <w:bottom w:val="none" w:sz="0" w:space="0" w:color="auto"/>
                <w:right w:val="none" w:sz="0" w:space="0" w:color="auto"/>
                <w:between w:val="none" w:sz="0" w:space="0" w:color="auto"/>
              </w:pBdr>
              <w:rPr>
                <w:ins w:id="359" w:author="COUTIN Stéphane" w:date="2024-06-10T15:18:00Z"/>
              </w:rPr>
            </w:pPr>
            <w:proofErr w:type="gramStart"/>
            <w:ins w:id="360" w:author="COUTIN Stéphane" w:date="2024-06-10T15:36:00Z">
              <w:r>
                <w:t>paiements</w:t>
              </w:r>
            </w:ins>
            <w:proofErr w:type="gramEnd"/>
          </w:p>
        </w:tc>
      </w:tr>
    </w:tbl>
    <w:p w14:paraId="7D9CC4D0" w14:textId="77777777" w:rsidR="00DB46FC" w:rsidRDefault="00DB46FC" w:rsidP="00107F04"/>
    <w:p w14:paraId="2E9169B4" w14:textId="1E048552" w:rsidR="00052519" w:rsidRDefault="00052519" w:rsidP="00052519">
      <w:pPr>
        <w:pStyle w:val="Style1"/>
      </w:pPr>
      <w:bookmarkStart w:id="361" w:name="_Toc140654466"/>
      <w:bookmarkStart w:id="362" w:name="_Toc168929830"/>
      <w:r>
        <w:t>Modèle de données</w:t>
      </w:r>
      <w:bookmarkEnd w:id="361"/>
      <w:bookmarkEnd w:id="362"/>
    </w:p>
    <w:p w14:paraId="2E7B5276" w14:textId="241F9167" w:rsidR="00B61D00" w:rsidRDefault="001B6525" w:rsidP="00B61D00">
      <w:r w:rsidRPr="001B6525">
        <w:t>Les modèles de données sont fournis en annexe</w:t>
      </w:r>
      <w:r w:rsidR="00B21942">
        <w:t xml:space="preserve"> et dans des fichiers hors du présent document</w:t>
      </w:r>
      <w:r w:rsidRPr="001B6525">
        <w:t xml:space="preserve"> : </w:t>
      </w:r>
    </w:p>
    <w:p w14:paraId="70E05030" w14:textId="047C5D48" w:rsidR="001B6525" w:rsidRDefault="001B6525" w:rsidP="001B6525">
      <w:pPr>
        <w:pStyle w:val="Paragraphedeliste"/>
        <w:numPr>
          <w:ilvl w:val="0"/>
          <w:numId w:val="28"/>
        </w:numPr>
      </w:pPr>
      <w:r>
        <w:t>Un modèle métier qui décrit les entités et leurs identifiants. Il se présente sous forme de schéma et d’un tableau des entités</w:t>
      </w:r>
    </w:p>
    <w:p w14:paraId="321355B2" w14:textId="6184B042" w:rsidR="001B6525" w:rsidRDefault="001B6525" w:rsidP="001B6525">
      <w:pPr>
        <w:pStyle w:val="Paragraphedeliste"/>
        <w:numPr>
          <w:ilvl w:val="0"/>
          <w:numId w:val="28"/>
        </w:numPr>
      </w:pPr>
      <w:r>
        <w:t>Un dictionnaire des données identifiant pour chacun des schémas les tables et colonnes, avec des commentaires descriptifs qui ne couvrent pas à ce jour l’ensemble du modèle.</w:t>
      </w:r>
    </w:p>
    <w:p w14:paraId="3A6AAC78" w14:textId="5DF53497" w:rsidR="009144A1" w:rsidRDefault="009144A1" w:rsidP="001B6525">
      <w:pPr>
        <w:pStyle w:val="Paragraphedeliste"/>
        <w:numPr>
          <w:ilvl w:val="0"/>
          <w:numId w:val="28"/>
        </w:numPr>
      </w:pPr>
      <w:r>
        <w:t>Un tableau précisant les évolutions de tables et colonnes depuis la version précédente.</w:t>
      </w:r>
    </w:p>
    <w:p w14:paraId="38347A11" w14:textId="54B0F08A" w:rsidR="001B6525" w:rsidRDefault="001B6525" w:rsidP="001B6525">
      <w:r>
        <w:lastRenderedPageBreak/>
        <w:t>Pour chaque entité métier, il est indiqué l</w:t>
      </w:r>
      <w:r w:rsidR="003A6EE9">
        <w:t>e schéma et la table qui est son stockage primaire. Une même entité pourra à partir de cette table être répliquée dans d’autres schéma avec tout ou partie de ses attributs (colonnes).</w:t>
      </w:r>
    </w:p>
    <w:p w14:paraId="1B90DC36" w14:textId="77777777" w:rsidR="00052519" w:rsidRDefault="00052519" w:rsidP="00052519">
      <w:pPr>
        <w:rPr>
          <w:rFonts w:ascii="Calibri Light" w:eastAsia="Calibri Light" w:hAnsi="Calibri Light" w:cs="Calibri Light"/>
          <w:color w:val="FFFFFF" w:themeColor="background1"/>
          <w:sz w:val="32"/>
          <w:szCs w:val="32"/>
        </w:rPr>
      </w:pPr>
      <w:r>
        <w:rPr>
          <w:color w:val="FFFFFF" w:themeColor="background1"/>
        </w:rPr>
        <w:br w:type="page"/>
      </w:r>
    </w:p>
    <w:p w14:paraId="1F5CB17A" w14:textId="77777777" w:rsidR="00052519" w:rsidRDefault="00052519" w:rsidP="001E352B">
      <w:pPr>
        <w:pStyle w:val="Titre1"/>
        <w:shd w:val="clear" w:color="auto" w:fill="373688"/>
        <w:rPr>
          <w:color w:val="FFFFFF" w:themeColor="background1"/>
        </w:rPr>
      </w:pPr>
      <w:bookmarkStart w:id="363" w:name="_Toc140654467"/>
      <w:bookmarkStart w:id="364" w:name="_Toc168929831"/>
      <w:r>
        <w:rPr>
          <w:color w:val="FFFFFF" w:themeColor="background1"/>
        </w:rPr>
        <w:lastRenderedPageBreak/>
        <w:t>Utilisation de DRE</w:t>
      </w:r>
      <w:bookmarkEnd w:id="363"/>
      <w:bookmarkEnd w:id="364"/>
    </w:p>
    <w:p w14:paraId="42114F17" w14:textId="77777777" w:rsidR="00052519" w:rsidRDefault="00052519" w:rsidP="00052519"/>
    <w:p w14:paraId="2D1400EB" w14:textId="77777777" w:rsidR="00EA4D39" w:rsidRDefault="00EA4D39" w:rsidP="00FA42D7">
      <w:pPr>
        <w:pStyle w:val="Titre2"/>
      </w:pPr>
      <w:bookmarkStart w:id="365" w:name="_Toc140654468"/>
      <w:bookmarkStart w:id="366" w:name="_Toc168929832"/>
      <w:r>
        <w:t>Usage</w:t>
      </w:r>
      <w:bookmarkEnd w:id="365"/>
      <w:bookmarkEnd w:id="366"/>
    </w:p>
    <w:p w14:paraId="5172FC0F" w14:textId="5EEE7AD7" w:rsidR="00856D89" w:rsidRDefault="00856D89" w:rsidP="00FA42D7">
      <w:r>
        <w:t>DRE est un des composants permettant d’accéder aux données de Pegase depuis l’extérieur de l’application. C’est un complément aux API et connecteurs, mais également à des outils d’extraction qui seront intégrés dans l’application Pegase.</w:t>
      </w:r>
    </w:p>
    <w:p w14:paraId="4691589E" w14:textId="47CDD30A" w:rsidR="00FA42D7" w:rsidRDefault="00FA42D7" w:rsidP="00FA42D7">
      <w:r>
        <w:t xml:space="preserve">DRE est orienté vers le </w:t>
      </w:r>
      <w:proofErr w:type="spellStart"/>
      <w:r>
        <w:t>reporting</w:t>
      </w:r>
      <w:proofErr w:type="spellEnd"/>
      <w:r>
        <w:t xml:space="preserve"> et les enquêtes</w:t>
      </w:r>
      <w:r w:rsidR="00856D89">
        <w:t>, et plus largement toutes les requêtes. Il est particulièrement adapté :</w:t>
      </w:r>
    </w:p>
    <w:p w14:paraId="3E25F708" w14:textId="15E2738D" w:rsidR="00856D89" w:rsidRDefault="00856D89" w:rsidP="00856D89">
      <w:pPr>
        <w:pStyle w:val="Paragraphedeliste"/>
        <w:numPr>
          <w:ilvl w:val="0"/>
          <w:numId w:val="23"/>
        </w:numPr>
      </w:pPr>
      <w:r>
        <w:t>Aux extractions demandant des jointures complexes</w:t>
      </w:r>
    </w:p>
    <w:p w14:paraId="52C8B5B9" w14:textId="73449E03" w:rsidR="00856D89" w:rsidRDefault="00856D89" w:rsidP="00856D89">
      <w:pPr>
        <w:pStyle w:val="Paragraphedeliste"/>
        <w:numPr>
          <w:ilvl w:val="0"/>
          <w:numId w:val="23"/>
        </w:numPr>
      </w:pPr>
      <w:r>
        <w:t>Aux extractions combinant des données issues de plusieurs modules de Pegase</w:t>
      </w:r>
    </w:p>
    <w:p w14:paraId="2A6EBE05" w14:textId="276A1FE6" w:rsidR="00856D89" w:rsidRDefault="00856D89" w:rsidP="00856D89">
      <w:pPr>
        <w:pStyle w:val="Paragraphedeliste"/>
        <w:numPr>
          <w:ilvl w:val="0"/>
          <w:numId w:val="23"/>
        </w:numPr>
      </w:pPr>
      <w:r>
        <w:t>Aux extractions retournant des volumes de données importants</w:t>
      </w:r>
    </w:p>
    <w:p w14:paraId="11BD13BE" w14:textId="77777777" w:rsidR="00F01889" w:rsidRDefault="00F01889" w:rsidP="00EA4D39">
      <w:pPr>
        <w:pStyle w:val="Titre2"/>
      </w:pPr>
      <w:bookmarkStart w:id="367" w:name="_Toc140654469"/>
      <w:bookmarkStart w:id="368" w:name="_Toc168929833"/>
      <w:r>
        <w:t>Outils pour accéder aux données</w:t>
      </w:r>
      <w:bookmarkEnd w:id="367"/>
      <w:bookmarkEnd w:id="368"/>
    </w:p>
    <w:p w14:paraId="1DAB1839" w14:textId="3D543DCA" w:rsidR="00F01889" w:rsidRDefault="00F01889" w:rsidP="00F01889">
      <w:r>
        <w:t>PC-SCOL</w:t>
      </w:r>
      <w:r w:rsidR="00856D89">
        <w:t xml:space="preserve"> ne fournit aucun outil d’accès aux données de DRE.</w:t>
      </w:r>
    </w:p>
    <w:p w14:paraId="47CCFF06" w14:textId="5BD43A9A" w:rsidR="00F01889" w:rsidRDefault="00856D89" w:rsidP="00F01889">
      <w:r>
        <w:t>Pour exécuter des requêtes, créer des rapports ou des tableaux de bord, vous pouvez utiliser t</w:t>
      </w:r>
      <w:r w:rsidR="00F01889">
        <w:t xml:space="preserve">ous les outils permettant d’accéder une base </w:t>
      </w:r>
      <w:proofErr w:type="spellStart"/>
      <w:r w:rsidR="00F01889">
        <w:t>Postgresql</w:t>
      </w:r>
      <w:proofErr w:type="spellEnd"/>
      <w:r>
        <w:t>. Par exemple</w:t>
      </w:r>
      <w:r w:rsidR="00BA745C">
        <w:t xml:space="preserve"> </w:t>
      </w:r>
      <w:r w:rsidR="00F01889">
        <w:t>Excel, BO</w:t>
      </w:r>
      <w:r w:rsidR="00BA745C">
        <w:t>, Jasper report, …</w:t>
      </w:r>
    </w:p>
    <w:p w14:paraId="0DAF6C1D" w14:textId="77777777" w:rsidR="00BA745C" w:rsidRDefault="00BA745C" w:rsidP="00BA745C">
      <w:pPr>
        <w:pStyle w:val="Titre2"/>
      </w:pPr>
      <w:bookmarkStart w:id="369" w:name="_Toc140654470"/>
      <w:bookmarkStart w:id="370" w:name="_Toc168929834"/>
      <w:r>
        <w:t>Mise en commun de code et d’outils</w:t>
      </w:r>
      <w:bookmarkEnd w:id="369"/>
      <w:bookmarkEnd w:id="370"/>
    </w:p>
    <w:p w14:paraId="1DD35640" w14:textId="77777777" w:rsidR="00BA745C" w:rsidRDefault="00BA745C" w:rsidP="00BA745C">
      <w:r>
        <w:t>Tous les établissements auront des données dans un format identique. Ceci facilite la réutilisation d’outils (scripts, code SQL, rapports et tableaux de bord, …) d’un établissement à l’autre avec une adaptation minimale.</w:t>
      </w:r>
    </w:p>
    <w:p w14:paraId="5E61E574" w14:textId="77777777" w:rsidR="00BA745C" w:rsidRDefault="00BA745C" w:rsidP="00BA745C">
      <w:r>
        <w:t xml:space="preserve">Nous vous proposons d’utiliser le site GitHub du projet : </w:t>
      </w:r>
      <w:hyperlink r:id="rId10" w:history="1">
        <w:r w:rsidRPr="009231A7">
          <w:rPr>
            <w:rStyle w:val="Lienhypertexte"/>
          </w:rPr>
          <w:t>https://github.com/PC-Scol</w:t>
        </w:r>
      </w:hyperlink>
      <w:r>
        <w:t xml:space="preserve"> afin de partager ou de </w:t>
      </w:r>
      <w:proofErr w:type="spellStart"/>
      <w:r>
        <w:t>co</w:t>
      </w:r>
      <w:proofErr w:type="spellEnd"/>
      <w:r>
        <w:t xml:space="preserve"> construire vos outils.</w:t>
      </w:r>
    </w:p>
    <w:p w14:paraId="1865EAD0" w14:textId="273B5DB8" w:rsidR="00052519" w:rsidRDefault="00930108" w:rsidP="00EA4D39">
      <w:pPr>
        <w:pStyle w:val="Titre2"/>
      </w:pPr>
      <w:bookmarkStart w:id="371" w:name="_Toc140654471"/>
      <w:bookmarkStart w:id="372" w:name="_Toc168929835"/>
      <w:r>
        <w:t>U</w:t>
      </w:r>
      <w:r w:rsidR="00052519">
        <w:t xml:space="preserve">tilisation de </w:t>
      </w:r>
      <w:r w:rsidR="00F01889">
        <w:t>DRE</w:t>
      </w:r>
      <w:r w:rsidR="00052519">
        <w:t xml:space="preserve"> pour de l'intégration applicative</w:t>
      </w:r>
      <w:bookmarkEnd w:id="371"/>
      <w:bookmarkEnd w:id="372"/>
    </w:p>
    <w:p w14:paraId="54CC17F5" w14:textId="1A2FA749" w:rsidR="00930108" w:rsidRDefault="00930108" w:rsidP="00F01889">
      <w:r>
        <w:t>DRE mettant à votre disposition la plupart des données Pegase</w:t>
      </w:r>
      <w:r w:rsidR="00530A66">
        <w:t>, rien n’empêche un établissement ou un éditeur d’utiliser DRE pour construire une interface entre Pegase et une autre application. Mais ceci n’est pas recommandé à l’exception de certains cas.</w:t>
      </w:r>
    </w:p>
    <w:p w14:paraId="18EDE2B0" w14:textId="63683C56" w:rsidR="00F01889" w:rsidRDefault="00930108" w:rsidP="00F01889">
      <w:r>
        <w:t xml:space="preserve">Voici un certain </w:t>
      </w:r>
      <w:r w:rsidR="00530A66">
        <w:t>nombre de</w:t>
      </w:r>
      <w:r w:rsidR="00F01889">
        <w:t xml:space="preserve"> "bonnes pratiques" </w:t>
      </w:r>
      <w:r w:rsidR="00530A66">
        <w:t>pour déterminer</w:t>
      </w:r>
      <w:r w:rsidR="00F01889">
        <w:t xml:space="preserve"> quand utiliser les API </w:t>
      </w:r>
      <w:r w:rsidR="00530A66">
        <w:t xml:space="preserve">/ connecteurs </w:t>
      </w:r>
      <w:r w:rsidR="00F01889">
        <w:t>et quand utiliser DRE</w:t>
      </w:r>
      <w:r w:rsidR="00530A66">
        <w:t> :</w:t>
      </w:r>
    </w:p>
    <w:p w14:paraId="32174C42" w14:textId="77777777" w:rsidR="00530A66" w:rsidRDefault="00F01889" w:rsidP="00F01889">
      <w:r>
        <w:t>Pour rappel : la solution privilégiée d’interfaçage entre Pegase et les applications extérieures est l’utilisation des API, si possible en mode événementiel (exemple des connecteurs SINAPS et GRHUM).</w:t>
      </w:r>
    </w:p>
    <w:p w14:paraId="6EF930B1" w14:textId="01659F0D" w:rsidR="00530A66" w:rsidRDefault="00F01889" w:rsidP="00F01889">
      <w:r>
        <w:t>Toutefois nous devons gérer les cas où une application n’est pas en mesure de communiquer via API. Dans ce cas, l’utilisation d’extractions issues de DRE peut s’avérer une alternative efficace.</w:t>
      </w:r>
      <w:r w:rsidR="00530A66">
        <w:t xml:space="preserve"> Ceci ne fonctionne pas pour mettre à jour des données Pegase.</w:t>
      </w:r>
    </w:p>
    <w:p w14:paraId="0CABB10D" w14:textId="77777777" w:rsidR="00530A66" w:rsidRDefault="00530A66" w:rsidP="00856D89">
      <w:r>
        <w:t>Voici quelques exemples que nous entrevoyons :</w:t>
      </w:r>
    </w:p>
    <w:p w14:paraId="6DCF4CBB" w14:textId="126F3270" w:rsidR="00856D89" w:rsidRDefault="00530A66" w:rsidP="009725B6">
      <w:pPr>
        <w:pStyle w:val="Paragraphedeliste"/>
        <w:numPr>
          <w:ilvl w:val="0"/>
          <w:numId w:val="26"/>
        </w:numPr>
      </w:pPr>
      <w:r>
        <w:t xml:space="preserve">L’alimentation quotidienne d’un </w:t>
      </w:r>
      <w:proofErr w:type="spellStart"/>
      <w:r>
        <w:t>SiD</w:t>
      </w:r>
      <w:proofErr w:type="spellEnd"/>
      <w:r>
        <w:t xml:space="preserve"> (système d’information décisionnel</w:t>
      </w:r>
      <w:r w:rsidR="009725B6">
        <w:t xml:space="preserve">) s’appuie en général sur des scripts ETL qui vont extraire des volumes de données importants dans la BDD de </w:t>
      </w:r>
      <w:r w:rsidR="009725B6">
        <w:lastRenderedPageBreak/>
        <w:t>l’application source. Les API ne sont pas adaptées. L</w:t>
      </w:r>
      <w:r w:rsidR="00856D89">
        <w:t xml:space="preserve">’alimentation des SID (SIROCCO </w:t>
      </w:r>
      <w:r w:rsidR="009725B6">
        <w:t>ou</w:t>
      </w:r>
      <w:r w:rsidR="00856D89">
        <w:t xml:space="preserve"> STRENNES)</w:t>
      </w:r>
      <w:r w:rsidR="009725B6">
        <w:t xml:space="preserve"> s’appuiera donc sur DRE.</w:t>
      </w:r>
    </w:p>
    <w:p w14:paraId="4EEEA244" w14:textId="09F503D6" w:rsidR="009725B6" w:rsidRDefault="009725B6" w:rsidP="009725B6">
      <w:pPr>
        <w:pStyle w:val="Paragraphedeliste"/>
        <w:numPr>
          <w:ilvl w:val="0"/>
          <w:numId w:val="26"/>
        </w:numPr>
      </w:pPr>
      <w:r>
        <w:t xml:space="preserve">Certaines applications demandent en entrée un fichier (en général au format csv) à intervalle régulier et ne disposent / disposeront pas de la capacité à appeler ou exposer des API. Dans ce cas, il est préférable de s’appuyer sur DRE </w:t>
      </w:r>
      <w:r w:rsidR="0059172A">
        <w:t>plutôt que d’appeler de multiples API pour constit</w:t>
      </w:r>
      <w:r w:rsidR="00A76046">
        <w:t>uer un stockage local.</w:t>
      </w:r>
    </w:p>
    <w:p w14:paraId="666F5554" w14:textId="77777777" w:rsidR="00052519" w:rsidRDefault="00EA4D39" w:rsidP="00EA4D39">
      <w:pPr>
        <w:pStyle w:val="Titre2"/>
      </w:pPr>
      <w:bookmarkStart w:id="373" w:name="_Toc140654472"/>
      <w:bookmarkStart w:id="374" w:name="_Toc168929836"/>
      <w:r>
        <w:t>Support</w:t>
      </w:r>
      <w:bookmarkEnd w:id="373"/>
      <w:bookmarkEnd w:id="374"/>
    </w:p>
    <w:p w14:paraId="48B4CD18" w14:textId="4BE6D8DE" w:rsidR="00EA4D39" w:rsidRDefault="00EA4D39" w:rsidP="00EA4D39">
      <w:r>
        <w:t xml:space="preserve">PC-SCOL s’engage sur la mise à disposition des dumps des </w:t>
      </w:r>
      <w:proofErr w:type="spellStart"/>
      <w:r>
        <w:t>Bdd</w:t>
      </w:r>
      <w:proofErr w:type="spellEnd"/>
      <w:r>
        <w:t xml:space="preserve"> dans l’espace dédié de chaque instance</w:t>
      </w:r>
      <w:r w:rsidR="00A76046">
        <w:t xml:space="preserve">. </w:t>
      </w:r>
      <w:r>
        <w:t xml:space="preserve">Au-delà, </w:t>
      </w:r>
      <w:r w:rsidR="00A76046">
        <w:t xml:space="preserve">les traitements relèvent de la </w:t>
      </w:r>
      <w:r>
        <w:t>responsabilité de l’établissement</w:t>
      </w:r>
    </w:p>
    <w:p w14:paraId="66DF6CE7" w14:textId="721A8853" w:rsidR="00EA4D39" w:rsidRDefault="00EA4D39" w:rsidP="00EA4D39">
      <w:r>
        <w:t>PC-SCOL fournit une documentation de type dictionnaire de données, et la fera évoluer en fonction de tickets signalant des imprécisions</w:t>
      </w:r>
      <w:r w:rsidR="00A76046">
        <w:t>.</w:t>
      </w:r>
    </w:p>
    <w:p w14:paraId="0B342BC1" w14:textId="77777777" w:rsidR="00052519" w:rsidRDefault="00052519">
      <w:r>
        <w:br w:type="page"/>
      </w:r>
    </w:p>
    <w:p w14:paraId="6B7F4B66" w14:textId="77777777" w:rsidR="00052519" w:rsidRPr="00052519" w:rsidRDefault="00052519" w:rsidP="00052519"/>
    <w:p w14:paraId="0D7C826A" w14:textId="031D81B2" w:rsidR="00D81C79" w:rsidRDefault="005E3CF5" w:rsidP="00D81C79">
      <w:pPr>
        <w:pStyle w:val="Titre1"/>
        <w:shd w:val="clear" w:color="auto" w:fill="373688"/>
        <w:rPr>
          <w:color w:val="FFFFFF" w:themeColor="background1"/>
        </w:rPr>
      </w:pPr>
      <w:bookmarkStart w:id="375" w:name="_Toc140654473"/>
      <w:bookmarkStart w:id="376" w:name="_Toc168929837"/>
      <w:r>
        <w:rPr>
          <w:color w:val="FFFFFF" w:themeColor="background1"/>
        </w:rPr>
        <w:t>Annexes</w:t>
      </w:r>
      <w:bookmarkEnd w:id="375"/>
      <w:bookmarkEnd w:id="376"/>
    </w:p>
    <w:p w14:paraId="7CA3E7CF" w14:textId="49A165CD" w:rsidR="00D81C79" w:rsidRDefault="00D81C79" w:rsidP="00D81C79"/>
    <w:p w14:paraId="4FCB4BA1" w14:textId="5AC2D2AB" w:rsidR="005E3CF5" w:rsidRDefault="005E3CF5" w:rsidP="00D81C79"/>
    <w:p w14:paraId="7F18D4F7" w14:textId="76AF08AE" w:rsidR="005E3CF5" w:rsidRDefault="005E3CF5" w:rsidP="00D81C79"/>
    <w:p w14:paraId="33ECEC47" w14:textId="7A951C88" w:rsidR="005E3CF5" w:rsidRDefault="005E3CF5" w:rsidP="005E3CF5">
      <w:pPr>
        <w:pStyle w:val="Titre2"/>
      </w:pPr>
      <w:bookmarkStart w:id="377" w:name="_Toc140654474"/>
      <w:bookmarkStart w:id="378" w:name="_Toc168929838"/>
      <w:r>
        <w:t>Liste des documents complémentaires et liens utiles</w:t>
      </w:r>
      <w:bookmarkEnd w:id="377"/>
      <w:bookmarkEnd w:id="378"/>
    </w:p>
    <w:p w14:paraId="45749733" w14:textId="77A56457" w:rsidR="00282205" w:rsidRPr="00120F7B" w:rsidRDefault="00282205" w:rsidP="00FF5D4E">
      <w:r>
        <w:t xml:space="preserve">Documents de cartographie Pegase (comprend les modèles de données : </w:t>
      </w:r>
      <w:hyperlink r:id="rId11" w:history="1">
        <w:r w:rsidRPr="00E64681">
          <w:rPr>
            <w:rStyle w:val="Lienhypertexte"/>
          </w:rPr>
          <w:t>https://share.pc-scol.fr/smart-link/0bf9f89a-b274-4cf7-aacd-5cb8ef482a71/</w:t>
        </w:r>
      </w:hyperlink>
      <w:r>
        <w:t xml:space="preserve"> (comprend un répertoire par version)</w:t>
      </w:r>
    </w:p>
    <w:p w14:paraId="4A413FD3" w14:textId="4B04CD82" w:rsidR="00797906" w:rsidRDefault="0051129A" w:rsidP="00797906">
      <w:r>
        <w:t xml:space="preserve">Espace DRE sur le Forum PC-SCOL : </w:t>
      </w:r>
      <w:hyperlink r:id="rId12" w:history="1">
        <w:r w:rsidR="00797906" w:rsidRPr="00590999">
          <w:rPr>
            <w:rStyle w:val="Lienhypertexte"/>
          </w:rPr>
          <w:t>https://forum.pc-scol.fr/t/base-de-donnees-relationnelle/2023/24</w:t>
        </w:r>
      </w:hyperlink>
    </w:p>
    <w:p w14:paraId="32A98882" w14:textId="23608E56" w:rsidR="005E3CF5" w:rsidRDefault="00E33BE9" w:rsidP="00797906">
      <w:r>
        <w:t xml:space="preserve">Documentation PostgreSQL : </w:t>
      </w:r>
      <w:hyperlink r:id="rId13" w:history="1">
        <w:r w:rsidRPr="009231A7">
          <w:rPr>
            <w:rStyle w:val="Lienhypertexte"/>
          </w:rPr>
          <w:t>https://www.postgresql.org/docs/</w:t>
        </w:r>
      </w:hyperlink>
      <w:r>
        <w:t xml:space="preserve"> </w:t>
      </w:r>
    </w:p>
    <w:p w14:paraId="68F71AF2" w14:textId="77777777" w:rsidR="0051129A" w:rsidRDefault="0051129A" w:rsidP="00DF191A"/>
    <w:p w14:paraId="0BB8BF84" w14:textId="28592132" w:rsidR="005E3CF5" w:rsidRDefault="005E3CF5" w:rsidP="005E3CF5">
      <w:pPr>
        <w:pStyle w:val="Titre2"/>
      </w:pPr>
      <w:bookmarkStart w:id="379" w:name="_Toc140654475"/>
      <w:bookmarkStart w:id="380" w:name="_Toc168929839"/>
      <w:r>
        <w:t>Script de création de DRE en établissement</w:t>
      </w:r>
      <w:bookmarkEnd w:id="379"/>
      <w:bookmarkEnd w:id="380"/>
    </w:p>
    <w:p w14:paraId="7E5B3BD3" w14:textId="68E4C6CD" w:rsidR="00316BC4" w:rsidRDefault="00316BC4" w:rsidP="00316BC4">
      <w:r>
        <w:t>Ce paragraphe décrit les éléments qui permettent de développer le script établissement de transfert et restauration de la base DRE. Il donne également un exemple de script qui peut être utilisé comme point de départ.</w:t>
      </w:r>
    </w:p>
    <w:p w14:paraId="6D1EDCBF" w14:textId="6F1B84D9" w:rsidR="00951139" w:rsidRDefault="00951139" w:rsidP="00B00D6B">
      <w:pPr>
        <w:pStyle w:val="Titre3"/>
      </w:pPr>
      <w:bookmarkStart w:id="381" w:name="_Toc168929840"/>
      <w:bookmarkStart w:id="382" w:name="_Toc140654476"/>
      <w:r>
        <w:t>Téléchargement des fichiers</w:t>
      </w:r>
      <w:bookmarkEnd w:id="381"/>
    </w:p>
    <w:p w14:paraId="7D6E5542" w14:textId="77C7C11B" w:rsidR="00951139" w:rsidRDefault="00951139" w:rsidP="00951139">
      <w:r>
        <w:t>L’établissement dispose d’une interface web pour downloader les fichiers dump ou peut les accéder en ligne de commande (</w:t>
      </w:r>
      <w:proofErr w:type="spellStart"/>
      <w:r>
        <w:t>wget</w:t>
      </w:r>
      <w:proofErr w:type="spellEnd"/>
      <w:r>
        <w:t xml:space="preserve"> ou </w:t>
      </w:r>
      <w:proofErr w:type="spellStart"/>
      <w:r>
        <w:t>curl</w:t>
      </w:r>
      <w:proofErr w:type="spellEnd"/>
      <w:r>
        <w:t>).</w:t>
      </w:r>
    </w:p>
    <w:p w14:paraId="0CC9CE19" w14:textId="7BA42B2E" w:rsidR="00951139" w:rsidRDefault="00951139" w:rsidP="00951139">
      <w:r>
        <w:t xml:space="preserve">Pour une instance </w:t>
      </w:r>
      <w:r w:rsidR="009144A1" w:rsidRPr="003841C3">
        <w:rPr>
          <w:i/>
        </w:rPr>
        <w:t>mon-instance</w:t>
      </w:r>
      <w:r w:rsidR="009144A1">
        <w:t xml:space="preserve"> </w:t>
      </w:r>
      <w:r>
        <w:t xml:space="preserve">l’adresse est au format </w:t>
      </w:r>
      <w:hyperlink r:id="rId14" w:history="1">
        <w:r w:rsidR="005C4E8D" w:rsidRPr="00A509AE">
          <w:rPr>
            <w:rStyle w:val="Lienhypertexte"/>
          </w:rPr>
          <w:t>https://dre-dump.mon-instance.pc-scol.fr</w:t>
        </w:r>
      </w:hyperlink>
      <w:r>
        <w:t xml:space="preserve"> </w:t>
      </w:r>
    </w:p>
    <w:p w14:paraId="56D352C0" w14:textId="5856D14A" w:rsidR="005C4E8D" w:rsidRDefault="005C4E8D" w:rsidP="005C4E8D">
      <w:pPr>
        <w:pStyle w:val="Style4"/>
      </w:pPr>
      <w:proofErr w:type="gramStart"/>
      <w:r>
        <w:t>exemple</w:t>
      </w:r>
      <w:proofErr w:type="gramEnd"/>
      <w:r>
        <w:t xml:space="preserve"> : pour l’instance</w:t>
      </w:r>
    </w:p>
    <w:p w14:paraId="15A7E61E" w14:textId="0BF3C97C" w:rsidR="005C4E8D" w:rsidRDefault="005C4E8D" w:rsidP="005C4E8D">
      <w:pPr>
        <w:pStyle w:val="Style4"/>
      </w:pPr>
      <w:proofErr w:type="gramStart"/>
      <w:r>
        <w:t>partenaires</w:t>
      </w:r>
      <w:proofErr w:type="gramEnd"/>
    </w:p>
    <w:p w14:paraId="22856307" w14:textId="500551F9" w:rsidR="005C4E8D" w:rsidRDefault="005C4E8D" w:rsidP="005C4E8D">
      <w:pPr>
        <w:pStyle w:val="Style4"/>
      </w:pPr>
      <w:proofErr w:type="gramStart"/>
      <w:r>
        <w:t>l’URL</w:t>
      </w:r>
      <w:proofErr w:type="gramEnd"/>
      <w:r>
        <w:t xml:space="preserve"> est </w:t>
      </w:r>
    </w:p>
    <w:p w14:paraId="7726A561" w14:textId="31ADBFE1" w:rsidR="005C4E8D" w:rsidRDefault="009B1249">
      <w:pPr>
        <w:pStyle w:val="Style4"/>
      </w:pPr>
      <w:hyperlink r:id="rId15" w:history="1">
        <w:r w:rsidR="005C4E8D" w:rsidRPr="005C4E8D">
          <w:rPr>
            <w:rStyle w:val="Lienhypertexte"/>
          </w:rPr>
          <w:t>https//dre-dump.partenaires.pc-scol.fr</w:t>
        </w:r>
      </w:hyperlink>
      <w:r w:rsidR="005C4E8D">
        <w:t xml:space="preserve"> </w:t>
      </w:r>
    </w:p>
    <w:p w14:paraId="0DC47CB6" w14:textId="6419802A" w:rsidR="00951139" w:rsidRPr="00951139" w:rsidRDefault="00951139" w:rsidP="00951139">
      <w:r>
        <w:t>Une authentification basique login/</w:t>
      </w:r>
      <w:proofErr w:type="spellStart"/>
      <w:r>
        <w:t>pwd</w:t>
      </w:r>
      <w:proofErr w:type="spellEnd"/>
      <w:r>
        <w:t xml:space="preserve"> permet d’accéder le dump, ceci est disponible dans le fichier </w:t>
      </w:r>
      <w:proofErr w:type="spellStart"/>
      <w:r>
        <w:t>keypass</w:t>
      </w:r>
      <w:proofErr w:type="spellEnd"/>
      <w:r w:rsidR="005C4E8D">
        <w:t xml:space="preserve"> de l’environnement.</w:t>
      </w:r>
    </w:p>
    <w:p w14:paraId="2BAB92AC" w14:textId="3FD1C27C" w:rsidR="00B00D6B" w:rsidRDefault="00B00D6B" w:rsidP="00B00D6B">
      <w:pPr>
        <w:pStyle w:val="Titre3"/>
      </w:pPr>
      <w:bookmarkStart w:id="383" w:name="_Toc168929841"/>
      <w:r>
        <w:t>Principes du script</w:t>
      </w:r>
      <w:bookmarkEnd w:id="382"/>
      <w:bookmarkEnd w:id="383"/>
    </w:p>
    <w:p w14:paraId="14571FC0" w14:textId="73BD271B" w:rsidR="00316BC4" w:rsidRDefault="00316BC4" w:rsidP="00316BC4">
      <w:pPr>
        <w:spacing w:before="100" w:beforeAutospacing="1" w:after="100" w:afterAutospacing="1"/>
        <w:rPr>
          <w:rFonts w:eastAsia="Times New Roman"/>
        </w:rPr>
      </w:pPr>
      <w:r>
        <w:rPr>
          <w:rFonts w:eastAsia="Times New Roman"/>
        </w:rPr>
        <w:t>Pour un environnement donné, autant de dumps (PostgreSQL) que de modules à exporter sont fournis aux établissements. Chacun contient un export du schéma des données applicatives.</w:t>
      </w:r>
    </w:p>
    <w:p w14:paraId="6D69BDB9" w14:textId="3AE38BB6" w:rsidR="00316BC4" w:rsidRDefault="00316BC4" w:rsidP="00316BC4">
      <w:pPr>
        <w:spacing w:before="100" w:beforeAutospacing="1" w:after="100" w:afterAutospacing="1"/>
        <w:rPr>
          <w:rFonts w:eastAsia="Times New Roman"/>
        </w:rPr>
      </w:pPr>
      <w:r>
        <w:rPr>
          <w:rFonts w:eastAsia="Times New Roman"/>
        </w:rPr>
        <w:t>Le mode opératoire fourni permet d'importer tous les schémas dans une seule et même base de données. Toutes les données sont ainsi accessibles pour un utilisateur connecté avec les droits nécessaires et suffisants. Il suffit de préfixer dans les requêtes chaque table avec le nom du schéma auquel elle appartient</w:t>
      </w:r>
      <w:r w:rsidR="00B00D6B">
        <w:rPr>
          <w:rFonts w:eastAsia="Times New Roman"/>
        </w:rPr>
        <w:t xml:space="preserve">, comme par </w:t>
      </w:r>
      <w:r>
        <w:rPr>
          <w:rFonts w:eastAsia="Times New Roman"/>
        </w:rPr>
        <w:t xml:space="preserve">exemple : </w:t>
      </w:r>
      <w:r w:rsidRPr="00B00D6B">
        <w:rPr>
          <w:rStyle w:val="Accentuationlgre"/>
        </w:rPr>
        <w:t xml:space="preserve">select * </w:t>
      </w:r>
      <w:proofErr w:type="spellStart"/>
      <w:r w:rsidRPr="00B00D6B">
        <w:rPr>
          <w:rStyle w:val="Accentuationlgre"/>
        </w:rPr>
        <w:t>from</w:t>
      </w:r>
      <w:proofErr w:type="spellEnd"/>
      <w:r w:rsidRPr="00B00D6B">
        <w:rPr>
          <w:rStyle w:val="Accentuationlgre"/>
        </w:rPr>
        <w:t xml:space="preserve"> </w:t>
      </w:r>
      <w:proofErr w:type="spellStart"/>
      <w:r w:rsidRPr="00B00D6B">
        <w:rPr>
          <w:rStyle w:val="Accentuationlgre"/>
        </w:rPr>
        <w:t>schema_</w:t>
      </w:r>
      <w:proofErr w:type="gramStart"/>
      <w:r w:rsidRPr="00B00D6B">
        <w:rPr>
          <w:rStyle w:val="Accentuationlgre"/>
        </w:rPr>
        <w:t>gestion.apprenant</w:t>
      </w:r>
      <w:proofErr w:type="spellEnd"/>
      <w:proofErr w:type="gramEnd"/>
      <w:r>
        <w:rPr>
          <w:rFonts w:eastAsia="Times New Roman"/>
        </w:rPr>
        <w:t>;</w:t>
      </w:r>
    </w:p>
    <w:p w14:paraId="0CA04C29" w14:textId="6E32E2B0" w:rsidR="00316BC4" w:rsidRDefault="00B00D6B" w:rsidP="00316BC4">
      <w:pPr>
        <w:spacing w:before="100" w:beforeAutospacing="1" w:after="100" w:afterAutospacing="1"/>
        <w:rPr>
          <w:rFonts w:eastAsia="Times New Roman"/>
        </w:rPr>
      </w:pPr>
      <w:r>
        <w:rPr>
          <w:rFonts w:eastAsia="Times New Roman"/>
        </w:rPr>
        <w:lastRenderedPageBreak/>
        <w:t>P</w:t>
      </w:r>
      <w:r w:rsidR="00316BC4">
        <w:rPr>
          <w:rFonts w:eastAsia="Times New Roman"/>
        </w:rPr>
        <w:t xml:space="preserve">rérequis : </w:t>
      </w:r>
    </w:p>
    <w:p w14:paraId="7C966E5F" w14:textId="7C11EFCE" w:rsidR="00316BC4" w:rsidRDefault="00B00D6B" w:rsidP="00B00D6B">
      <w:pPr>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rPr>
      </w:pPr>
      <w:r>
        <w:rPr>
          <w:rFonts w:eastAsia="Times New Roman"/>
        </w:rPr>
        <w:t>Avoir</w:t>
      </w:r>
      <w:r w:rsidR="00316BC4">
        <w:rPr>
          <w:rFonts w:eastAsia="Times New Roman"/>
        </w:rPr>
        <w:t xml:space="preserve"> initialisé sur un serveur établissement dédié un cluster PostgreSQL 15 avec à l'intérieur une base de donnée</w:t>
      </w:r>
      <w:r>
        <w:rPr>
          <w:rFonts w:eastAsia="Times New Roman"/>
        </w:rPr>
        <w:t>s</w:t>
      </w:r>
      <w:r w:rsidR="00316BC4">
        <w:rPr>
          <w:rFonts w:eastAsia="Times New Roman"/>
        </w:rPr>
        <w:t xml:space="preserve"> vierge (futur réceptacle de tous les schémas répliqués)</w:t>
      </w:r>
    </w:p>
    <w:p w14:paraId="32153C88" w14:textId="104ADFF4" w:rsidR="00316BC4" w:rsidRDefault="00B00D6B" w:rsidP="00B00D6B">
      <w:pPr>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rPr>
      </w:pPr>
      <w:r>
        <w:rPr>
          <w:rFonts w:eastAsia="Times New Roman"/>
        </w:rPr>
        <w:t>Avoir</w:t>
      </w:r>
      <w:r w:rsidR="00316BC4">
        <w:rPr>
          <w:rFonts w:eastAsia="Times New Roman"/>
        </w:rPr>
        <w:t xml:space="preserve"> installé le paquet des outils clients </w:t>
      </w:r>
      <w:proofErr w:type="spellStart"/>
      <w:r w:rsidR="00316BC4">
        <w:rPr>
          <w:rFonts w:eastAsia="Times New Roman"/>
        </w:rPr>
        <w:t>postgresql</w:t>
      </w:r>
      <w:proofErr w:type="spellEnd"/>
    </w:p>
    <w:p w14:paraId="73BFF75C" w14:textId="3F781031" w:rsidR="00316BC4" w:rsidRDefault="00B00D6B" w:rsidP="00B00D6B">
      <w:pPr>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rPr>
      </w:pPr>
      <w:r>
        <w:rPr>
          <w:rFonts w:eastAsia="Times New Roman"/>
        </w:rPr>
        <w:t>Il</w:t>
      </w:r>
      <w:r w:rsidR="00316BC4">
        <w:rPr>
          <w:rFonts w:eastAsia="Times New Roman"/>
        </w:rPr>
        <w:t xml:space="preserve"> est possible selon les affinités établissement d'utiliser la conteneurisation</w:t>
      </w:r>
    </w:p>
    <w:p w14:paraId="268168FA" w14:textId="028DA9F0" w:rsidR="00316BC4" w:rsidRDefault="00B00D6B" w:rsidP="00316BC4">
      <w:pPr>
        <w:spacing w:before="100" w:beforeAutospacing="1" w:after="100" w:afterAutospacing="1"/>
        <w:rPr>
          <w:rFonts w:eastAsia="Times New Roman"/>
        </w:rPr>
      </w:pPr>
      <w:r>
        <w:rPr>
          <w:rFonts w:eastAsia="Times New Roman"/>
        </w:rPr>
        <w:t>P</w:t>
      </w:r>
      <w:r w:rsidR="00316BC4">
        <w:rPr>
          <w:rFonts w:eastAsia="Times New Roman"/>
        </w:rPr>
        <w:t xml:space="preserve">rotocole d'import </w:t>
      </w:r>
    </w:p>
    <w:p w14:paraId="4DA50FAB" w14:textId="7BA8376B" w:rsidR="00316BC4" w:rsidRDefault="00B00D6B" w:rsidP="00B00D6B">
      <w:pPr>
        <w:numPr>
          <w:ilvl w:val="2"/>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hanging="360"/>
        <w:rPr>
          <w:rFonts w:eastAsia="Times New Roman"/>
        </w:rPr>
      </w:pPr>
      <w:r>
        <w:rPr>
          <w:rFonts w:eastAsia="Times New Roman"/>
        </w:rPr>
        <w:t>Si</w:t>
      </w:r>
      <w:r w:rsidR="00316BC4">
        <w:rPr>
          <w:rFonts w:eastAsia="Times New Roman"/>
        </w:rPr>
        <w:t xml:space="preserve"> un import a déjà </w:t>
      </w:r>
      <w:r>
        <w:rPr>
          <w:rFonts w:eastAsia="Times New Roman"/>
        </w:rPr>
        <w:t>été</w:t>
      </w:r>
      <w:r w:rsidR="00316BC4">
        <w:rPr>
          <w:rFonts w:eastAsia="Times New Roman"/>
        </w:rPr>
        <w:t xml:space="preserve"> effectué et que la base n'a pas été purgée, nettoyée ou </w:t>
      </w:r>
      <w:r>
        <w:rPr>
          <w:rFonts w:eastAsia="Times New Roman"/>
        </w:rPr>
        <w:t>recréée</w:t>
      </w:r>
      <w:r w:rsidR="00316BC4">
        <w:rPr>
          <w:rFonts w:eastAsia="Times New Roman"/>
        </w:rPr>
        <w:t xml:space="preserve">, supprimer les </w:t>
      </w:r>
      <w:r>
        <w:rPr>
          <w:rFonts w:eastAsia="Times New Roman"/>
        </w:rPr>
        <w:t>schémas</w:t>
      </w:r>
      <w:r w:rsidR="00316BC4">
        <w:rPr>
          <w:rFonts w:eastAsia="Times New Roman"/>
        </w:rPr>
        <w:t xml:space="preserve"> existants </w:t>
      </w:r>
    </w:p>
    <w:p w14:paraId="5056EC96" w14:textId="43FA2FDE" w:rsidR="00316BC4" w:rsidRDefault="00B00D6B" w:rsidP="00B00D6B">
      <w:pPr>
        <w:numPr>
          <w:ilvl w:val="3"/>
          <w:numId w:val="30"/>
        </w:numPr>
        <w:pBdr>
          <w:top w:val="none" w:sz="0" w:space="0" w:color="auto"/>
          <w:left w:val="none" w:sz="0" w:space="0" w:color="auto"/>
          <w:bottom w:val="none" w:sz="0" w:space="0" w:color="auto"/>
          <w:right w:val="none" w:sz="0" w:space="0" w:color="auto"/>
          <w:between w:val="none" w:sz="0" w:space="0" w:color="auto"/>
        </w:pBdr>
        <w:tabs>
          <w:tab w:val="clear" w:pos="2520"/>
          <w:tab w:val="num" w:pos="1080"/>
        </w:tabs>
        <w:spacing w:before="100" w:beforeAutospacing="1" w:after="100" w:afterAutospacing="1" w:line="240" w:lineRule="auto"/>
        <w:ind w:left="1080"/>
        <w:rPr>
          <w:rFonts w:eastAsia="Times New Roman"/>
        </w:rPr>
      </w:pPr>
      <w:r>
        <w:rPr>
          <w:rFonts w:eastAsia="Times New Roman"/>
          <w:color w:val="003366"/>
        </w:rPr>
        <w:t>Alternative</w:t>
      </w:r>
      <w:r w:rsidR="00316BC4">
        <w:rPr>
          <w:rFonts w:eastAsia="Times New Roman"/>
          <w:color w:val="003366"/>
        </w:rPr>
        <w:t xml:space="preserve"> 1, en environnement non-</w:t>
      </w:r>
      <w:r>
        <w:rPr>
          <w:rFonts w:eastAsia="Times New Roman"/>
          <w:color w:val="003366"/>
        </w:rPr>
        <w:t>conteneurisé :</w:t>
      </w:r>
      <w:r w:rsidR="00316BC4">
        <w:rPr>
          <w:rFonts w:eastAsia="Times New Roman"/>
          <w:b/>
          <w:bCs/>
          <w:color w:val="0000FF"/>
        </w:rPr>
        <w:br/>
      </w:r>
      <w:proofErr w:type="spellStart"/>
      <w:r w:rsidR="00316BC4">
        <w:rPr>
          <w:rStyle w:val="lev"/>
          <w:rFonts w:eastAsia="Times New Roman"/>
          <w:color w:val="0000FF"/>
        </w:rPr>
        <w:t>psql</w:t>
      </w:r>
      <w:proofErr w:type="spellEnd"/>
      <w:r w:rsidR="00316BC4">
        <w:rPr>
          <w:rStyle w:val="lev"/>
          <w:rFonts w:eastAsia="Times New Roman"/>
          <w:color w:val="0000FF"/>
        </w:rPr>
        <w:t xml:space="preserve"> -d </w:t>
      </w:r>
      <w:r w:rsidR="00316BC4">
        <w:rPr>
          <w:rStyle w:val="Accentuation"/>
          <w:rFonts w:eastAsia="Times New Roman"/>
          <w:b/>
          <w:bCs/>
          <w:color w:val="0000FF"/>
        </w:rPr>
        <w:t>&lt;</w:t>
      </w:r>
      <w:proofErr w:type="spellStart"/>
      <w:r w:rsidR="00316BC4">
        <w:rPr>
          <w:rStyle w:val="Accentuation"/>
          <w:rFonts w:eastAsia="Times New Roman"/>
          <w:b/>
          <w:bCs/>
          <w:color w:val="0000FF"/>
        </w:rPr>
        <w:t>nom_database_dre</w:t>
      </w:r>
      <w:proofErr w:type="spellEnd"/>
      <w:r w:rsidR="00316BC4">
        <w:rPr>
          <w:rStyle w:val="Accentuation"/>
          <w:rFonts w:eastAsia="Times New Roman"/>
          <w:b/>
          <w:bCs/>
          <w:color w:val="0000FF"/>
        </w:rPr>
        <w:t>&gt;</w:t>
      </w:r>
      <w:r w:rsidR="00316BC4">
        <w:rPr>
          <w:rStyle w:val="lev"/>
          <w:rFonts w:eastAsia="Times New Roman"/>
          <w:color w:val="0000FF"/>
        </w:rPr>
        <w:t xml:space="preserve"> -U </w:t>
      </w:r>
      <w:r w:rsidR="00316BC4">
        <w:rPr>
          <w:rStyle w:val="Accentuation"/>
          <w:rFonts w:eastAsia="Times New Roman"/>
          <w:b/>
          <w:bCs/>
          <w:color w:val="0000FF"/>
        </w:rPr>
        <w:t>&lt;</w:t>
      </w:r>
      <w:proofErr w:type="spellStart"/>
      <w:r w:rsidR="00316BC4">
        <w:rPr>
          <w:rStyle w:val="Accentuation"/>
          <w:rFonts w:eastAsia="Times New Roman"/>
          <w:b/>
          <w:bCs/>
          <w:color w:val="0000FF"/>
        </w:rPr>
        <w:t>user_database_dre</w:t>
      </w:r>
      <w:proofErr w:type="spellEnd"/>
      <w:r w:rsidR="00316BC4">
        <w:rPr>
          <w:rStyle w:val="Accentuation"/>
          <w:rFonts w:eastAsia="Times New Roman"/>
          <w:b/>
          <w:bCs/>
          <w:color w:val="0000FF"/>
        </w:rPr>
        <w:t>&gt;</w:t>
      </w:r>
      <w:r w:rsidR="00316BC4">
        <w:rPr>
          <w:rStyle w:val="Accentuation"/>
          <w:rFonts w:eastAsia="Times New Roman"/>
          <w:color w:val="0000FF"/>
        </w:rPr>
        <w:t xml:space="preserve"> </w:t>
      </w:r>
      <w:r w:rsidR="00316BC4">
        <w:rPr>
          <w:rStyle w:val="lev"/>
          <w:rFonts w:eastAsia="Times New Roman"/>
          <w:color w:val="0000FF"/>
        </w:rPr>
        <w:t xml:space="preserve">-c 'DROP SCHEMA IF EXISTS &lt;nom </w:t>
      </w:r>
      <w:proofErr w:type="spellStart"/>
      <w:r w:rsidR="00316BC4">
        <w:rPr>
          <w:rStyle w:val="lev"/>
          <w:rFonts w:eastAsia="Times New Roman"/>
          <w:color w:val="0000FF"/>
        </w:rPr>
        <w:t>schema</w:t>
      </w:r>
      <w:proofErr w:type="spellEnd"/>
      <w:r w:rsidR="00316BC4">
        <w:rPr>
          <w:rStyle w:val="lev"/>
          <w:rFonts w:eastAsia="Times New Roman"/>
          <w:color w:val="0000FF"/>
        </w:rPr>
        <w:t xml:space="preserve"> 1&gt;, &lt;nom </w:t>
      </w:r>
      <w:proofErr w:type="spellStart"/>
      <w:r w:rsidR="00316BC4">
        <w:rPr>
          <w:rStyle w:val="lev"/>
          <w:rFonts w:eastAsia="Times New Roman"/>
          <w:color w:val="0000FF"/>
        </w:rPr>
        <w:t>schema</w:t>
      </w:r>
      <w:proofErr w:type="spellEnd"/>
      <w:r w:rsidR="00316BC4">
        <w:rPr>
          <w:rStyle w:val="lev"/>
          <w:rFonts w:eastAsia="Times New Roman"/>
          <w:color w:val="0000FF"/>
        </w:rPr>
        <w:t xml:space="preserve"> 2&gt;, ... </w:t>
      </w:r>
      <w:proofErr w:type="gramStart"/>
      <w:r w:rsidR="00316BC4">
        <w:rPr>
          <w:rStyle w:val="lev"/>
          <w:rFonts w:eastAsia="Times New Roman"/>
          <w:color w:val="0000FF"/>
        </w:rPr>
        <w:t>CASCADE;</w:t>
      </w:r>
      <w:proofErr w:type="gramEnd"/>
      <w:r w:rsidR="00316BC4">
        <w:rPr>
          <w:rStyle w:val="lev"/>
          <w:rFonts w:eastAsia="Times New Roman"/>
          <w:color w:val="0000FF"/>
        </w:rPr>
        <w:t>'</w:t>
      </w:r>
      <w:r w:rsidR="00316BC4">
        <w:rPr>
          <w:rFonts w:eastAsia="Times New Roman"/>
        </w:rPr>
        <w:br/>
        <w:t xml:space="preserve">exemple : </w:t>
      </w:r>
      <w:proofErr w:type="spellStart"/>
      <w:r w:rsidR="00316BC4" w:rsidRPr="00B00D6B">
        <w:rPr>
          <w:rStyle w:val="Accentuationlgre"/>
        </w:rPr>
        <w:t>psql</w:t>
      </w:r>
      <w:proofErr w:type="spellEnd"/>
      <w:r w:rsidR="00316BC4" w:rsidRPr="00B00D6B">
        <w:rPr>
          <w:rStyle w:val="Accentuationlgre"/>
        </w:rPr>
        <w:t xml:space="preserve"> -d </w:t>
      </w:r>
      <w:proofErr w:type="spellStart"/>
      <w:r w:rsidR="00316BC4" w:rsidRPr="00B00D6B">
        <w:rPr>
          <w:rStyle w:val="Accentuationlgre"/>
        </w:rPr>
        <w:t>dre</w:t>
      </w:r>
      <w:proofErr w:type="spellEnd"/>
      <w:r w:rsidR="00316BC4" w:rsidRPr="00B00D6B">
        <w:rPr>
          <w:rStyle w:val="Accentuationlgre"/>
        </w:rPr>
        <w:t xml:space="preserve"> -U </w:t>
      </w:r>
      <w:proofErr w:type="spellStart"/>
      <w:r w:rsidR="00316BC4" w:rsidRPr="00B00D6B">
        <w:rPr>
          <w:rStyle w:val="Accentuationlgre"/>
        </w:rPr>
        <w:t>postgres</w:t>
      </w:r>
      <w:proofErr w:type="spellEnd"/>
      <w:r w:rsidR="00316BC4" w:rsidRPr="00B00D6B">
        <w:rPr>
          <w:rStyle w:val="Accentuationlgre"/>
        </w:rPr>
        <w:t xml:space="preserve"> -c 'DROP SCHEMA IF EXISTS </w:t>
      </w:r>
      <w:proofErr w:type="spellStart"/>
      <w:r w:rsidR="00316BC4" w:rsidRPr="00B00D6B">
        <w:rPr>
          <w:rStyle w:val="Accentuationlgre"/>
        </w:rPr>
        <w:t>schema_chc</w:t>
      </w:r>
      <w:proofErr w:type="spellEnd"/>
      <w:r w:rsidR="00316BC4" w:rsidRPr="00B00D6B">
        <w:rPr>
          <w:rStyle w:val="Accentuationlgre"/>
        </w:rPr>
        <w:t xml:space="preserve">, </w:t>
      </w:r>
      <w:proofErr w:type="spellStart"/>
      <w:r w:rsidR="00316BC4" w:rsidRPr="00B00D6B">
        <w:rPr>
          <w:rStyle w:val="Accentuationlgre"/>
        </w:rPr>
        <w:t>schema_coc</w:t>
      </w:r>
      <w:proofErr w:type="spellEnd"/>
      <w:r w:rsidR="00316BC4" w:rsidRPr="00B00D6B">
        <w:rPr>
          <w:rStyle w:val="Accentuationlgre"/>
        </w:rPr>
        <w:t xml:space="preserve">, </w:t>
      </w:r>
      <w:proofErr w:type="spellStart"/>
      <w:r w:rsidR="00316BC4" w:rsidRPr="00B00D6B">
        <w:rPr>
          <w:rStyle w:val="Accentuationlgre"/>
        </w:rPr>
        <w:t>schema_gestion</w:t>
      </w:r>
      <w:proofErr w:type="spellEnd"/>
      <w:r w:rsidR="00316BC4" w:rsidRPr="00B00D6B">
        <w:rPr>
          <w:rStyle w:val="Accentuationlgre"/>
        </w:rPr>
        <w:t xml:space="preserve">, </w:t>
      </w:r>
      <w:proofErr w:type="spellStart"/>
      <w:r w:rsidR="00316BC4" w:rsidRPr="00B00D6B">
        <w:rPr>
          <w:rStyle w:val="Accentuationlgre"/>
        </w:rPr>
        <w:t>schema_mof</w:t>
      </w:r>
      <w:proofErr w:type="spellEnd"/>
      <w:r w:rsidR="00316BC4" w:rsidRPr="00B00D6B">
        <w:rPr>
          <w:rStyle w:val="Accentuationlgre"/>
        </w:rPr>
        <w:t xml:space="preserve">, </w:t>
      </w:r>
      <w:proofErr w:type="spellStart"/>
      <w:r w:rsidR="00316BC4" w:rsidRPr="00B00D6B">
        <w:rPr>
          <w:rStyle w:val="Accentuationlgre"/>
        </w:rPr>
        <w:t>schema_ref</w:t>
      </w:r>
      <w:proofErr w:type="spellEnd"/>
      <w:r w:rsidR="00316BC4" w:rsidRPr="00B00D6B">
        <w:rPr>
          <w:rStyle w:val="Accentuationlgre"/>
        </w:rPr>
        <w:t xml:space="preserve"> CASCADE;'</w:t>
      </w:r>
    </w:p>
    <w:p w14:paraId="31BF0BB0" w14:textId="651D672D" w:rsidR="00316BC4" w:rsidRPr="005946EA" w:rsidRDefault="00B00D6B" w:rsidP="00B00D6B">
      <w:pPr>
        <w:numPr>
          <w:ilvl w:val="3"/>
          <w:numId w:val="30"/>
        </w:numPr>
        <w:pBdr>
          <w:top w:val="none" w:sz="0" w:space="0" w:color="auto"/>
          <w:left w:val="none" w:sz="0" w:space="0" w:color="auto"/>
          <w:bottom w:val="none" w:sz="0" w:space="0" w:color="auto"/>
          <w:right w:val="none" w:sz="0" w:space="0" w:color="auto"/>
          <w:between w:val="none" w:sz="0" w:space="0" w:color="auto"/>
        </w:pBdr>
        <w:tabs>
          <w:tab w:val="clear" w:pos="2520"/>
          <w:tab w:val="num" w:pos="1080"/>
        </w:tabs>
        <w:spacing w:before="100" w:beforeAutospacing="1" w:after="100" w:afterAutospacing="1" w:line="240" w:lineRule="auto"/>
        <w:ind w:left="1080"/>
        <w:rPr>
          <w:rFonts w:eastAsia="Times New Roman"/>
          <w:lang w:val="en-GB"/>
        </w:rPr>
      </w:pPr>
      <w:r>
        <w:rPr>
          <w:rFonts w:eastAsia="Times New Roman"/>
          <w:color w:val="003366"/>
        </w:rPr>
        <w:t>Alternative</w:t>
      </w:r>
      <w:r w:rsidR="00316BC4">
        <w:rPr>
          <w:rFonts w:eastAsia="Times New Roman"/>
          <w:color w:val="003366"/>
        </w:rPr>
        <w:t xml:space="preserve"> 2, en environnement </w:t>
      </w:r>
      <w:proofErr w:type="gramStart"/>
      <w:r w:rsidR="00316BC4">
        <w:rPr>
          <w:rFonts w:eastAsia="Times New Roman"/>
          <w:color w:val="003366"/>
        </w:rPr>
        <w:t>conteneurisé:</w:t>
      </w:r>
      <w:proofErr w:type="gramEnd"/>
      <w:r w:rsidR="00316BC4">
        <w:rPr>
          <w:rFonts w:eastAsia="Times New Roman"/>
          <w:b/>
          <w:bCs/>
          <w:color w:val="0000FF"/>
        </w:rPr>
        <w:br/>
      </w:r>
      <w:r w:rsidR="00316BC4">
        <w:rPr>
          <w:rStyle w:val="lev"/>
          <w:rFonts w:eastAsia="Times New Roman"/>
          <w:color w:val="0000FF"/>
        </w:rPr>
        <w:t xml:space="preserve">docker </w:t>
      </w:r>
      <w:proofErr w:type="spellStart"/>
      <w:r w:rsidR="00316BC4">
        <w:rPr>
          <w:rStyle w:val="lev"/>
          <w:rFonts w:eastAsia="Times New Roman"/>
          <w:color w:val="0000FF"/>
        </w:rPr>
        <w:t>exec</w:t>
      </w:r>
      <w:proofErr w:type="spellEnd"/>
      <w:r w:rsidR="00316BC4">
        <w:rPr>
          <w:rStyle w:val="lev"/>
          <w:rFonts w:eastAsia="Times New Roman"/>
          <w:color w:val="0000FF"/>
        </w:rPr>
        <w:t xml:space="preserve"> -i </w:t>
      </w:r>
      <w:r w:rsidR="00316BC4">
        <w:rPr>
          <w:rStyle w:val="Accentuation"/>
          <w:rFonts w:eastAsia="Times New Roman"/>
          <w:b/>
          <w:bCs/>
          <w:color w:val="0000FF"/>
        </w:rPr>
        <w:t>&lt;</w:t>
      </w:r>
      <w:proofErr w:type="spellStart"/>
      <w:r w:rsidR="00316BC4">
        <w:rPr>
          <w:rStyle w:val="Accentuation"/>
          <w:rFonts w:eastAsia="Times New Roman"/>
          <w:b/>
          <w:bCs/>
          <w:color w:val="0000FF"/>
        </w:rPr>
        <w:t>nom_conteneur</w:t>
      </w:r>
      <w:proofErr w:type="spellEnd"/>
      <w:r w:rsidR="00316BC4">
        <w:rPr>
          <w:rStyle w:val="Accentuation"/>
          <w:rFonts w:eastAsia="Times New Roman"/>
          <w:b/>
          <w:bCs/>
          <w:color w:val="0000FF"/>
        </w:rPr>
        <w:t>&gt;</w:t>
      </w:r>
      <w:r w:rsidR="00316BC4">
        <w:rPr>
          <w:rStyle w:val="lev"/>
          <w:rFonts w:eastAsia="Times New Roman"/>
          <w:color w:val="0000FF"/>
        </w:rPr>
        <w:t xml:space="preserve"> </w:t>
      </w:r>
      <w:proofErr w:type="spellStart"/>
      <w:r w:rsidR="00316BC4">
        <w:rPr>
          <w:rStyle w:val="lev"/>
          <w:rFonts w:eastAsia="Times New Roman"/>
          <w:color w:val="0000FF"/>
        </w:rPr>
        <w:t>psql</w:t>
      </w:r>
      <w:proofErr w:type="spellEnd"/>
      <w:r w:rsidR="00316BC4">
        <w:rPr>
          <w:rStyle w:val="lev"/>
          <w:rFonts w:eastAsia="Times New Roman"/>
          <w:color w:val="0000FF"/>
        </w:rPr>
        <w:t xml:space="preserve"> -d </w:t>
      </w:r>
      <w:r w:rsidR="00316BC4">
        <w:rPr>
          <w:rStyle w:val="Accentuation"/>
          <w:rFonts w:eastAsia="Times New Roman"/>
          <w:b/>
          <w:bCs/>
          <w:color w:val="0000FF"/>
        </w:rPr>
        <w:t>&lt;</w:t>
      </w:r>
      <w:proofErr w:type="spellStart"/>
      <w:r w:rsidR="00316BC4">
        <w:rPr>
          <w:rStyle w:val="Accentuation"/>
          <w:rFonts w:eastAsia="Times New Roman"/>
          <w:b/>
          <w:bCs/>
          <w:color w:val="0000FF"/>
        </w:rPr>
        <w:t>nom_database_dre</w:t>
      </w:r>
      <w:proofErr w:type="spellEnd"/>
      <w:r w:rsidR="00316BC4">
        <w:rPr>
          <w:rStyle w:val="Accentuation"/>
          <w:rFonts w:eastAsia="Times New Roman"/>
          <w:b/>
          <w:bCs/>
          <w:color w:val="0000FF"/>
        </w:rPr>
        <w:t>&gt;</w:t>
      </w:r>
      <w:r w:rsidR="00316BC4">
        <w:rPr>
          <w:rStyle w:val="lev"/>
          <w:rFonts w:eastAsia="Times New Roman"/>
          <w:color w:val="0000FF"/>
        </w:rPr>
        <w:t xml:space="preserve"> -U </w:t>
      </w:r>
      <w:r w:rsidR="00316BC4">
        <w:rPr>
          <w:rStyle w:val="Accentuation"/>
          <w:rFonts w:eastAsia="Times New Roman"/>
          <w:b/>
          <w:bCs/>
          <w:color w:val="0000FF"/>
        </w:rPr>
        <w:t>&lt;</w:t>
      </w:r>
      <w:proofErr w:type="spellStart"/>
      <w:r w:rsidR="00316BC4">
        <w:rPr>
          <w:rStyle w:val="Accentuation"/>
          <w:rFonts w:eastAsia="Times New Roman"/>
          <w:b/>
          <w:bCs/>
          <w:color w:val="0000FF"/>
        </w:rPr>
        <w:t>user_database_dre</w:t>
      </w:r>
      <w:proofErr w:type="spellEnd"/>
      <w:r w:rsidR="00316BC4">
        <w:rPr>
          <w:rStyle w:val="Accentuation"/>
          <w:rFonts w:eastAsia="Times New Roman"/>
          <w:b/>
          <w:bCs/>
          <w:color w:val="0000FF"/>
        </w:rPr>
        <w:t xml:space="preserve">&gt; </w:t>
      </w:r>
      <w:r w:rsidR="00316BC4">
        <w:rPr>
          <w:rStyle w:val="lev"/>
          <w:rFonts w:eastAsia="Times New Roman"/>
          <w:color w:val="0000FF"/>
        </w:rPr>
        <w:t xml:space="preserve">-c 'DROP SCHEMA IF EXISTS &lt;nom </w:t>
      </w:r>
      <w:proofErr w:type="spellStart"/>
      <w:r w:rsidR="00316BC4">
        <w:rPr>
          <w:rStyle w:val="lev"/>
          <w:rFonts w:eastAsia="Times New Roman"/>
          <w:color w:val="0000FF"/>
        </w:rPr>
        <w:t>schema</w:t>
      </w:r>
      <w:proofErr w:type="spellEnd"/>
      <w:r w:rsidR="00316BC4">
        <w:rPr>
          <w:rStyle w:val="lev"/>
          <w:rFonts w:eastAsia="Times New Roman"/>
          <w:color w:val="0000FF"/>
        </w:rPr>
        <w:t xml:space="preserve"> 1&gt;, &lt;nom </w:t>
      </w:r>
      <w:proofErr w:type="spellStart"/>
      <w:r w:rsidR="00316BC4">
        <w:rPr>
          <w:rStyle w:val="lev"/>
          <w:rFonts w:eastAsia="Times New Roman"/>
          <w:color w:val="0000FF"/>
        </w:rPr>
        <w:t>schema</w:t>
      </w:r>
      <w:proofErr w:type="spellEnd"/>
      <w:r w:rsidR="00316BC4">
        <w:rPr>
          <w:rStyle w:val="lev"/>
          <w:rFonts w:eastAsia="Times New Roman"/>
          <w:color w:val="0000FF"/>
        </w:rPr>
        <w:t xml:space="preserve"> 2&gt;, ... </w:t>
      </w:r>
      <w:r w:rsidR="00316BC4" w:rsidRPr="005946EA">
        <w:rPr>
          <w:rStyle w:val="lev"/>
          <w:rFonts w:eastAsia="Times New Roman"/>
          <w:color w:val="0000FF"/>
          <w:lang w:val="en-GB"/>
        </w:rPr>
        <w:t>CASCADE;'</w:t>
      </w:r>
      <w:r w:rsidR="00316BC4" w:rsidRPr="005946EA">
        <w:rPr>
          <w:rFonts w:eastAsia="Times New Roman"/>
          <w:lang w:val="en-GB"/>
        </w:rPr>
        <w:br/>
      </w:r>
      <w:proofErr w:type="spellStart"/>
      <w:r w:rsidR="00316BC4" w:rsidRPr="005946EA">
        <w:rPr>
          <w:rFonts w:eastAsia="Times New Roman"/>
          <w:lang w:val="en-GB"/>
        </w:rPr>
        <w:t>exemple</w:t>
      </w:r>
      <w:proofErr w:type="spellEnd"/>
      <w:r w:rsidR="00316BC4" w:rsidRPr="005946EA">
        <w:rPr>
          <w:rFonts w:eastAsia="Times New Roman"/>
          <w:lang w:val="en-GB"/>
        </w:rPr>
        <w:t xml:space="preserve"> : </w:t>
      </w:r>
      <w:r w:rsidR="00316BC4" w:rsidRPr="00B00D6B">
        <w:rPr>
          <w:rStyle w:val="Accentuationlgre"/>
          <w:lang w:val="en-GB"/>
        </w:rPr>
        <w:t>docker exec -</w:t>
      </w:r>
      <w:proofErr w:type="spellStart"/>
      <w:r w:rsidR="00316BC4" w:rsidRPr="00B00D6B">
        <w:rPr>
          <w:rStyle w:val="Accentuationlgre"/>
          <w:lang w:val="en-GB"/>
        </w:rPr>
        <w:t>i</w:t>
      </w:r>
      <w:proofErr w:type="spellEnd"/>
      <w:r w:rsidR="00316BC4" w:rsidRPr="00B00D6B">
        <w:rPr>
          <w:rStyle w:val="Accentuationlgre"/>
          <w:lang w:val="en-GB"/>
        </w:rPr>
        <w:t xml:space="preserve"> dre-db-1 </w:t>
      </w:r>
      <w:proofErr w:type="spellStart"/>
      <w:r w:rsidR="00316BC4" w:rsidRPr="00B00D6B">
        <w:rPr>
          <w:rStyle w:val="Accentuationlgre"/>
          <w:lang w:val="en-GB"/>
        </w:rPr>
        <w:t>psql</w:t>
      </w:r>
      <w:proofErr w:type="spellEnd"/>
      <w:r w:rsidR="00316BC4" w:rsidRPr="00B00D6B">
        <w:rPr>
          <w:rStyle w:val="Accentuationlgre"/>
          <w:lang w:val="en-GB"/>
        </w:rPr>
        <w:t xml:space="preserve"> -d </w:t>
      </w:r>
      <w:proofErr w:type="spellStart"/>
      <w:r w:rsidR="00316BC4" w:rsidRPr="00B00D6B">
        <w:rPr>
          <w:rStyle w:val="Accentuationlgre"/>
          <w:lang w:val="en-GB"/>
        </w:rPr>
        <w:t>dre</w:t>
      </w:r>
      <w:proofErr w:type="spellEnd"/>
      <w:r w:rsidR="00316BC4" w:rsidRPr="00B00D6B">
        <w:rPr>
          <w:rStyle w:val="Accentuationlgre"/>
          <w:lang w:val="en-GB"/>
        </w:rPr>
        <w:t xml:space="preserve"> -U </w:t>
      </w:r>
      <w:proofErr w:type="spellStart"/>
      <w:r w:rsidR="00316BC4" w:rsidRPr="00B00D6B">
        <w:rPr>
          <w:rStyle w:val="Accentuationlgre"/>
          <w:lang w:val="en-GB"/>
        </w:rPr>
        <w:t>postgres</w:t>
      </w:r>
      <w:proofErr w:type="spellEnd"/>
      <w:r w:rsidR="00316BC4" w:rsidRPr="00B00D6B">
        <w:rPr>
          <w:rStyle w:val="Accentuationlgre"/>
          <w:lang w:val="en-GB"/>
        </w:rPr>
        <w:t xml:space="preserve"> -c 'DROP SCHEMA IF EXISTS </w:t>
      </w:r>
      <w:proofErr w:type="spellStart"/>
      <w:r w:rsidR="00316BC4" w:rsidRPr="00B00D6B">
        <w:rPr>
          <w:rStyle w:val="Accentuationlgre"/>
          <w:lang w:val="en-GB"/>
        </w:rPr>
        <w:t>schema_chc</w:t>
      </w:r>
      <w:proofErr w:type="spellEnd"/>
      <w:r w:rsidR="00316BC4" w:rsidRPr="00B00D6B">
        <w:rPr>
          <w:rStyle w:val="Accentuationlgre"/>
          <w:lang w:val="en-GB"/>
        </w:rPr>
        <w:t xml:space="preserve">, </w:t>
      </w:r>
      <w:proofErr w:type="spellStart"/>
      <w:r w:rsidR="00316BC4" w:rsidRPr="00B00D6B">
        <w:rPr>
          <w:rStyle w:val="Accentuationlgre"/>
          <w:lang w:val="en-GB"/>
        </w:rPr>
        <w:t>schema_coc</w:t>
      </w:r>
      <w:proofErr w:type="spellEnd"/>
      <w:r w:rsidR="00316BC4" w:rsidRPr="00B00D6B">
        <w:rPr>
          <w:rStyle w:val="Accentuationlgre"/>
          <w:lang w:val="en-GB"/>
        </w:rPr>
        <w:t xml:space="preserve">, </w:t>
      </w:r>
      <w:proofErr w:type="spellStart"/>
      <w:r w:rsidR="00316BC4" w:rsidRPr="00B00D6B">
        <w:rPr>
          <w:rStyle w:val="Accentuationlgre"/>
          <w:lang w:val="en-GB"/>
        </w:rPr>
        <w:t>schema_gestion</w:t>
      </w:r>
      <w:proofErr w:type="spellEnd"/>
      <w:r w:rsidR="00316BC4" w:rsidRPr="00B00D6B">
        <w:rPr>
          <w:rStyle w:val="Accentuationlgre"/>
          <w:lang w:val="en-GB"/>
        </w:rPr>
        <w:t xml:space="preserve">, </w:t>
      </w:r>
      <w:proofErr w:type="spellStart"/>
      <w:r w:rsidR="00316BC4" w:rsidRPr="00B00D6B">
        <w:rPr>
          <w:rStyle w:val="Accentuationlgre"/>
          <w:lang w:val="en-GB"/>
        </w:rPr>
        <w:t>schema_mof</w:t>
      </w:r>
      <w:proofErr w:type="spellEnd"/>
      <w:r w:rsidR="00316BC4" w:rsidRPr="00B00D6B">
        <w:rPr>
          <w:rStyle w:val="Accentuationlgre"/>
          <w:lang w:val="en-GB"/>
        </w:rPr>
        <w:t xml:space="preserve">, </w:t>
      </w:r>
      <w:proofErr w:type="spellStart"/>
      <w:r w:rsidR="00316BC4" w:rsidRPr="00B00D6B">
        <w:rPr>
          <w:rStyle w:val="Accentuationlgre"/>
          <w:lang w:val="en-GB"/>
        </w:rPr>
        <w:t>schema_ref</w:t>
      </w:r>
      <w:proofErr w:type="spellEnd"/>
      <w:r w:rsidR="00316BC4" w:rsidRPr="00B00D6B">
        <w:rPr>
          <w:rStyle w:val="Accentuationlgre"/>
          <w:lang w:val="en-GB"/>
        </w:rPr>
        <w:t xml:space="preserve"> CASCADE;'</w:t>
      </w:r>
    </w:p>
    <w:p w14:paraId="09302693" w14:textId="414BE5B3" w:rsidR="00316BC4" w:rsidRDefault="00316BC4" w:rsidP="00B00D6B">
      <w:pPr>
        <w:numPr>
          <w:ilvl w:val="2"/>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hanging="360"/>
        <w:rPr>
          <w:rFonts w:eastAsia="Times New Roman"/>
        </w:rPr>
      </w:pPr>
      <w:r>
        <w:rPr>
          <w:rFonts w:eastAsia="Times New Roman"/>
        </w:rPr>
        <w:t xml:space="preserve">Pour chacun </w:t>
      </w:r>
      <w:r w:rsidR="00B00D6B">
        <w:rPr>
          <w:rFonts w:eastAsia="Times New Roman"/>
        </w:rPr>
        <w:t>des dumps</w:t>
      </w:r>
      <w:r>
        <w:rPr>
          <w:rFonts w:eastAsia="Times New Roman"/>
        </w:rPr>
        <w:t xml:space="preserve"> que l'on souhaite importer </w:t>
      </w:r>
    </w:p>
    <w:p w14:paraId="17447B65" w14:textId="04CA13AF" w:rsidR="00316BC4" w:rsidRDefault="00B00D6B" w:rsidP="00B00D6B">
      <w:pPr>
        <w:numPr>
          <w:ilvl w:val="3"/>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80" w:hanging="360"/>
        <w:rPr>
          <w:rFonts w:eastAsia="Times New Roman"/>
        </w:rPr>
      </w:pPr>
      <w:r>
        <w:rPr>
          <w:rFonts w:eastAsia="Times New Roman"/>
        </w:rPr>
        <w:t>Supprimer</w:t>
      </w:r>
      <w:r w:rsidR="00316BC4">
        <w:rPr>
          <w:rFonts w:eastAsia="Times New Roman"/>
        </w:rPr>
        <w:t xml:space="preserve"> au préalable dans la base cible de l'import les extensions si elles existent (&lt;=&gt; si elles ont été importées lors d'un import précédent). Cela est nécessaire pour éviter les problèmes de cohabitation : 1 extension donnée ne peut être installée qu'une seule fois sur une base de données)</w:t>
      </w:r>
    </w:p>
    <w:p w14:paraId="393E88B1" w14:textId="69FFADC5" w:rsidR="00316BC4" w:rsidRDefault="00B00D6B" w:rsidP="00B00D6B">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rFonts w:eastAsia="Times New Roman"/>
        </w:rPr>
      </w:pPr>
      <w:r>
        <w:rPr>
          <w:rFonts w:eastAsia="Times New Roman"/>
          <w:color w:val="003366"/>
        </w:rPr>
        <w:t>Alternative</w:t>
      </w:r>
      <w:r w:rsidR="00316BC4">
        <w:rPr>
          <w:rFonts w:eastAsia="Times New Roman"/>
          <w:color w:val="003366"/>
        </w:rPr>
        <w:t xml:space="preserve"> 1, en environnement non-</w:t>
      </w:r>
      <w:proofErr w:type="gramStart"/>
      <w:r w:rsidR="00316BC4">
        <w:rPr>
          <w:rFonts w:eastAsia="Times New Roman"/>
          <w:color w:val="003366"/>
        </w:rPr>
        <w:t>conteneurisé:</w:t>
      </w:r>
      <w:proofErr w:type="gramEnd"/>
      <w:r w:rsidR="00316BC4">
        <w:rPr>
          <w:rFonts w:eastAsia="Times New Roman"/>
          <w:b/>
          <w:bCs/>
          <w:color w:val="0000FF"/>
        </w:rPr>
        <w:br/>
      </w:r>
      <w:proofErr w:type="spellStart"/>
      <w:r w:rsidR="00316BC4">
        <w:rPr>
          <w:rStyle w:val="lev"/>
          <w:rFonts w:eastAsia="Times New Roman"/>
          <w:color w:val="0000FF"/>
        </w:rPr>
        <w:t>psql</w:t>
      </w:r>
      <w:proofErr w:type="spellEnd"/>
      <w:r w:rsidR="00316BC4">
        <w:rPr>
          <w:rStyle w:val="lev"/>
          <w:rFonts w:eastAsia="Times New Roman"/>
          <w:color w:val="0000FF"/>
        </w:rPr>
        <w:t xml:space="preserve"> -d </w:t>
      </w:r>
      <w:r w:rsidR="00316BC4">
        <w:rPr>
          <w:rStyle w:val="Accentuation"/>
          <w:rFonts w:eastAsia="Times New Roman"/>
          <w:b/>
          <w:bCs/>
          <w:color w:val="0000FF"/>
        </w:rPr>
        <w:t>&lt;</w:t>
      </w:r>
      <w:proofErr w:type="spellStart"/>
      <w:r w:rsidR="00316BC4">
        <w:rPr>
          <w:rStyle w:val="Accentuation"/>
          <w:rFonts w:eastAsia="Times New Roman"/>
          <w:b/>
          <w:bCs/>
          <w:color w:val="0000FF"/>
        </w:rPr>
        <w:t>nom_database_dre</w:t>
      </w:r>
      <w:proofErr w:type="spellEnd"/>
      <w:r w:rsidR="00316BC4">
        <w:rPr>
          <w:rStyle w:val="Accentuation"/>
          <w:rFonts w:eastAsia="Times New Roman"/>
          <w:b/>
          <w:bCs/>
          <w:color w:val="0000FF"/>
        </w:rPr>
        <w:t>&gt;</w:t>
      </w:r>
      <w:r w:rsidR="00316BC4">
        <w:rPr>
          <w:rStyle w:val="lev"/>
          <w:rFonts w:eastAsia="Times New Roman"/>
          <w:color w:val="0000FF"/>
        </w:rPr>
        <w:t xml:space="preserve"> -U </w:t>
      </w:r>
      <w:r w:rsidR="00316BC4">
        <w:rPr>
          <w:rStyle w:val="Accentuation"/>
          <w:rFonts w:eastAsia="Times New Roman"/>
          <w:b/>
          <w:bCs/>
          <w:color w:val="0000FF"/>
        </w:rPr>
        <w:t>&lt;</w:t>
      </w:r>
      <w:proofErr w:type="spellStart"/>
      <w:r w:rsidR="00316BC4">
        <w:rPr>
          <w:rStyle w:val="Accentuation"/>
          <w:rFonts w:eastAsia="Times New Roman"/>
          <w:b/>
          <w:bCs/>
          <w:color w:val="0000FF"/>
        </w:rPr>
        <w:t>user_database_dre</w:t>
      </w:r>
      <w:proofErr w:type="spellEnd"/>
      <w:r w:rsidR="00316BC4">
        <w:rPr>
          <w:rStyle w:val="Accentuation"/>
          <w:rFonts w:eastAsia="Times New Roman"/>
          <w:b/>
          <w:bCs/>
          <w:color w:val="0000FF"/>
        </w:rPr>
        <w:t>&gt;</w:t>
      </w:r>
      <w:r w:rsidR="00316BC4">
        <w:rPr>
          <w:rFonts w:eastAsia="Times New Roman"/>
          <w:color w:val="0000FF"/>
        </w:rPr>
        <w:t xml:space="preserve"> </w:t>
      </w:r>
      <w:r w:rsidR="00316BC4">
        <w:rPr>
          <w:rStyle w:val="lev"/>
          <w:rFonts w:eastAsia="Times New Roman"/>
          <w:color w:val="0000FF"/>
        </w:rPr>
        <w:t xml:space="preserve">-c 'DROP EXTENSION IF EXISTS </w:t>
      </w:r>
      <w:proofErr w:type="spellStart"/>
      <w:r w:rsidR="00316BC4">
        <w:rPr>
          <w:rStyle w:val="lev"/>
          <w:rFonts w:eastAsia="Times New Roman"/>
          <w:color w:val="0000FF"/>
        </w:rPr>
        <w:t>unaccent</w:t>
      </w:r>
      <w:proofErr w:type="spellEnd"/>
      <w:r w:rsidR="00316BC4">
        <w:rPr>
          <w:rStyle w:val="lev"/>
          <w:rFonts w:eastAsia="Times New Roman"/>
          <w:color w:val="0000FF"/>
        </w:rPr>
        <w:t xml:space="preserve">, </w:t>
      </w:r>
      <w:proofErr w:type="spellStart"/>
      <w:r w:rsidR="00316BC4">
        <w:rPr>
          <w:rStyle w:val="lev"/>
          <w:rFonts w:eastAsia="Times New Roman"/>
          <w:color w:val="0000FF"/>
        </w:rPr>
        <w:t>pg_trgm</w:t>
      </w:r>
      <w:proofErr w:type="spellEnd"/>
      <w:r w:rsidR="00316BC4">
        <w:rPr>
          <w:rStyle w:val="lev"/>
          <w:rFonts w:eastAsia="Times New Roman"/>
          <w:color w:val="0000FF"/>
        </w:rPr>
        <w:t xml:space="preserve"> CASCADE;'</w:t>
      </w:r>
      <w:r w:rsidR="00316BC4">
        <w:rPr>
          <w:rFonts w:eastAsia="Times New Roman"/>
        </w:rPr>
        <w:br/>
        <w:t xml:space="preserve">exemple : </w:t>
      </w:r>
      <w:proofErr w:type="spellStart"/>
      <w:r w:rsidR="00316BC4" w:rsidRPr="00B00D6B">
        <w:rPr>
          <w:rStyle w:val="Accentuationlgre"/>
        </w:rPr>
        <w:t>psql</w:t>
      </w:r>
      <w:proofErr w:type="spellEnd"/>
      <w:r w:rsidR="00316BC4" w:rsidRPr="00B00D6B">
        <w:rPr>
          <w:rStyle w:val="Accentuationlgre"/>
        </w:rPr>
        <w:t xml:space="preserve"> -d </w:t>
      </w:r>
      <w:proofErr w:type="spellStart"/>
      <w:r w:rsidR="00316BC4" w:rsidRPr="00B00D6B">
        <w:rPr>
          <w:rStyle w:val="Accentuationlgre"/>
        </w:rPr>
        <w:t>dre</w:t>
      </w:r>
      <w:proofErr w:type="spellEnd"/>
      <w:r w:rsidR="00316BC4" w:rsidRPr="00B00D6B">
        <w:rPr>
          <w:rStyle w:val="Accentuationlgre"/>
        </w:rPr>
        <w:t xml:space="preserve"> -U </w:t>
      </w:r>
      <w:proofErr w:type="spellStart"/>
      <w:r w:rsidR="00316BC4" w:rsidRPr="00B00D6B">
        <w:rPr>
          <w:rStyle w:val="Accentuationlgre"/>
        </w:rPr>
        <w:t>postgres</w:t>
      </w:r>
      <w:proofErr w:type="spellEnd"/>
      <w:r w:rsidR="00316BC4" w:rsidRPr="00B00D6B">
        <w:rPr>
          <w:rStyle w:val="Accentuationlgre"/>
        </w:rPr>
        <w:t xml:space="preserve"> -c 'DROP EXTENSION IF EXISTS </w:t>
      </w:r>
      <w:proofErr w:type="spellStart"/>
      <w:r w:rsidR="00316BC4" w:rsidRPr="00B00D6B">
        <w:rPr>
          <w:rStyle w:val="Accentuationlgre"/>
        </w:rPr>
        <w:t>unaccent</w:t>
      </w:r>
      <w:proofErr w:type="spellEnd"/>
      <w:r w:rsidR="00316BC4" w:rsidRPr="00B00D6B">
        <w:rPr>
          <w:rStyle w:val="Accentuationlgre"/>
        </w:rPr>
        <w:t xml:space="preserve">, </w:t>
      </w:r>
      <w:proofErr w:type="spellStart"/>
      <w:r w:rsidR="00316BC4" w:rsidRPr="00B00D6B">
        <w:rPr>
          <w:rStyle w:val="Accentuationlgre"/>
        </w:rPr>
        <w:t>pg_trgm</w:t>
      </w:r>
      <w:proofErr w:type="spellEnd"/>
      <w:r w:rsidR="00316BC4" w:rsidRPr="00B00D6B">
        <w:rPr>
          <w:rStyle w:val="Accentuationlgre"/>
        </w:rPr>
        <w:t xml:space="preserve"> CASCADE;'</w:t>
      </w:r>
    </w:p>
    <w:p w14:paraId="2F0EAE37" w14:textId="7D7D9558" w:rsidR="00316BC4" w:rsidRDefault="00B00D6B" w:rsidP="00B00D6B">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rFonts w:eastAsia="Times New Roman"/>
        </w:rPr>
      </w:pPr>
      <w:r>
        <w:rPr>
          <w:rFonts w:eastAsia="Times New Roman"/>
          <w:color w:val="003366"/>
        </w:rPr>
        <w:t>Alternative</w:t>
      </w:r>
      <w:r w:rsidR="00316BC4">
        <w:rPr>
          <w:rFonts w:eastAsia="Times New Roman"/>
          <w:color w:val="003366"/>
        </w:rPr>
        <w:t xml:space="preserve"> 2, en environnement </w:t>
      </w:r>
      <w:r>
        <w:rPr>
          <w:rFonts w:eastAsia="Times New Roman"/>
          <w:color w:val="003366"/>
        </w:rPr>
        <w:t>conteneurisé :</w:t>
      </w:r>
      <w:r w:rsidR="00316BC4">
        <w:rPr>
          <w:rFonts w:eastAsia="Times New Roman"/>
          <w:b/>
          <w:bCs/>
          <w:color w:val="0000FF"/>
        </w:rPr>
        <w:br/>
      </w:r>
      <w:r w:rsidR="00316BC4">
        <w:rPr>
          <w:rStyle w:val="lev"/>
          <w:rFonts w:eastAsia="Times New Roman"/>
          <w:color w:val="0000FF"/>
        </w:rPr>
        <w:t xml:space="preserve">docker </w:t>
      </w:r>
      <w:proofErr w:type="spellStart"/>
      <w:r w:rsidR="00316BC4">
        <w:rPr>
          <w:rStyle w:val="lev"/>
          <w:rFonts w:eastAsia="Times New Roman"/>
          <w:color w:val="0000FF"/>
        </w:rPr>
        <w:t>exec</w:t>
      </w:r>
      <w:proofErr w:type="spellEnd"/>
      <w:r w:rsidR="00316BC4">
        <w:rPr>
          <w:rStyle w:val="lev"/>
          <w:rFonts w:eastAsia="Times New Roman"/>
          <w:color w:val="0000FF"/>
        </w:rPr>
        <w:t xml:space="preserve"> -i </w:t>
      </w:r>
      <w:r w:rsidR="00316BC4">
        <w:rPr>
          <w:rStyle w:val="Accentuation"/>
          <w:rFonts w:eastAsia="Times New Roman"/>
          <w:b/>
          <w:bCs/>
          <w:color w:val="0000FF"/>
        </w:rPr>
        <w:t>&lt;</w:t>
      </w:r>
      <w:proofErr w:type="spellStart"/>
      <w:r w:rsidR="00316BC4">
        <w:rPr>
          <w:rStyle w:val="Accentuation"/>
          <w:rFonts w:eastAsia="Times New Roman"/>
          <w:b/>
          <w:bCs/>
          <w:color w:val="0000FF"/>
        </w:rPr>
        <w:t>nom_conteneur</w:t>
      </w:r>
      <w:proofErr w:type="spellEnd"/>
      <w:r w:rsidR="00316BC4">
        <w:rPr>
          <w:rStyle w:val="Accentuation"/>
          <w:rFonts w:eastAsia="Times New Roman"/>
          <w:b/>
          <w:bCs/>
          <w:color w:val="0000FF"/>
        </w:rPr>
        <w:t>&gt;</w:t>
      </w:r>
      <w:r w:rsidR="00316BC4">
        <w:rPr>
          <w:rStyle w:val="lev"/>
          <w:rFonts w:eastAsia="Times New Roman"/>
          <w:color w:val="0000FF"/>
        </w:rPr>
        <w:t xml:space="preserve"> </w:t>
      </w:r>
      <w:proofErr w:type="spellStart"/>
      <w:r w:rsidR="00316BC4">
        <w:rPr>
          <w:rStyle w:val="lev"/>
          <w:rFonts w:eastAsia="Times New Roman"/>
          <w:color w:val="0000FF"/>
        </w:rPr>
        <w:t>psql</w:t>
      </w:r>
      <w:proofErr w:type="spellEnd"/>
      <w:r w:rsidR="00316BC4">
        <w:rPr>
          <w:rStyle w:val="lev"/>
          <w:rFonts w:eastAsia="Times New Roman"/>
          <w:color w:val="0000FF"/>
        </w:rPr>
        <w:t xml:space="preserve"> -d </w:t>
      </w:r>
      <w:r w:rsidR="00316BC4">
        <w:rPr>
          <w:rStyle w:val="Accentuation"/>
          <w:rFonts w:eastAsia="Times New Roman"/>
          <w:b/>
          <w:bCs/>
          <w:color w:val="0000FF"/>
        </w:rPr>
        <w:t>&lt;</w:t>
      </w:r>
      <w:proofErr w:type="spellStart"/>
      <w:r w:rsidR="00316BC4">
        <w:rPr>
          <w:rStyle w:val="Accentuation"/>
          <w:rFonts w:eastAsia="Times New Roman"/>
          <w:b/>
          <w:bCs/>
          <w:color w:val="0000FF"/>
        </w:rPr>
        <w:t>nom_database_dre</w:t>
      </w:r>
      <w:proofErr w:type="spellEnd"/>
      <w:r w:rsidR="00316BC4">
        <w:rPr>
          <w:rStyle w:val="Accentuation"/>
          <w:rFonts w:eastAsia="Times New Roman"/>
          <w:b/>
          <w:bCs/>
          <w:color w:val="0000FF"/>
        </w:rPr>
        <w:t>&gt;</w:t>
      </w:r>
      <w:r w:rsidR="00316BC4">
        <w:rPr>
          <w:rStyle w:val="lev"/>
          <w:rFonts w:eastAsia="Times New Roman"/>
          <w:color w:val="0000FF"/>
        </w:rPr>
        <w:t xml:space="preserve"> -U </w:t>
      </w:r>
      <w:r w:rsidR="00316BC4">
        <w:rPr>
          <w:rStyle w:val="Accentuation"/>
          <w:rFonts w:eastAsia="Times New Roman"/>
          <w:b/>
          <w:bCs/>
          <w:color w:val="0000FF"/>
        </w:rPr>
        <w:t>&lt;</w:t>
      </w:r>
      <w:proofErr w:type="spellStart"/>
      <w:r w:rsidR="00316BC4">
        <w:rPr>
          <w:rStyle w:val="Accentuation"/>
          <w:rFonts w:eastAsia="Times New Roman"/>
          <w:b/>
          <w:bCs/>
          <w:color w:val="0000FF"/>
        </w:rPr>
        <w:t>user_database_dre</w:t>
      </w:r>
      <w:proofErr w:type="spellEnd"/>
      <w:r w:rsidR="00316BC4">
        <w:rPr>
          <w:rStyle w:val="Accentuation"/>
          <w:rFonts w:eastAsia="Times New Roman"/>
          <w:b/>
          <w:bCs/>
          <w:color w:val="0000FF"/>
        </w:rPr>
        <w:t>&gt;</w:t>
      </w:r>
      <w:r w:rsidR="00316BC4">
        <w:rPr>
          <w:rStyle w:val="lev"/>
          <w:rFonts w:eastAsia="Times New Roman"/>
          <w:color w:val="0000FF"/>
        </w:rPr>
        <w:t xml:space="preserve"> -c 'DROP EXTENSION IF EXISTS </w:t>
      </w:r>
      <w:proofErr w:type="spellStart"/>
      <w:r w:rsidR="00316BC4">
        <w:rPr>
          <w:rStyle w:val="lev"/>
          <w:rFonts w:eastAsia="Times New Roman"/>
          <w:color w:val="0000FF"/>
        </w:rPr>
        <w:t>unaccent</w:t>
      </w:r>
      <w:proofErr w:type="spellEnd"/>
      <w:r w:rsidR="00316BC4">
        <w:rPr>
          <w:rStyle w:val="lev"/>
          <w:rFonts w:eastAsia="Times New Roman"/>
          <w:color w:val="0000FF"/>
        </w:rPr>
        <w:t xml:space="preserve">, </w:t>
      </w:r>
      <w:proofErr w:type="spellStart"/>
      <w:r w:rsidR="00316BC4">
        <w:rPr>
          <w:rStyle w:val="lev"/>
          <w:rFonts w:eastAsia="Times New Roman"/>
          <w:color w:val="0000FF"/>
        </w:rPr>
        <w:t>pg_trgm</w:t>
      </w:r>
      <w:proofErr w:type="spellEnd"/>
      <w:r w:rsidR="00316BC4">
        <w:rPr>
          <w:rStyle w:val="lev"/>
          <w:rFonts w:eastAsia="Times New Roman"/>
          <w:color w:val="0000FF"/>
        </w:rPr>
        <w:t xml:space="preserve"> </w:t>
      </w:r>
      <w:proofErr w:type="gramStart"/>
      <w:r w:rsidR="00316BC4">
        <w:rPr>
          <w:rStyle w:val="lev"/>
          <w:rFonts w:eastAsia="Times New Roman"/>
          <w:color w:val="0000FF"/>
        </w:rPr>
        <w:t>CASCADE;</w:t>
      </w:r>
      <w:proofErr w:type="gramEnd"/>
      <w:r w:rsidR="00316BC4">
        <w:rPr>
          <w:rStyle w:val="lev"/>
          <w:rFonts w:eastAsia="Times New Roman"/>
          <w:color w:val="0000FF"/>
        </w:rPr>
        <w:t>'</w:t>
      </w:r>
      <w:r w:rsidR="00316BC4">
        <w:rPr>
          <w:rFonts w:eastAsia="Times New Roman"/>
        </w:rPr>
        <w:br/>
        <w:t xml:space="preserve">exemple : </w:t>
      </w:r>
      <w:r w:rsidR="00316BC4" w:rsidRPr="00B00D6B">
        <w:rPr>
          <w:rStyle w:val="Accentuationlgre"/>
        </w:rPr>
        <w:t xml:space="preserve">docker </w:t>
      </w:r>
      <w:proofErr w:type="spellStart"/>
      <w:r w:rsidR="00316BC4" w:rsidRPr="00B00D6B">
        <w:rPr>
          <w:rStyle w:val="Accentuationlgre"/>
        </w:rPr>
        <w:t>exec</w:t>
      </w:r>
      <w:proofErr w:type="spellEnd"/>
      <w:r w:rsidR="00316BC4" w:rsidRPr="00B00D6B">
        <w:rPr>
          <w:rStyle w:val="Accentuationlgre"/>
        </w:rPr>
        <w:t xml:space="preserve"> -i dre-db-1 </w:t>
      </w:r>
      <w:proofErr w:type="spellStart"/>
      <w:r w:rsidR="00316BC4" w:rsidRPr="00B00D6B">
        <w:rPr>
          <w:rStyle w:val="Accentuationlgre"/>
        </w:rPr>
        <w:t>psql</w:t>
      </w:r>
      <w:proofErr w:type="spellEnd"/>
      <w:r w:rsidR="00316BC4" w:rsidRPr="00B00D6B">
        <w:rPr>
          <w:rStyle w:val="Accentuationlgre"/>
        </w:rPr>
        <w:t xml:space="preserve"> -d </w:t>
      </w:r>
      <w:proofErr w:type="spellStart"/>
      <w:r w:rsidR="00316BC4" w:rsidRPr="00B00D6B">
        <w:rPr>
          <w:rStyle w:val="Accentuationlgre"/>
        </w:rPr>
        <w:t>dre</w:t>
      </w:r>
      <w:proofErr w:type="spellEnd"/>
      <w:r w:rsidR="00316BC4" w:rsidRPr="00B00D6B">
        <w:rPr>
          <w:rStyle w:val="Accentuationlgre"/>
        </w:rPr>
        <w:t xml:space="preserve"> -U </w:t>
      </w:r>
      <w:proofErr w:type="spellStart"/>
      <w:r w:rsidR="00316BC4" w:rsidRPr="00B00D6B">
        <w:rPr>
          <w:rStyle w:val="Accentuationlgre"/>
        </w:rPr>
        <w:t>postgres</w:t>
      </w:r>
      <w:proofErr w:type="spellEnd"/>
      <w:r w:rsidR="00316BC4" w:rsidRPr="00B00D6B">
        <w:rPr>
          <w:rStyle w:val="Accentuationlgre"/>
        </w:rPr>
        <w:t xml:space="preserve"> -c 'DROP EXTENSION IF EXISTS </w:t>
      </w:r>
      <w:proofErr w:type="spellStart"/>
      <w:r w:rsidR="00316BC4" w:rsidRPr="00B00D6B">
        <w:rPr>
          <w:rStyle w:val="Accentuationlgre"/>
        </w:rPr>
        <w:t>unaccent</w:t>
      </w:r>
      <w:proofErr w:type="spellEnd"/>
      <w:r w:rsidR="00316BC4" w:rsidRPr="00B00D6B">
        <w:rPr>
          <w:rStyle w:val="Accentuationlgre"/>
        </w:rPr>
        <w:t xml:space="preserve">, </w:t>
      </w:r>
      <w:proofErr w:type="spellStart"/>
      <w:r w:rsidR="00316BC4" w:rsidRPr="00B00D6B">
        <w:rPr>
          <w:rStyle w:val="Accentuationlgre"/>
        </w:rPr>
        <w:t>pg_trgm</w:t>
      </w:r>
      <w:proofErr w:type="spellEnd"/>
      <w:r w:rsidR="00316BC4" w:rsidRPr="00B00D6B">
        <w:rPr>
          <w:rStyle w:val="Accentuationlgre"/>
        </w:rPr>
        <w:t xml:space="preserve"> CASCADE;'</w:t>
      </w:r>
    </w:p>
    <w:p w14:paraId="613E4B7F" w14:textId="785AE91B" w:rsidR="00316BC4" w:rsidRDefault="00B00D6B" w:rsidP="00B00D6B">
      <w:pPr>
        <w:numPr>
          <w:ilvl w:val="3"/>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80" w:hanging="360"/>
        <w:rPr>
          <w:rFonts w:eastAsia="Times New Roman"/>
        </w:rPr>
      </w:pPr>
      <w:r>
        <w:rPr>
          <w:rFonts w:eastAsia="Times New Roman"/>
        </w:rPr>
        <w:t>Importer</w:t>
      </w:r>
      <w:r w:rsidR="00316BC4">
        <w:rPr>
          <w:rFonts w:eastAsia="Times New Roman"/>
        </w:rPr>
        <w:t xml:space="preserve"> le dump </w:t>
      </w:r>
    </w:p>
    <w:p w14:paraId="2DE326F9" w14:textId="7B5D0010" w:rsidR="00316BC4" w:rsidRDefault="00B00D6B" w:rsidP="00B00D6B">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rFonts w:eastAsia="Times New Roman"/>
        </w:rPr>
      </w:pPr>
      <w:r>
        <w:rPr>
          <w:rFonts w:eastAsia="Times New Roman"/>
          <w:color w:val="003366"/>
        </w:rPr>
        <w:t>Alternative</w:t>
      </w:r>
      <w:r w:rsidR="00316BC4">
        <w:rPr>
          <w:rFonts w:eastAsia="Times New Roman"/>
          <w:color w:val="003366"/>
        </w:rPr>
        <w:t xml:space="preserve"> 1, en environnement non-</w:t>
      </w:r>
      <w:r>
        <w:rPr>
          <w:rFonts w:eastAsia="Times New Roman"/>
          <w:color w:val="003366"/>
        </w:rPr>
        <w:t>conteneurisé :</w:t>
      </w:r>
      <w:r w:rsidR="00316BC4">
        <w:rPr>
          <w:rFonts w:eastAsia="Times New Roman"/>
          <w:b/>
          <w:bCs/>
          <w:color w:val="0000FF"/>
        </w:rPr>
        <w:br/>
      </w:r>
      <w:proofErr w:type="spellStart"/>
      <w:r w:rsidR="00316BC4">
        <w:rPr>
          <w:rStyle w:val="lev"/>
          <w:rFonts w:eastAsia="Times New Roman"/>
          <w:color w:val="0000FF"/>
        </w:rPr>
        <w:t>pg_restore</w:t>
      </w:r>
      <w:proofErr w:type="spellEnd"/>
      <w:r w:rsidR="00316BC4">
        <w:rPr>
          <w:rStyle w:val="lev"/>
          <w:rFonts w:eastAsia="Times New Roman"/>
          <w:color w:val="0000FF"/>
        </w:rPr>
        <w:t xml:space="preserve"> -d </w:t>
      </w:r>
      <w:r w:rsidR="00316BC4">
        <w:rPr>
          <w:rStyle w:val="Accentuation"/>
          <w:rFonts w:eastAsia="Times New Roman"/>
          <w:b/>
          <w:bCs/>
          <w:color w:val="0000FF"/>
        </w:rPr>
        <w:t>&lt;</w:t>
      </w:r>
      <w:proofErr w:type="spellStart"/>
      <w:r w:rsidR="00316BC4">
        <w:rPr>
          <w:rStyle w:val="Accentuation"/>
          <w:rFonts w:eastAsia="Times New Roman"/>
          <w:b/>
          <w:bCs/>
          <w:color w:val="0000FF"/>
        </w:rPr>
        <w:t>nom_database_dre</w:t>
      </w:r>
      <w:proofErr w:type="spellEnd"/>
      <w:r w:rsidR="00316BC4">
        <w:rPr>
          <w:rStyle w:val="Accentuation"/>
          <w:rFonts w:eastAsia="Times New Roman"/>
          <w:b/>
          <w:bCs/>
          <w:color w:val="0000FF"/>
        </w:rPr>
        <w:t>&gt;</w:t>
      </w:r>
      <w:r w:rsidR="00316BC4">
        <w:rPr>
          <w:rStyle w:val="lev"/>
          <w:rFonts w:eastAsia="Times New Roman"/>
          <w:color w:val="0000FF"/>
        </w:rPr>
        <w:t xml:space="preserve"> -U </w:t>
      </w:r>
      <w:r w:rsidR="00316BC4">
        <w:rPr>
          <w:rStyle w:val="Accentuation"/>
          <w:rFonts w:eastAsia="Times New Roman"/>
          <w:b/>
          <w:bCs/>
          <w:color w:val="0000FF"/>
        </w:rPr>
        <w:t>&lt;</w:t>
      </w:r>
      <w:proofErr w:type="spellStart"/>
      <w:r w:rsidR="00316BC4">
        <w:rPr>
          <w:rStyle w:val="Accentuation"/>
          <w:rFonts w:eastAsia="Times New Roman"/>
          <w:b/>
          <w:bCs/>
          <w:color w:val="0000FF"/>
        </w:rPr>
        <w:t>user_database_dre</w:t>
      </w:r>
      <w:proofErr w:type="spellEnd"/>
      <w:r w:rsidR="00316BC4">
        <w:rPr>
          <w:rStyle w:val="Accentuation"/>
          <w:rFonts w:eastAsia="Times New Roman"/>
          <w:b/>
          <w:bCs/>
          <w:color w:val="0000FF"/>
        </w:rPr>
        <w:t>&gt;</w:t>
      </w:r>
      <w:r w:rsidR="00316BC4">
        <w:rPr>
          <w:rStyle w:val="lev"/>
          <w:rFonts w:eastAsia="Times New Roman"/>
          <w:color w:val="0000FF"/>
        </w:rPr>
        <w:t xml:space="preserve"> --no-</w:t>
      </w:r>
      <w:proofErr w:type="spellStart"/>
      <w:r w:rsidR="00316BC4">
        <w:rPr>
          <w:rStyle w:val="lev"/>
          <w:rFonts w:eastAsia="Times New Roman"/>
          <w:color w:val="0000FF"/>
        </w:rPr>
        <w:t>owner</w:t>
      </w:r>
      <w:proofErr w:type="spellEnd"/>
      <w:r w:rsidR="00316BC4">
        <w:rPr>
          <w:rStyle w:val="lev"/>
          <w:rFonts w:eastAsia="Times New Roman"/>
          <w:color w:val="0000FF"/>
        </w:rPr>
        <w:t xml:space="preserve"> --no-</w:t>
      </w:r>
      <w:proofErr w:type="spellStart"/>
      <w:r w:rsidR="00316BC4">
        <w:rPr>
          <w:rStyle w:val="lev"/>
          <w:rFonts w:eastAsia="Times New Roman"/>
          <w:color w:val="0000FF"/>
        </w:rPr>
        <w:t>acl</w:t>
      </w:r>
      <w:proofErr w:type="spellEnd"/>
      <w:r w:rsidR="00282205" w:rsidRPr="00282205">
        <w:rPr>
          <w:rStyle w:val="lev"/>
          <w:rFonts w:eastAsia="Times New Roman"/>
          <w:color w:val="0000FF"/>
        </w:rPr>
        <w:t xml:space="preserve"> --clean --if-</w:t>
      </w:r>
      <w:proofErr w:type="spellStart"/>
      <w:r w:rsidR="00282205" w:rsidRPr="00282205">
        <w:rPr>
          <w:rStyle w:val="lev"/>
          <w:rFonts w:eastAsia="Times New Roman"/>
          <w:color w:val="0000FF"/>
        </w:rPr>
        <w:t>exists</w:t>
      </w:r>
      <w:proofErr w:type="spellEnd"/>
      <w:r w:rsidR="00316BC4">
        <w:rPr>
          <w:rStyle w:val="lev"/>
          <w:rFonts w:eastAsia="Times New Roman"/>
          <w:color w:val="0000FF"/>
        </w:rPr>
        <w:t xml:space="preserve"> </w:t>
      </w:r>
      <w:r w:rsidR="00316BC4">
        <w:rPr>
          <w:rStyle w:val="Accentuation"/>
          <w:rFonts w:eastAsia="Times New Roman"/>
          <w:b/>
          <w:bCs/>
          <w:color w:val="0000FF"/>
        </w:rPr>
        <w:t>&lt;</w:t>
      </w:r>
      <w:proofErr w:type="spellStart"/>
      <w:r w:rsidR="00316BC4">
        <w:rPr>
          <w:rStyle w:val="Accentuation"/>
          <w:rFonts w:eastAsia="Times New Roman"/>
          <w:b/>
          <w:bCs/>
          <w:color w:val="0000FF"/>
        </w:rPr>
        <w:t>nom_dump</w:t>
      </w:r>
      <w:proofErr w:type="spellEnd"/>
      <w:r w:rsidR="00316BC4">
        <w:rPr>
          <w:rStyle w:val="Accentuation"/>
          <w:rFonts w:eastAsia="Times New Roman"/>
          <w:b/>
          <w:bCs/>
          <w:color w:val="0000FF"/>
        </w:rPr>
        <w:t>&gt;</w:t>
      </w:r>
      <w:r w:rsidR="00316BC4">
        <w:rPr>
          <w:rFonts w:eastAsia="Times New Roman"/>
        </w:rPr>
        <w:br/>
        <w:t xml:space="preserve">exemple : </w:t>
      </w:r>
      <w:proofErr w:type="spellStart"/>
      <w:r w:rsidR="00316BC4" w:rsidRPr="00B00D6B">
        <w:rPr>
          <w:rStyle w:val="Accentuationlgre"/>
        </w:rPr>
        <w:t>pg_restore</w:t>
      </w:r>
      <w:proofErr w:type="spellEnd"/>
      <w:r w:rsidR="00316BC4" w:rsidRPr="00B00D6B">
        <w:rPr>
          <w:rStyle w:val="Accentuationlgre"/>
        </w:rPr>
        <w:t xml:space="preserve"> -d </w:t>
      </w:r>
      <w:proofErr w:type="spellStart"/>
      <w:r w:rsidR="00316BC4" w:rsidRPr="00B00D6B">
        <w:rPr>
          <w:rStyle w:val="Accentuationlgre"/>
        </w:rPr>
        <w:t>dre</w:t>
      </w:r>
      <w:proofErr w:type="spellEnd"/>
      <w:r w:rsidR="00316BC4" w:rsidRPr="00B00D6B">
        <w:rPr>
          <w:rStyle w:val="Accentuationlgre"/>
        </w:rPr>
        <w:t xml:space="preserve"> -U </w:t>
      </w:r>
      <w:proofErr w:type="spellStart"/>
      <w:r w:rsidR="00316BC4" w:rsidRPr="00B00D6B">
        <w:rPr>
          <w:rStyle w:val="Accentuationlgre"/>
        </w:rPr>
        <w:t>postgres</w:t>
      </w:r>
      <w:proofErr w:type="spellEnd"/>
      <w:r w:rsidR="00316BC4" w:rsidRPr="00B00D6B">
        <w:rPr>
          <w:rStyle w:val="Accentuationlgre"/>
        </w:rPr>
        <w:t xml:space="preserve"> --no-</w:t>
      </w:r>
      <w:proofErr w:type="spellStart"/>
      <w:r w:rsidR="00316BC4" w:rsidRPr="00B00D6B">
        <w:rPr>
          <w:rStyle w:val="Accentuationlgre"/>
        </w:rPr>
        <w:t>owner</w:t>
      </w:r>
      <w:proofErr w:type="spellEnd"/>
      <w:r w:rsidR="00316BC4" w:rsidRPr="00B00D6B">
        <w:rPr>
          <w:rStyle w:val="Accentuationlgre"/>
        </w:rPr>
        <w:t xml:space="preserve"> --no-</w:t>
      </w:r>
      <w:proofErr w:type="spellStart"/>
      <w:r w:rsidR="00316BC4" w:rsidRPr="00B00D6B">
        <w:rPr>
          <w:rStyle w:val="Accentuationlgre"/>
        </w:rPr>
        <w:t>acl</w:t>
      </w:r>
      <w:proofErr w:type="spellEnd"/>
      <w:r w:rsidR="00282205" w:rsidRPr="00282205">
        <w:rPr>
          <w:rStyle w:val="Accentuationlgre"/>
        </w:rPr>
        <w:t xml:space="preserve"> --clean --if-</w:t>
      </w:r>
      <w:proofErr w:type="spellStart"/>
      <w:r w:rsidR="00282205" w:rsidRPr="00282205">
        <w:rPr>
          <w:rStyle w:val="Accentuationlgre"/>
        </w:rPr>
        <w:t>exists</w:t>
      </w:r>
      <w:proofErr w:type="spellEnd"/>
      <w:r w:rsidR="00316BC4" w:rsidRPr="00B00D6B">
        <w:rPr>
          <w:rStyle w:val="Accentuationlgre"/>
        </w:rPr>
        <w:t xml:space="preserve"> </w:t>
      </w:r>
      <w:proofErr w:type="spellStart"/>
      <w:r w:rsidR="00316BC4" w:rsidRPr="00B00D6B">
        <w:rPr>
          <w:rStyle w:val="Accentuationlgre"/>
        </w:rPr>
        <w:t>mof-db-postgres.bin</w:t>
      </w:r>
      <w:proofErr w:type="spellEnd"/>
    </w:p>
    <w:p w14:paraId="7E5ADE25" w14:textId="17775424" w:rsidR="00316BC4" w:rsidRPr="00FF5D4E" w:rsidRDefault="00B00D6B" w:rsidP="00B00D6B">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rFonts w:eastAsia="Times New Roman"/>
          <w:lang w:val="en-GB"/>
        </w:rPr>
      </w:pPr>
      <w:r w:rsidRPr="00FF5D4E">
        <w:rPr>
          <w:rFonts w:eastAsia="Times New Roman"/>
          <w:color w:val="003366"/>
          <w:lang w:val="en-GB"/>
        </w:rPr>
        <w:t>Alternative</w:t>
      </w:r>
      <w:r w:rsidR="00316BC4" w:rsidRPr="00FF5D4E">
        <w:rPr>
          <w:rFonts w:eastAsia="Times New Roman"/>
          <w:color w:val="003366"/>
          <w:lang w:val="en-GB"/>
        </w:rPr>
        <w:t xml:space="preserve"> 2, </w:t>
      </w:r>
      <w:proofErr w:type="spellStart"/>
      <w:r w:rsidR="00316BC4" w:rsidRPr="00FF5D4E">
        <w:rPr>
          <w:rFonts w:eastAsia="Times New Roman"/>
          <w:color w:val="003366"/>
          <w:lang w:val="en-GB"/>
        </w:rPr>
        <w:t>en</w:t>
      </w:r>
      <w:proofErr w:type="spellEnd"/>
      <w:r w:rsidR="00316BC4" w:rsidRPr="00FF5D4E">
        <w:rPr>
          <w:rFonts w:eastAsia="Times New Roman"/>
          <w:color w:val="003366"/>
          <w:lang w:val="en-GB"/>
        </w:rPr>
        <w:t xml:space="preserve"> </w:t>
      </w:r>
      <w:proofErr w:type="spellStart"/>
      <w:r w:rsidR="00316BC4" w:rsidRPr="00FF5D4E">
        <w:rPr>
          <w:rFonts w:eastAsia="Times New Roman"/>
          <w:color w:val="003366"/>
          <w:lang w:val="en-GB"/>
        </w:rPr>
        <w:t>environnement</w:t>
      </w:r>
      <w:proofErr w:type="spellEnd"/>
      <w:r w:rsidR="00316BC4" w:rsidRPr="00FF5D4E">
        <w:rPr>
          <w:rFonts w:eastAsia="Times New Roman"/>
          <w:color w:val="003366"/>
          <w:lang w:val="en-GB"/>
        </w:rPr>
        <w:t xml:space="preserve"> </w:t>
      </w:r>
      <w:proofErr w:type="spellStart"/>
      <w:proofErr w:type="gramStart"/>
      <w:r w:rsidRPr="00FF5D4E">
        <w:rPr>
          <w:rFonts w:eastAsia="Times New Roman"/>
          <w:color w:val="003366"/>
          <w:lang w:val="en-GB"/>
        </w:rPr>
        <w:t>conteneurisé</w:t>
      </w:r>
      <w:proofErr w:type="spellEnd"/>
      <w:r w:rsidRPr="00FF5D4E">
        <w:rPr>
          <w:rFonts w:eastAsia="Times New Roman"/>
          <w:color w:val="003366"/>
          <w:lang w:val="en-GB"/>
        </w:rPr>
        <w:t xml:space="preserve"> :</w:t>
      </w:r>
      <w:proofErr w:type="gramEnd"/>
      <w:r w:rsidR="00316BC4" w:rsidRPr="00FF5D4E">
        <w:rPr>
          <w:rFonts w:eastAsia="Times New Roman"/>
          <w:b/>
          <w:bCs/>
          <w:color w:val="0000FF"/>
          <w:lang w:val="en-GB"/>
        </w:rPr>
        <w:br/>
      </w:r>
      <w:r w:rsidR="00316BC4" w:rsidRPr="00FF5D4E">
        <w:rPr>
          <w:rStyle w:val="lev"/>
          <w:rFonts w:eastAsia="Times New Roman"/>
          <w:color w:val="0000FF"/>
          <w:lang w:val="en-GB"/>
        </w:rPr>
        <w:t>docker exec -</w:t>
      </w:r>
      <w:proofErr w:type="spellStart"/>
      <w:r w:rsidR="00316BC4" w:rsidRPr="00FF5D4E">
        <w:rPr>
          <w:rStyle w:val="lev"/>
          <w:rFonts w:eastAsia="Times New Roman"/>
          <w:color w:val="0000FF"/>
          <w:lang w:val="en-GB"/>
        </w:rPr>
        <w:t>i</w:t>
      </w:r>
      <w:proofErr w:type="spellEnd"/>
      <w:r w:rsidR="00316BC4" w:rsidRPr="00FF5D4E">
        <w:rPr>
          <w:rStyle w:val="lev"/>
          <w:rFonts w:eastAsia="Times New Roman"/>
          <w:color w:val="0000FF"/>
          <w:lang w:val="en-GB"/>
        </w:rPr>
        <w:t xml:space="preserve"> </w:t>
      </w:r>
      <w:r w:rsidR="00316BC4" w:rsidRPr="00FF5D4E">
        <w:rPr>
          <w:rStyle w:val="Accentuation"/>
          <w:rFonts w:eastAsia="Times New Roman"/>
          <w:b/>
          <w:bCs/>
          <w:color w:val="0000FF"/>
          <w:lang w:val="en-GB"/>
        </w:rPr>
        <w:t>&lt;</w:t>
      </w:r>
      <w:proofErr w:type="spellStart"/>
      <w:r w:rsidR="00316BC4" w:rsidRPr="00FF5D4E">
        <w:rPr>
          <w:rStyle w:val="Accentuation"/>
          <w:rFonts w:eastAsia="Times New Roman"/>
          <w:b/>
          <w:bCs/>
          <w:color w:val="0000FF"/>
          <w:lang w:val="en-GB"/>
        </w:rPr>
        <w:t>nom_conteneur</w:t>
      </w:r>
      <w:proofErr w:type="spellEnd"/>
      <w:r w:rsidR="00316BC4" w:rsidRPr="00FF5D4E">
        <w:rPr>
          <w:rStyle w:val="Accentuation"/>
          <w:rFonts w:eastAsia="Times New Roman"/>
          <w:b/>
          <w:bCs/>
          <w:color w:val="0000FF"/>
          <w:lang w:val="en-GB"/>
        </w:rPr>
        <w:t>&gt;</w:t>
      </w:r>
      <w:r w:rsidR="00316BC4" w:rsidRPr="00FF5D4E">
        <w:rPr>
          <w:rStyle w:val="lev"/>
          <w:rFonts w:eastAsia="Times New Roman"/>
          <w:color w:val="0000FF"/>
          <w:lang w:val="en-GB"/>
        </w:rPr>
        <w:t xml:space="preserve"> </w:t>
      </w:r>
      <w:proofErr w:type="spellStart"/>
      <w:r w:rsidR="00316BC4" w:rsidRPr="00FF5D4E">
        <w:rPr>
          <w:rStyle w:val="lev"/>
          <w:rFonts w:eastAsia="Times New Roman"/>
          <w:color w:val="0000FF"/>
          <w:lang w:val="en-GB"/>
        </w:rPr>
        <w:t>pg_restore</w:t>
      </w:r>
      <w:proofErr w:type="spellEnd"/>
      <w:r w:rsidR="00316BC4" w:rsidRPr="00FF5D4E">
        <w:rPr>
          <w:rStyle w:val="lev"/>
          <w:rFonts w:eastAsia="Times New Roman"/>
          <w:color w:val="0000FF"/>
          <w:lang w:val="en-GB"/>
        </w:rPr>
        <w:t xml:space="preserve"> -d </w:t>
      </w:r>
      <w:r w:rsidR="00316BC4" w:rsidRPr="00FF5D4E">
        <w:rPr>
          <w:rStyle w:val="Accentuation"/>
          <w:rFonts w:eastAsia="Times New Roman"/>
          <w:b/>
          <w:bCs/>
          <w:color w:val="0000FF"/>
          <w:lang w:val="en-GB"/>
        </w:rPr>
        <w:t>&lt;</w:t>
      </w:r>
      <w:proofErr w:type="spellStart"/>
      <w:r w:rsidR="00316BC4" w:rsidRPr="00FF5D4E">
        <w:rPr>
          <w:rStyle w:val="Accentuation"/>
          <w:rFonts w:eastAsia="Times New Roman"/>
          <w:b/>
          <w:bCs/>
          <w:color w:val="0000FF"/>
          <w:lang w:val="en-GB"/>
        </w:rPr>
        <w:t>nom_database_dre</w:t>
      </w:r>
      <w:proofErr w:type="spellEnd"/>
      <w:r w:rsidR="00316BC4" w:rsidRPr="00FF5D4E">
        <w:rPr>
          <w:rStyle w:val="Accentuation"/>
          <w:rFonts w:eastAsia="Times New Roman"/>
          <w:b/>
          <w:bCs/>
          <w:color w:val="0000FF"/>
          <w:lang w:val="en-GB"/>
        </w:rPr>
        <w:t>&gt;</w:t>
      </w:r>
      <w:r w:rsidR="00316BC4" w:rsidRPr="00FF5D4E">
        <w:rPr>
          <w:rStyle w:val="lev"/>
          <w:rFonts w:eastAsia="Times New Roman"/>
          <w:color w:val="0000FF"/>
          <w:lang w:val="en-GB"/>
        </w:rPr>
        <w:t xml:space="preserve"> -U </w:t>
      </w:r>
      <w:r w:rsidR="00316BC4" w:rsidRPr="00FF5D4E">
        <w:rPr>
          <w:rStyle w:val="Accentuation"/>
          <w:rFonts w:eastAsia="Times New Roman"/>
          <w:b/>
          <w:bCs/>
          <w:color w:val="0000FF"/>
          <w:lang w:val="en-GB"/>
        </w:rPr>
        <w:t>&lt;</w:t>
      </w:r>
      <w:proofErr w:type="spellStart"/>
      <w:r w:rsidR="00316BC4" w:rsidRPr="00FF5D4E">
        <w:rPr>
          <w:rStyle w:val="Accentuation"/>
          <w:rFonts w:eastAsia="Times New Roman"/>
          <w:b/>
          <w:bCs/>
          <w:color w:val="0000FF"/>
          <w:lang w:val="en-GB"/>
        </w:rPr>
        <w:t>user_database_dre</w:t>
      </w:r>
      <w:proofErr w:type="spellEnd"/>
      <w:r w:rsidR="00316BC4" w:rsidRPr="00FF5D4E">
        <w:rPr>
          <w:rStyle w:val="Accentuation"/>
          <w:rFonts w:eastAsia="Times New Roman"/>
          <w:b/>
          <w:bCs/>
          <w:color w:val="0000FF"/>
          <w:lang w:val="en-GB"/>
        </w:rPr>
        <w:t>&gt;</w:t>
      </w:r>
      <w:r w:rsidR="00316BC4" w:rsidRPr="00FF5D4E">
        <w:rPr>
          <w:rStyle w:val="lev"/>
          <w:rFonts w:eastAsia="Times New Roman"/>
          <w:color w:val="0000FF"/>
          <w:lang w:val="en-GB"/>
        </w:rPr>
        <w:t xml:space="preserve"> --no-owner --no-</w:t>
      </w:r>
      <w:proofErr w:type="spellStart"/>
      <w:r w:rsidR="00316BC4" w:rsidRPr="00FF5D4E">
        <w:rPr>
          <w:rStyle w:val="lev"/>
          <w:rFonts w:eastAsia="Times New Roman"/>
          <w:color w:val="0000FF"/>
          <w:lang w:val="en-GB"/>
        </w:rPr>
        <w:t>acl</w:t>
      </w:r>
      <w:proofErr w:type="spellEnd"/>
      <w:r w:rsidR="00282205" w:rsidRPr="00FF5D4E">
        <w:rPr>
          <w:rStyle w:val="lev"/>
          <w:rFonts w:eastAsia="Times New Roman"/>
          <w:color w:val="0000FF"/>
          <w:lang w:val="en-GB"/>
        </w:rPr>
        <w:t xml:space="preserve"> --clean --if-exists</w:t>
      </w:r>
      <w:r w:rsidR="00316BC4" w:rsidRPr="00FF5D4E">
        <w:rPr>
          <w:rStyle w:val="lev"/>
          <w:rFonts w:eastAsia="Times New Roman"/>
          <w:color w:val="0000FF"/>
          <w:lang w:val="en-GB"/>
        </w:rPr>
        <w:t xml:space="preserve"> &lt; </w:t>
      </w:r>
      <w:r w:rsidR="00316BC4" w:rsidRPr="00FF5D4E">
        <w:rPr>
          <w:rStyle w:val="Accentuation"/>
          <w:rFonts w:eastAsia="Times New Roman"/>
          <w:b/>
          <w:bCs/>
          <w:color w:val="0000FF"/>
          <w:lang w:val="en-GB"/>
        </w:rPr>
        <w:t>&lt;</w:t>
      </w:r>
      <w:proofErr w:type="spellStart"/>
      <w:r w:rsidR="00316BC4" w:rsidRPr="00FF5D4E">
        <w:rPr>
          <w:rStyle w:val="Accentuation"/>
          <w:rFonts w:eastAsia="Times New Roman"/>
          <w:b/>
          <w:bCs/>
          <w:color w:val="0000FF"/>
          <w:lang w:val="en-GB"/>
        </w:rPr>
        <w:t>nom_dump</w:t>
      </w:r>
      <w:proofErr w:type="spellEnd"/>
      <w:r w:rsidR="00316BC4" w:rsidRPr="00FF5D4E">
        <w:rPr>
          <w:rStyle w:val="Accentuation"/>
          <w:rFonts w:eastAsia="Times New Roman"/>
          <w:b/>
          <w:bCs/>
          <w:color w:val="0000FF"/>
          <w:lang w:val="en-GB"/>
        </w:rPr>
        <w:t>&gt;</w:t>
      </w:r>
      <w:r w:rsidR="00316BC4" w:rsidRPr="00FF5D4E">
        <w:rPr>
          <w:rFonts w:eastAsia="Times New Roman"/>
          <w:lang w:val="en-GB"/>
        </w:rPr>
        <w:br/>
      </w:r>
      <w:proofErr w:type="spellStart"/>
      <w:r w:rsidR="00316BC4" w:rsidRPr="00FF5D4E">
        <w:rPr>
          <w:rFonts w:eastAsia="Times New Roman"/>
          <w:lang w:val="en-GB"/>
        </w:rPr>
        <w:t>exemple</w:t>
      </w:r>
      <w:proofErr w:type="spellEnd"/>
      <w:r w:rsidR="00316BC4" w:rsidRPr="00FF5D4E">
        <w:rPr>
          <w:rFonts w:eastAsia="Times New Roman"/>
          <w:lang w:val="en-GB"/>
        </w:rPr>
        <w:t xml:space="preserve"> : </w:t>
      </w:r>
      <w:r w:rsidR="00316BC4" w:rsidRPr="00FF5D4E">
        <w:rPr>
          <w:rStyle w:val="Accentuationlgre"/>
          <w:lang w:val="en-GB"/>
        </w:rPr>
        <w:t>docker exec -</w:t>
      </w:r>
      <w:proofErr w:type="spellStart"/>
      <w:r w:rsidR="00316BC4" w:rsidRPr="00FF5D4E">
        <w:rPr>
          <w:rStyle w:val="Accentuationlgre"/>
          <w:lang w:val="en-GB"/>
        </w:rPr>
        <w:t>i</w:t>
      </w:r>
      <w:proofErr w:type="spellEnd"/>
      <w:r w:rsidR="00316BC4" w:rsidRPr="00FF5D4E">
        <w:rPr>
          <w:rStyle w:val="Accentuationlgre"/>
          <w:lang w:val="en-GB"/>
        </w:rPr>
        <w:t xml:space="preserve"> dre-db-1 </w:t>
      </w:r>
      <w:proofErr w:type="spellStart"/>
      <w:r w:rsidR="00316BC4" w:rsidRPr="00FF5D4E">
        <w:rPr>
          <w:rStyle w:val="Accentuationlgre"/>
          <w:lang w:val="en-GB"/>
        </w:rPr>
        <w:t>pg_restore</w:t>
      </w:r>
      <w:proofErr w:type="spellEnd"/>
      <w:r w:rsidR="00316BC4" w:rsidRPr="00FF5D4E">
        <w:rPr>
          <w:rStyle w:val="Accentuationlgre"/>
          <w:lang w:val="en-GB"/>
        </w:rPr>
        <w:t xml:space="preserve"> -d </w:t>
      </w:r>
      <w:proofErr w:type="spellStart"/>
      <w:r w:rsidR="00316BC4" w:rsidRPr="00FF5D4E">
        <w:rPr>
          <w:rStyle w:val="Accentuationlgre"/>
          <w:lang w:val="en-GB"/>
        </w:rPr>
        <w:t>dre</w:t>
      </w:r>
      <w:proofErr w:type="spellEnd"/>
      <w:r w:rsidR="00316BC4" w:rsidRPr="00FF5D4E">
        <w:rPr>
          <w:rStyle w:val="Accentuationlgre"/>
          <w:lang w:val="en-GB"/>
        </w:rPr>
        <w:t xml:space="preserve"> -U </w:t>
      </w:r>
      <w:proofErr w:type="spellStart"/>
      <w:r w:rsidR="00316BC4" w:rsidRPr="00FF5D4E">
        <w:rPr>
          <w:rStyle w:val="Accentuationlgre"/>
          <w:lang w:val="en-GB"/>
        </w:rPr>
        <w:t>postgres</w:t>
      </w:r>
      <w:proofErr w:type="spellEnd"/>
      <w:r w:rsidR="00316BC4" w:rsidRPr="00FF5D4E">
        <w:rPr>
          <w:rStyle w:val="Accentuationlgre"/>
          <w:lang w:val="en-GB"/>
        </w:rPr>
        <w:t xml:space="preserve"> --no-owner --no-</w:t>
      </w:r>
      <w:proofErr w:type="spellStart"/>
      <w:r w:rsidR="00316BC4" w:rsidRPr="00FF5D4E">
        <w:rPr>
          <w:rStyle w:val="Accentuationlgre"/>
          <w:lang w:val="en-GB"/>
        </w:rPr>
        <w:t>acl</w:t>
      </w:r>
      <w:proofErr w:type="spellEnd"/>
      <w:r w:rsidR="00282205" w:rsidRPr="00FF5D4E">
        <w:rPr>
          <w:rStyle w:val="Accentuationlgre"/>
          <w:lang w:val="en-GB"/>
        </w:rPr>
        <w:t xml:space="preserve"> --clean --if-exists</w:t>
      </w:r>
      <w:r w:rsidR="00316BC4" w:rsidRPr="00FF5D4E">
        <w:rPr>
          <w:rStyle w:val="Accentuationlgre"/>
          <w:lang w:val="en-GB"/>
        </w:rPr>
        <w:t xml:space="preserve"> &lt; </w:t>
      </w:r>
      <w:proofErr w:type="spellStart"/>
      <w:r w:rsidR="00316BC4" w:rsidRPr="00FF5D4E">
        <w:rPr>
          <w:rStyle w:val="Accentuationlgre"/>
          <w:lang w:val="en-GB"/>
        </w:rPr>
        <w:t>mof-db-postgres.bin</w:t>
      </w:r>
      <w:proofErr w:type="spellEnd"/>
    </w:p>
    <w:p w14:paraId="7F091A6A" w14:textId="3C24C574" w:rsidR="00316BC4" w:rsidRDefault="00B00D6B" w:rsidP="00B00D6B">
      <w:pPr>
        <w:numPr>
          <w:ilvl w:val="3"/>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80" w:hanging="360"/>
        <w:rPr>
          <w:rFonts w:eastAsia="Times New Roman"/>
        </w:rPr>
      </w:pPr>
      <w:r>
        <w:rPr>
          <w:rFonts w:eastAsia="Times New Roman"/>
        </w:rPr>
        <w:lastRenderedPageBreak/>
        <w:t>Si</w:t>
      </w:r>
      <w:r w:rsidR="00316BC4">
        <w:rPr>
          <w:rFonts w:eastAsia="Times New Roman"/>
        </w:rPr>
        <w:t xml:space="preserve"> : </w:t>
      </w:r>
    </w:p>
    <w:p w14:paraId="1B4740C8" w14:textId="271CABDB" w:rsidR="00316BC4" w:rsidRDefault="00B00D6B" w:rsidP="00B00D6B">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rFonts w:eastAsia="Times New Roman"/>
        </w:rPr>
      </w:pPr>
      <w:r>
        <w:rPr>
          <w:rFonts w:eastAsia="Times New Roman"/>
        </w:rPr>
        <w:t>Aucune</w:t>
      </w:r>
      <w:r w:rsidR="00316BC4">
        <w:rPr>
          <w:rFonts w:eastAsia="Times New Roman"/>
        </w:rPr>
        <w:t xml:space="preserve"> </w:t>
      </w:r>
      <w:r>
        <w:rPr>
          <w:rFonts w:eastAsia="Times New Roman"/>
        </w:rPr>
        <w:t>occurrence</w:t>
      </w:r>
      <w:r w:rsidR="00316BC4">
        <w:rPr>
          <w:rFonts w:eastAsia="Times New Roman"/>
        </w:rPr>
        <w:t xml:space="preserve"> de ERROR n'est apparue alors les dumps se sont importés correctement</w:t>
      </w:r>
    </w:p>
    <w:p w14:paraId="178CFE44" w14:textId="558CB179" w:rsidR="00316BC4" w:rsidRDefault="00B00D6B" w:rsidP="00B00D6B">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ins w:id="384" w:author="COUTIN Stéphane" w:date="2024-06-10T16:09:00Z"/>
          <w:rFonts w:eastAsia="Times New Roman"/>
        </w:rPr>
      </w:pPr>
      <w:r>
        <w:rPr>
          <w:rFonts w:eastAsia="Times New Roman"/>
        </w:rPr>
        <w:t>Aucun</w:t>
      </w:r>
      <w:r w:rsidR="00316BC4">
        <w:rPr>
          <w:rFonts w:eastAsia="Times New Roman"/>
        </w:rPr>
        <w:t xml:space="preserve"> message "</w:t>
      </w:r>
      <w:proofErr w:type="spellStart"/>
      <w:r w:rsidR="00316BC4">
        <w:rPr>
          <w:rFonts w:eastAsia="Times New Roman"/>
        </w:rPr>
        <w:t>pg_</w:t>
      </w:r>
      <w:proofErr w:type="gramStart"/>
      <w:r w:rsidR="00316BC4">
        <w:rPr>
          <w:rFonts w:eastAsia="Times New Roman"/>
        </w:rPr>
        <w:t>restore</w:t>
      </w:r>
      <w:proofErr w:type="spellEnd"/>
      <w:r w:rsidR="00316BC4">
        <w:rPr>
          <w:rFonts w:eastAsia="Times New Roman"/>
        </w:rPr>
        <w:t>:</w:t>
      </w:r>
      <w:proofErr w:type="gramEnd"/>
      <w:r w:rsidR="00316BC4">
        <w:rPr>
          <w:rFonts w:eastAsia="Times New Roman"/>
        </w:rPr>
        <w:t xml:space="preserve"> warning: </w:t>
      </w:r>
      <w:proofErr w:type="spellStart"/>
      <w:r w:rsidR="00316BC4">
        <w:rPr>
          <w:rFonts w:eastAsia="Times New Roman"/>
        </w:rPr>
        <w:t>errors</w:t>
      </w:r>
      <w:proofErr w:type="spellEnd"/>
      <w:r w:rsidR="00316BC4">
        <w:rPr>
          <w:rFonts w:eastAsia="Times New Roman"/>
        </w:rPr>
        <w:t xml:space="preserve"> </w:t>
      </w:r>
      <w:proofErr w:type="spellStart"/>
      <w:r w:rsidR="00316BC4">
        <w:rPr>
          <w:rFonts w:eastAsia="Times New Roman"/>
        </w:rPr>
        <w:t>ignored</w:t>
      </w:r>
      <w:proofErr w:type="spellEnd"/>
      <w:r w:rsidR="00316BC4">
        <w:rPr>
          <w:rFonts w:eastAsia="Times New Roman"/>
        </w:rPr>
        <w:t xml:space="preserve"> on restore: xxx" n'est apparu après chaque </w:t>
      </w:r>
      <w:proofErr w:type="spellStart"/>
      <w:r w:rsidR="00316BC4">
        <w:rPr>
          <w:rFonts w:eastAsia="Times New Roman"/>
        </w:rPr>
        <w:t>pg_restore</w:t>
      </w:r>
      <w:proofErr w:type="spellEnd"/>
      <w:r w:rsidR="00316BC4">
        <w:rPr>
          <w:rFonts w:eastAsia="Times New Roman"/>
        </w:rPr>
        <w:t xml:space="preserve"> alors l'import s'est bien terminé</w:t>
      </w:r>
    </w:p>
    <w:p w14:paraId="046CD043" w14:textId="541933C0" w:rsidR="003C4075" w:rsidRDefault="003C4075" w:rsidP="003C4075">
      <w:pPr>
        <w:numPr>
          <w:ilvl w:val="3"/>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80" w:hanging="360"/>
        <w:rPr>
          <w:ins w:id="385" w:author="COUTIN Stéphane" w:date="2024-06-10T16:10:00Z"/>
          <w:rFonts w:eastAsia="Times New Roman"/>
        </w:rPr>
      </w:pPr>
      <w:ins w:id="386" w:author="COUTIN Stéphane" w:date="2024-06-10T16:10:00Z">
        <w:r>
          <w:rPr>
            <w:rFonts w:eastAsia="Times New Roman"/>
          </w:rPr>
          <w:t xml:space="preserve">Pour les collections issues de MongoDB : </w:t>
        </w:r>
      </w:ins>
    </w:p>
    <w:p w14:paraId="518D5BD2" w14:textId="28CA9EE9" w:rsidR="003C4075" w:rsidRDefault="003C4075" w:rsidP="003C4075">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ins w:id="387" w:author="COUTIN Stéphane" w:date="2024-06-10T16:13:00Z"/>
          <w:rFonts w:eastAsia="Times New Roman"/>
        </w:rPr>
      </w:pPr>
      <w:ins w:id="388" w:author="COUTIN Stéphane" w:date="2024-06-10T16:10:00Z">
        <w:r>
          <w:rPr>
            <w:rFonts w:eastAsia="Times New Roman"/>
          </w:rPr>
          <w:t xml:space="preserve">Le principe est de charger </w:t>
        </w:r>
      </w:ins>
      <w:ins w:id="389" w:author="COUTIN Stéphane" w:date="2024-06-10T16:12:00Z">
        <w:r>
          <w:rPr>
            <w:rFonts w:eastAsia="Times New Roman"/>
          </w:rPr>
          <w:t xml:space="preserve">chaque collection dans une table dédiée (nous recommandons de créer un schéma </w:t>
        </w:r>
      </w:ins>
      <w:ins w:id="390" w:author="COUTIN Stéphane" w:date="2024-06-10T16:13:00Z">
        <w:r>
          <w:rPr>
            <w:rFonts w:eastAsia="Times New Roman"/>
          </w:rPr>
          <w:t xml:space="preserve">pour chaque </w:t>
        </w:r>
        <w:proofErr w:type="spellStart"/>
        <w:r>
          <w:rPr>
            <w:rFonts w:eastAsia="Times New Roman"/>
          </w:rPr>
          <w:t>Bdd</w:t>
        </w:r>
        <w:proofErr w:type="spellEnd"/>
        <w:r>
          <w:rPr>
            <w:rFonts w:eastAsia="Times New Roman"/>
          </w:rPr>
          <w:t xml:space="preserve"> Mongo, mais ceci est au choix de l’établissement). </w:t>
        </w:r>
      </w:ins>
    </w:p>
    <w:p w14:paraId="003F1DE6" w14:textId="79BC5F90" w:rsidR="003C4075" w:rsidRDefault="003C4075" w:rsidP="003C4075">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ins w:id="391" w:author="COUTIN Stéphane" w:date="2024-06-10T16:16:00Z"/>
          <w:rFonts w:eastAsia="Times New Roman"/>
        </w:rPr>
      </w:pPr>
      <w:ins w:id="392" w:author="COUTIN Stéphane" w:date="2024-06-10T16:13:00Z">
        <w:r>
          <w:rPr>
            <w:rFonts w:eastAsia="Times New Roman"/>
          </w:rPr>
          <w:t xml:space="preserve">Dans chaque table, une colonne de type </w:t>
        </w:r>
        <w:proofErr w:type="spellStart"/>
        <w:r>
          <w:rPr>
            <w:rFonts w:eastAsia="Times New Roman"/>
          </w:rPr>
          <w:t>jsonb</w:t>
        </w:r>
        <w:proofErr w:type="spellEnd"/>
        <w:r>
          <w:rPr>
            <w:rFonts w:eastAsia="Times New Roman"/>
          </w:rPr>
          <w:t xml:space="preserve"> con</w:t>
        </w:r>
      </w:ins>
      <w:ins w:id="393" w:author="COUTIN Stéphane" w:date="2024-06-10T16:14:00Z">
        <w:r>
          <w:rPr>
            <w:rFonts w:eastAsia="Times New Roman"/>
          </w:rPr>
          <w:t>tiendra une ligne du fichier, donc un enregistrement de la collection</w:t>
        </w:r>
      </w:ins>
      <w:ins w:id="394" w:author="COUTIN Stéphane" w:date="2024-06-10T16:16:00Z">
        <w:r>
          <w:rPr>
            <w:rFonts w:eastAsia="Times New Roman"/>
          </w:rPr>
          <w:t>.</w:t>
        </w:r>
      </w:ins>
    </w:p>
    <w:p w14:paraId="4AAB0E60" w14:textId="7E3E79D3" w:rsidR="003C4075" w:rsidRDefault="003C4075" w:rsidP="003C4075">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ins w:id="395" w:author="COUTIN Stéphane" w:date="2024-06-10T16:17:00Z"/>
          <w:rFonts w:eastAsia="Times New Roman"/>
        </w:rPr>
      </w:pPr>
      <w:ins w:id="396" w:author="COUTIN Stéphane" w:date="2024-06-10T16:17:00Z">
        <w:r>
          <w:rPr>
            <w:rFonts w:eastAsia="Times New Roman"/>
          </w:rPr>
          <w:t>PostgreSQL</w:t>
        </w:r>
      </w:ins>
      <w:ins w:id="397" w:author="COUTIN Stéphane" w:date="2024-06-10T16:16:00Z">
        <w:r>
          <w:rPr>
            <w:rFonts w:eastAsia="Times New Roman"/>
          </w:rPr>
          <w:t xml:space="preserve"> dispose d</w:t>
        </w:r>
      </w:ins>
      <w:ins w:id="398" w:author="COUTIN Stéphane" w:date="2024-06-10T16:17:00Z">
        <w:r>
          <w:rPr>
            <w:rFonts w:eastAsia="Times New Roman"/>
          </w:rPr>
          <w:t xml:space="preserve">ans son SQL de fonctions permettant d’extraire certains éléments du </w:t>
        </w:r>
        <w:proofErr w:type="spellStart"/>
        <w:r>
          <w:rPr>
            <w:rFonts w:eastAsia="Times New Roman"/>
          </w:rPr>
          <w:t>json</w:t>
        </w:r>
        <w:proofErr w:type="spellEnd"/>
        <w:r>
          <w:rPr>
            <w:rFonts w:eastAsia="Times New Roman"/>
          </w:rPr>
          <w:t>.</w:t>
        </w:r>
      </w:ins>
    </w:p>
    <w:p w14:paraId="3DD48339" w14:textId="2D511306" w:rsidR="003C4075" w:rsidRDefault="003C4075" w:rsidP="003C4075">
      <w:pPr>
        <w:numPr>
          <w:ilvl w:val="4"/>
          <w:numId w:val="31"/>
        </w:numPr>
        <w:pBdr>
          <w:top w:val="none" w:sz="0" w:space="0" w:color="auto"/>
          <w:left w:val="none" w:sz="0" w:space="0" w:color="auto"/>
          <w:bottom w:val="none" w:sz="0" w:space="0" w:color="auto"/>
          <w:right w:val="none" w:sz="0" w:space="0" w:color="auto"/>
          <w:between w:val="none" w:sz="0" w:space="0" w:color="auto"/>
        </w:pBdr>
        <w:tabs>
          <w:tab w:val="clear" w:pos="3240"/>
          <w:tab w:val="num" w:pos="1800"/>
        </w:tabs>
        <w:spacing w:before="100" w:beforeAutospacing="1" w:after="100" w:afterAutospacing="1" w:line="240" w:lineRule="auto"/>
        <w:ind w:left="1800"/>
        <w:rPr>
          <w:ins w:id="399" w:author="COUTIN Stéphane" w:date="2024-06-10T16:10:00Z"/>
          <w:rFonts w:eastAsia="Times New Roman"/>
        </w:rPr>
      </w:pPr>
      <w:ins w:id="400" w:author="COUTIN Stéphane" w:date="2024-06-10T16:17:00Z">
        <w:r>
          <w:rPr>
            <w:rFonts w:eastAsia="Times New Roman"/>
          </w:rPr>
          <w:t xml:space="preserve">Il est possible </w:t>
        </w:r>
      </w:ins>
      <w:ins w:id="401" w:author="COUTIN Stéphane" w:date="2024-06-10T16:18:00Z">
        <w:r>
          <w:rPr>
            <w:rFonts w:eastAsia="Times New Roman"/>
          </w:rPr>
          <w:t xml:space="preserve">d’ajouter des colonnes non </w:t>
        </w:r>
        <w:proofErr w:type="spellStart"/>
        <w:r>
          <w:rPr>
            <w:rFonts w:eastAsia="Times New Roman"/>
          </w:rPr>
          <w:t>json</w:t>
        </w:r>
        <w:proofErr w:type="spellEnd"/>
        <w:r>
          <w:rPr>
            <w:rFonts w:eastAsia="Times New Roman"/>
          </w:rPr>
          <w:t xml:space="preserve"> pour y extraire des données de l’enregistrement </w:t>
        </w:r>
        <w:proofErr w:type="spellStart"/>
        <w:r>
          <w:rPr>
            <w:rFonts w:eastAsia="Times New Roman"/>
          </w:rPr>
          <w:t>json</w:t>
        </w:r>
        <w:proofErr w:type="spellEnd"/>
        <w:r>
          <w:rPr>
            <w:rFonts w:eastAsia="Times New Roman"/>
          </w:rPr>
          <w:t xml:space="preserve">. Par exemple vous pouvez extraire des identifiants qui vous permettrons de faciliter </w:t>
        </w:r>
      </w:ins>
      <w:ins w:id="402" w:author="COUTIN Stéphane" w:date="2024-06-10T16:19:00Z">
        <w:r>
          <w:rPr>
            <w:rFonts w:eastAsia="Times New Roman"/>
          </w:rPr>
          <w:t>les jointures avec d’autres tables.</w:t>
        </w:r>
      </w:ins>
    </w:p>
    <w:p w14:paraId="11814487" w14:textId="77777777" w:rsidR="00410967" w:rsidRDefault="00410967">
      <w:pPr>
        <w:pPrChange w:id="403" w:author="COUTIN Stéphane" w:date="2024-06-10T16:09:00Z">
          <w:pPr>
            <w:numPr>
              <w:ilvl w:val="4"/>
              <w:numId w:val="31"/>
            </w:numPr>
            <w:pBdr>
              <w:top w:val="none" w:sz="0" w:space="0" w:color="auto"/>
              <w:left w:val="none" w:sz="0" w:space="0" w:color="auto"/>
              <w:bottom w:val="none" w:sz="0" w:space="0" w:color="auto"/>
              <w:right w:val="none" w:sz="0" w:space="0" w:color="auto"/>
              <w:between w:val="none" w:sz="0" w:space="0" w:color="auto"/>
            </w:pBdr>
            <w:tabs>
              <w:tab w:val="num" w:pos="1800"/>
              <w:tab w:val="num" w:pos="3240"/>
            </w:tabs>
            <w:spacing w:before="100" w:beforeAutospacing="1" w:after="100" w:afterAutospacing="1" w:line="240" w:lineRule="auto"/>
            <w:ind w:left="1800" w:hanging="360"/>
          </w:pPr>
        </w:pPrChange>
      </w:pPr>
    </w:p>
    <w:p w14:paraId="5A46B7C7" w14:textId="5B7DD27D" w:rsidR="00B00D6B" w:rsidRDefault="00B00D6B" w:rsidP="00B00D6B">
      <w:pPr>
        <w:pStyle w:val="Titre3"/>
      </w:pPr>
      <w:bookmarkStart w:id="404" w:name="_Toc140654477"/>
      <w:bookmarkStart w:id="405" w:name="_Toc168929842"/>
      <w:r>
        <w:t>Exemple de script</w:t>
      </w:r>
      <w:bookmarkEnd w:id="404"/>
      <w:bookmarkEnd w:id="405"/>
    </w:p>
    <w:p w14:paraId="170346BB" w14:textId="26E59124" w:rsidR="00316BC4" w:rsidRDefault="00B00D6B" w:rsidP="00B00D6B">
      <w:r>
        <w:t>Voici u</w:t>
      </w:r>
      <w:r w:rsidR="00316BC4">
        <w:t>n script rudimentaire exemple implémentant ce protocole (pas de logs, pas de paramètres passables à l'appel du script, ...)</w:t>
      </w:r>
      <w:r>
        <w:t> :</w:t>
      </w:r>
    </w:p>
    <w:p w14:paraId="6A2A4350" w14:textId="5FDF1D73" w:rsidR="00316BC4" w:rsidRDefault="00316BC4" w:rsidP="00316BC4"/>
    <w:tbl>
      <w:tblPr>
        <w:tblStyle w:val="Grilledutableau"/>
        <w:tblW w:w="0" w:type="auto"/>
        <w:tblLook w:val="04A0" w:firstRow="1" w:lastRow="0" w:firstColumn="1" w:lastColumn="0" w:noHBand="0" w:noVBand="1"/>
      </w:tblPr>
      <w:tblGrid>
        <w:gridCol w:w="9062"/>
      </w:tblGrid>
      <w:tr w:rsidR="00B00D6B" w14:paraId="7D100FE7" w14:textId="77777777" w:rsidTr="00B00D6B">
        <w:tc>
          <w:tcPr>
            <w:tcW w:w="9062" w:type="dxa"/>
          </w:tcPr>
          <w:p w14:paraId="1536FC86"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gramStart"/>
            <w:r w:rsidRPr="00B00D6B">
              <w:rPr>
                <w:rFonts w:ascii="Consolas" w:eastAsia="Times New Roman" w:hAnsi="Consolas" w:cs="Times New Roman"/>
                <w:color w:val="008000"/>
                <w:sz w:val="21"/>
                <w:szCs w:val="21"/>
                <w:lang w:eastAsia="fr-FR"/>
              </w:rPr>
              <w:t>#!/</w:t>
            </w:r>
            <w:proofErr w:type="gramEnd"/>
            <w:r w:rsidRPr="00B00D6B">
              <w:rPr>
                <w:rFonts w:ascii="Consolas" w:eastAsia="Times New Roman" w:hAnsi="Consolas" w:cs="Times New Roman"/>
                <w:color w:val="008000"/>
                <w:sz w:val="21"/>
                <w:szCs w:val="21"/>
                <w:lang w:eastAsia="fr-FR"/>
              </w:rPr>
              <w:t>bin/</w:t>
            </w:r>
            <w:proofErr w:type="spellStart"/>
            <w:r w:rsidRPr="00B00D6B">
              <w:rPr>
                <w:rFonts w:ascii="Consolas" w:eastAsia="Times New Roman" w:hAnsi="Consolas" w:cs="Times New Roman"/>
                <w:color w:val="008000"/>
                <w:sz w:val="21"/>
                <w:szCs w:val="21"/>
                <w:lang w:eastAsia="fr-FR"/>
              </w:rPr>
              <w:t>bash</w:t>
            </w:r>
            <w:proofErr w:type="spellEnd"/>
          </w:p>
          <w:p w14:paraId="79826BD4"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1B6FAB57"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#Exemple de lancement : ./import.sh 2&gt; log.txt</w:t>
            </w:r>
          </w:p>
          <w:p w14:paraId="260CDDE2"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56A8E032"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VARIABLES A RENSEIGENR AVANT LANCEMENT DU SCRIPT ###################</w:t>
            </w:r>
          </w:p>
          <w:p w14:paraId="27ADC7BD"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informations de connexion base cible import</w:t>
            </w:r>
          </w:p>
          <w:p w14:paraId="50D474E0"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db</w:t>
            </w:r>
            <w:proofErr w:type="gramEnd"/>
            <w:r w:rsidRPr="00B00D6B">
              <w:rPr>
                <w:rFonts w:ascii="Consolas" w:eastAsia="Times New Roman" w:hAnsi="Consolas" w:cs="Times New Roman"/>
                <w:color w:val="001080"/>
                <w:sz w:val="21"/>
                <w:szCs w:val="21"/>
                <w:lang w:eastAsia="fr-FR"/>
              </w:rPr>
              <w:t>_host</w:t>
            </w:r>
            <w:proofErr w:type="spellEnd"/>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A31515"/>
                <w:sz w:val="21"/>
                <w:szCs w:val="21"/>
                <w:lang w:eastAsia="fr-FR"/>
              </w:rPr>
              <w:t>localhost</w:t>
            </w:r>
          </w:p>
          <w:p w14:paraId="01949FB4"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db</w:t>
            </w:r>
            <w:proofErr w:type="gramEnd"/>
            <w:r w:rsidRPr="00B00D6B">
              <w:rPr>
                <w:rFonts w:ascii="Consolas" w:eastAsia="Times New Roman" w:hAnsi="Consolas" w:cs="Times New Roman"/>
                <w:color w:val="001080"/>
                <w:sz w:val="21"/>
                <w:szCs w:val="21"/>
                <w:lang w:eastAsia="fr-FR"/>
              </w:rPr>
              <w:t>_user</w:t>
            </w:r>
            <w:proofErr w:type="spellEnd"/>
            <w:r w:rsidRPr="00B00D6B">
              <w:rPr>
                <w:rFonts w:ascii="Consolas" w:eastAsia="Times New Roman" w:hAnsi="Consolas" w:cs="Times New Roman"/>
                <w:color w:val="000000"/>
                <w:sz w:val="21"/>
                <w:szCs w:val="21"/>
                <w:lang w:eastAsia="fr-FR"/>
              </w:rPr>
              <w:t>=</w:t>
            </w:r>
            <w:proofErr w:type="spellStart"/>
            <w:r w:rsidRPr="00B00D6B">
              <w:rPr>
                <w:rFonts w:ascii="Consolas" w:eastAsia="Times New Roman" w:hAnsi="Consolas" w:cs="Times New Roman"/>
                <w:color w:val="A31515"/>
                <w:sz w:val="21"/>
                <w:szCs w:val="21"/>
                <w:lang w:eastAsia="fr-FR"/>
              </w:rPr>
              <w:t>postgres</w:t>
            </w:r>
            <w:proofErr w:type="spellEnd"/>
          </w:p>
          <w:p w14:paraId="3DBF6633"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db</w:t>
            </w:r>
            <w:proofErr w:type="gramEnd"/>
            <w:r w:rsidRPr="00B00D6B">
              <w:rPr>
                <w:rFonts w:ascii="Consolas" w:eastAsia="Times New Roman" w:hAnsi="Consolas" w:cs="Times New Roman"/>
                <w:color w:val="001080"/>
                <w:sz w:val="21"/>
                <w:szCs w:val="21"/>
                <w:lang w:eastAsia="fr-FR"/>
              </w:rPr>
              <w:t>_password</w:t>
            </w:r>
            <w:proofErr w:type="spellEnd"/>
            <w:r w:rsidRPr="00B00D6B">
              <w:rPr>
                <w:rFonts w:ascii="Consolas" w:eastAsia="Times New Roman" w:hAnsi="Consolas" w:cs="Times New Roman"/>
                <w:color w:val="000000"/>
                <w:sz w:val="21"/>
                <w:szCs w:val="21"/>
                <w:lang w:eastAsia="fr-FR"/>
              </w:rPr>
              <w:t>=</w:t>
            </w:r>
            <w:proofErr w:type="spellStart"/>
            <w:r w:rsidRPr="00B00D6B">
              <w:rPr>
                <w:rFonts w:ascii="Consolas" w:eastAsia="Times New Roman" w:hAnsi="Consolas" w:cs="Times New Roman"/>
                <w:color w:val="A31515"/>
                <w:sz w:val="21"/>
                <w:szCs w:val="21"/>
                <w:lang w:eastAsia="fr-FR"/>
              </w:rPr>
              <w:t>password</w:t>
            </w:r>
            <w:proofErr w:type="spellEnd"/>
          </w:p>
          <w:p w14:paraId="72C09A00"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db</w:t>
            </w:r>
            <w:proofErr w:type="gramEnd"/>
            <w:r w:rsidRPr="00B00D6B">
              <w:rPr>
                <w:rFonts w:ascii="Consolas" w:eastAsia="Times New Roman" w:hAnsi="Consolas" w:cs="Times New Roman"/>
                <w:color w:val="001080"/>
                <w:sz w:val="21"/>
                <w:szCs w:val="21"/>
                <w:lang w:eastAsia="fr-FR"/>
              </w:rPr>
              <w:t>_name</w:t>
            </w:r>
            <w:proofErr w:type="spellEnd"/>
            <w:r w:rsidRPr="00B00D6B">
              <w:rPr>
                <w:rFonts w:ascii="Consolas" w:eastAsia="Times New Roman" w:hAnsi="Consolas" w:cs="Times New Roman"/>
                <w:color w:val="000000"/>
                <w:sz w:val="21"/>
                <w:szCs w:val="21"/>
                <w:lang w:eastAsia="fr-FR"/>
              </w:rPr>
              <w:t>=</w:t>
            </w:r>
            <w:proofErr w:type="spellStart"/>
            <w:r w:rsidRPr="00B00D6B">
              <w:rPr>
                <w:rFonts w:ascii="Consolas" w:eastAsia="Times New Roman" w:hAnsi="Consolas" w:cs="Times New Roman"/>
                <w:color w:val="A31515"/>
                <w:sz w:val="21"/>
                <w:szCs w:val="21"/>
                <w:lang w:eastAsia="fr-FR"/>
              </w:rPr>
              <w:t>dre</w:t>
            </w:r>
            <w:proofErr w:type="spellEnd"/>
          </w:p>
          <w:p w14:paraId="61E0F7BF"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db</w:t>
            </w:r>
            <w:proofErr w:type="gramEnd"/>
            <w:r w:rsidRPr="00B00D6B">
              <w:rPr>
                <w:rFonts w:ascii="Consolas" w:eastAsia="Times New Roman" w:hAnsi="Consolas" w:cs="Times New Roman"/>
                <w:color w:val="001080"/>
                <w:sz w:val="21"/>
                <w:szCs w:val="21"/>
                <w:lang w:eastAsia="fr-FR"/>
              </w:rPr>
              <w:t>_port</w:t>
            </w:r>
            <w:proofErr w:type="spellEnd"/>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098658"/>
                <w:sz w:val="21"/>
                <w:szCs w:val="21"/>
                <w:lang w:eastAsia="fr-FR"/>
              </w:rPr>
              <w:t>5432</w:t>
            </w:r>
          </w:p>
          <w:p w14:paraId="0E8D3D12"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5B6C977B"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xml:space="preserve"># nom de l'environnement à partir duquel </w:t>
            </w:r>
            <w:proofErr w:type="gramStart"/>
            <w:r w:rsidRPr="00B00D6B">
              <w:rPr>
                <w:rFonts w:ascii="Consolas" w:eastAsia="Times New Roman" w:hAnsi="Consolas" w:cs="Times New Roman"/>
                <w:color w:val="008000"/>
                <w:sz w:val="21"/>
                <w:szCs w:val="21"/>
                <w:lang w:eastAsia="fr-FR"/>
              </w:rPr>
              <w:t>les dump</w:t>
            </w:r>
            <w:proofErr w:type="gramEnd"/>
            <w:r w:rsidRPr="00B00D6B">
              <w:rPr>
                <w:rFonts w:ascii="Consolas" w:eastAsia="Times New Roman" w:hAnsi="Consolas" w:cs="Times New Roman"/>
                <w:color w:val="008000"/>
                <w:sz w:val="21"/>
                <w:szCs w:val="21"/>
                <w:lang w:eastAsia="fr-FR"/>
              </w:rPr>
              <w:t xml:space="preserve"> ont été extraits</w:t>
            </w:r>
          </w:p>
          <w:p w14:paraId="6FFC2F82"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gramStart"/>
            <w:r w:rsidRPr="00B00D6B">
              <w:rPr>
                <w:rFonts w:ascii="Consolas" w:eastAsia="Times New Roman" w:hAnsi="Consolas" w:cs="Times New Roman"/>
                <w:color w:val="001080"/>
                <w:sz w:val="21"/>
                <w:szCs w:val="21"/>
                <w:lang w:eastAsia="fr-FR"/>
              </w:rPr>
              <w:t>environnement</w:t>
            </w:r>
            <w:proofErr w:type="gramEnd"/>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A31515"/>
                <w:sz w:val="21"/>
                <w:szCs w:val="21"/>
                <w:lang w:eastAsia="fr-FR"/>
              </w:rPr>
              <w:t>dev</w:t>
            </w:r>
          </w:p>
          <w:p w14:paraId="38B788A9"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date du backup à restaurer au format AAAAMMJJ</w:t>
            </w:r>
          </w:p>
          <w:p w14:paraId="74028DBD"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date</w:t>
            </w:r>
            <w:proofErr w:type="gramEnd"/>
            <w:r w:rsidRPr="00B00D6B">
              <w:rPr>
                <w:rFonts w:ascii="Consolas" w:eastAsia="Times New Roman" w:hAnsi="Consolas" w:cs="Times New Roman"/>
                <w:color w:val="001080"/>
                <w:sz w:val="21"/>
                <w:szCs w:val="21"/>
                <w:lang w:eastAsia="fr-FR"/>
              </w:rPr>
              <w:t>_backup</w:t>
            </w:r>
            <w:proofErr w:type="spellEnd"/>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098658"/>
                <w:sz w:val="21"/>
                <w:szCs w:val="21"/>
                <w:lang w:eastAsia="fr-FR"/>
              </w:rPr>
              <w:t>20230517</w:t>
            </w:r>
          </w:p>
          <w:p w14:paraId="21047D67"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xml:space="preserve"># </w:t>
            </w:r>
            <w:proofErr w:type="spellStart"/>
            <w:r w:rsidRPr="00B00D6B">
              <w:rPr>
                <w:rFonts w:ascii="Consolas" w:eastAsia="Times New Roman" w:hAnsi="Consolas" w:cs="Times New Roman"/>
                <w:color w:val="008000"/>
                <w:sz w:val="21"/>
                <w:szCs w:val="21"/>
                <w:lang w:eastAsia="fr-FR"/>
              </w:rPr>
              <w:t>repertoire</w:t>
            </w:r>
            <w:proofErr w:type="spellEnd"/>
            <w:r w:rsidRPr="00B00D6B">
              <w:rPr>
                <w:rFonts w:ascii="Consolas" w:eastAsia="Times New Roman" w:hAnsi="Consolas" w:cs="Times New Roman"/>
                <w:color w:val="008000"/>
                <w:sz w:val="21"/>
                <w:szCs w:val="21"/>
                <w:lang w:eastAsia="fr-FR"/>
              </w:rPr>
              <w:t xml:space="preserve"> où sont déposés les dumps</w:t>
            </w:r>
          </w:p>
          <w:p w14:paraId="444BA811"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repertoire</w:t>
            </w:r>
            <w:proofErr w:type="gramEnd"/>
            <w:r w:rsidRPr="00B00D6B">
              <w:rPr>
                <w:rFonts w:ascii="Consolas" w:eastAsia="Times New Roman" w:hAnsi="Consolas" w:cs="Times New Roman"/>
                <w:color w:val="001080"/>
                <w:sz w:val="21"/>
                <w:szCs w:val="21"/>
                <w:lang w:eastAsia="fr-FR"/>
              </w:rPr>
              <w:t>_backup</w:t>
            </w:r>
            <w:proofErr w:type="spellEnd"/>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A31515"/>
                <w:sz w:val="21"/>
                <w:szCs w:val="21"/>
                <w:lang w:eastAsia="fr-FR"/>
              </w:rPr>
              <w:t>/data/</w:t>
            </w:r>
            <w:proofErr w:type="spellStart"/>
            <w:r w:rsidRPr="00B00D6B">
              <w:rPr>
                <w:rFonts w:ascii="Consolas" w:eastAsia="Times New Roman" w:hAnsi="Consolas" w:cs="Times New Roman"/>
                <w:color w:val="A31515"/>
                <w:sz w:val="21"/>
                <w:szCs w:val="21"/>
                <w:lang w:eastAsia="fr-FR"/>
              </w:rPr>
              <w:t>project</w:t>
            </w:r>
            <w:proofErr w:type="spellEnd"/>
            <w:r w:rsidRPr="00B00D6B">
              <w:rPr>
                <w:rFonts w:ascii="Consolas" w:eastAsia="Times New Roman" w:hAnsi="Consolas" w:cs="Times New Roman"/>
                <w:color w:val="A31515"/>
                <w:sz w:val="21"/>
                <w:szCs w:val="21"/>
                <w:lang w:eastAsia="fr-FR"/>
              </w:rPr>
              <w:t>/</w:t>
            </w:r>
            <w:proofErr w:type="spellStart"/>
            <w:r w:rsidRPr="00B00D6B">
              <w:rPr>
                <w:rFonts w:ascii="Consolas" w:eastAsia="Times New Roman" w:hAnsi="Consolas" w:cs="Times New Roman"/>
                <w:color w:val="A31515"/>
                <w:sz w:val="21"/>
                <w:szCs w:val="21"/>
                <w:lang w:eastAsia="fr-FR"/>
              </w:rPr>
              <w:t>dre</w:t>
            </w:r>
            <w:proofErr w:type="spellEnd"/>
            <w:r w:rsidRPr="00B00D6B">
              <w:rPr>
                <w:rFonts w:ascii="Consolas" w:eastAsia="Times New Roman" w:hAnsi="Consolas" w:cs="Times New Roman"/>
                <w:color w:val="A31515"/>
                <w:sz w:val="21"/>
                <w:szCs w:val="21"/>
                <w:lang w:eastAsia="fr-FR"/>
              </w:rPr>
              <w:t>/dumps</w:t>
            </w:r>
          </w:p>
          <w:p w14:paraId="257B713D"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liste des modules (séparés par des "," sans espaces) dont la restauration des données est demandée</w:t>
            </w:r>
          </w:p>
          <w:p w14:paraId="0BB3FB91"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001080"/>
                <w:sz w:val="21"/>
                <w:szCs w:val="21"/>
                <w:lang w:eastAsia="fr-FR"/>
              </w:rPr>
              <w:t>module</w:t>
            </w:r>
            <w:proofErr w:type="gramEnd"/>
            <w:r w:rsidRPr="00B00D6B">
              <w:rPr>
                <w:rFonts w:ascii="Consolas" w:eastAsia="Times New Roman" w:hAnsi="Consolas" w:cs="Times New Roman"/>
                <w:color w:val="001080"/>
                <w:sz w:val="21"/>
                <w:szCs w:val="21"/>
                <w:lang w:eastAsia="fr-FR"/>
              </w:rPr>
              <w:t>_list</w:t>
            </w:r>
            <w:proofErr w:type="spellEnd"/>
            <w:r w:rsidRPr="00B00D6B">
              <w:rPr>
                <w:rFonts w:ascii="Consolas" w:eastAsia="Times New Roman" w:hAnsi="Consolas" w:cs="Times New Roman"/>
                <w:color w:val="000000"/>
                <w:sz w:val="21"/>
                <w:szCs w:val="21"/>
                <w:lang w:eastAsia="fr-FR"/>
              </w:rPr>
              <w:t>=</w:t>
            </w:r>
            <w:proofErr w:type="spellStart"/>
            <w:r w:rsidRPr="00B00D6B">
              <w:rPr>
                <w:rFonts w:ascii="Consolas" w:eastAsia="Times New Roman" w:hAnsi="Consolas" w:cs="Times New Roman"/>
                <w:color w:val="A31515"/>
                <w:sz w:val="21"/>
                <w:szCs w:val="21"/>
                <w:lang w:eastAsia="fr-FR"/>
              </w:rPr>
              <w:t>chc,coc,gestion,inscription,mof,ref</w:t>
            </w:r>
            <w:proofErr w:type="spellEnd"/>
          </w:p>
          <w:p w14:paraId="12C6AB51"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xml:space="preserve"># nom du conteneur dans lequel tourne la base </w:t>
            </w:r>
            <w:proofErr w:type="spellStart"/>
            <w:r w:rsidRPr="00B00D6B">
              <w:rPr>
                <w:rFonts w:ascii="Consolas" w:eastAsia="Times New Roman" w:hAnsi="Consolas" w:cs="Times New Roman"/>
                <w:color w:val="008000"/>
                <w:sz w:val="21"/>
                <w:szCs w:val="21"/>
                <w:lang w:eastAsia="fr-FR"/>
              </w:rPr>
              <w:t>dre</w:t>
            </w:r>
            <w:proofErr w:type="spellEnd"/>
          </w:p>
          <w:p w14:paraId="6AA6FA65"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lastRenderedPageBreak/>
              <w:t xml:space="preserve"># si pas de conteneur ou si client </w:t>
            </w:r>
            <w:proofErr w:type="spellStart"/>
            <w:r w:rsidRPr="00B00D6B">
              <w:rPr>
                <w:rFonts w:ascii="Consolas" w:eastAsia="Times New Roman" w:hAnsi="Consolas" w:cs="Times New Roman"/>
                <w:color w:val="008000"/>
                <w:sz w:val="21"/>
                <w:szCs w:val="21"/>
                <w:lang w:eastAsia="fr-FR"/>
              </w:rPr>
              <w:t>postgresql</w:t>
            </w:r>
            <w:proofErr w:type="spellEnd"/>
            <w:r w:rsidRPr="00B00D6B">
              <w:rPr>
                <w:rFonts w:ascii="Consolas" w:eastAsia="Times New Roman" w:hAnsi="Consolas" w:cs="Times New Roman"/>
                <w:color w:val="008000"/>
                <w:sz w:val="21"/>
                <w:szCs w:val="21"/>
                <w:lang w:eastAsia="fr-FR"/>
              </w:rPr>
              <w:t xml:space="preserve"> disponible en local, laisser vide</w:t>
            </w:r>
          </w:p>
          <w:p w14:paraId="22E0E8D5"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w:t>
            </w:r>
            <w:proofErr w:type="spellStart"/>
            <w:r w:rsidRPr="00B00D6B">
              <w:rPr>
                <w:rFonts w:ascii="Consolas" w:eastAsia="Times New Roman" w:hAnsi="Consolas" w:cs="Times New Roman"/>
                <w:color w:val="008000"/>
                <w:sz w:val="21"/>
                <w:szCs w:val="21"/>
                <w:lang w:eastAsia="fr-FR"/>
              </w:rPr>
              <w:t>container_name</w:t>
            </w:r>
            <w:proofErr w:type="spellEnd"/>
            <w:r w:rsidRPr="00B00D6B">
              <w:rPr>
                <w:rFonts w:ascii="Consolas" w:eastAsia="Times New Roman" w:hAnsi="Consolas" w:cs="Times New Roman"/>
                <w:color w:val="008000"/>
                <w:sz w:val="21"/>
                <w:szCs w:val="21"/>
                <w:lang w:eastAsia="fr-FR"/>
              </w:rPr>
              <w:t>=</w:t>
            </w:r>
            <w:proofErr w:type="spellStart"/>
            <w:r w:rsidRPr="00B00D6B">
              <w:rPr>
                <w:rFonts w:ascii="Consolas" w:eastAsia="Times New Roman" w:hAnsi="Consolas" w:cs="Times New Roman"/>
                <w:color w:val="008000"/>
                <w:sz w:val="21"/>
                <w:szCs w:val="21"/>
                <w:lang w:eastAsia="fr-FR"/>
              </w:rPr>
              <w:t>dre-db</w:t>
            </w:r>
            <w:proofErr w:type="spellEnd"/>
          </w:p>
          <w:p w14:paraId="2950FBB0"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8000"/>
                <w:sz w:val="21"/>
                <w:szCs w:val="21"/>
                <w:lang w:eastAsia="fr-FR"/>
              </w:rPr>
              <w:t>###################################### FIN VARIABLES #####################################</w:t>
            </w:r>
          </w:p>
          <w:p w14:paraId="22D44D48"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85" w:lineRule="atLeast"/>
              <w:rPr>
                <w:rFonts w:ascii="Consolas" w:eastAsia="Times New Roman" w:hAnsi="Consolas" w:cs="Times New Roman"/>
                <w:color w:val="000000"/>
                <w:sz w:val="21"/>
                <w:szCs w:val="21"/>
                <w:lang w:eastAsia="fr-FR"/>
              </w:rPr>
            </w:pPr>
          </w:p>
          <w:p w14:paraId="45A57B6D"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1080"/>
                <w:sz w:val="21"/>
                <w:szCs w:val="21"/>
                <w:lang w:eastAsia="fr-FR"/>
              </w:rPr>
              <w:t>IFS</w:t>
            </w:r>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795E26"/>
                <w:sz w:val="21"/>
                <w:szCs w:val="21"/>
                <w:lang w:eastAsia="fr-FR"/>
              </w:rPr>
              <w:t>read</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-a</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A31515"/>
                <w:sz w:val="21"/>
                <w:szCs w:val="21"/>
                <w:lang w:eastAsia="fr-FR"/>
              </w:rPr>
              <w:t>tableau_modules</w:t>
            </w:r>
            <w:proofErr w:type="spellEnd"/>
            <w:r w:rsidRPr="00B00D6B">
              <w:rPr>
                <w:rFonts w:ascii="Consolas" w:eastAsia="Times New Roman" w:hAnsi="Consolas" w:cs="Times New Roman"/>
                <w:color w:val="000000"/>
                <w:sz w:val="21"/>
                <w:szCs w:val="21"/>
                <w:lang w:eastAsia="fr-FR"/>
              </w:rPr>
              <w:t xml:space="preserve"> &lt;&lt;&lt; </w:t>
            </w:r>
            <w:r w:rsidRPr="00B00D6B">
              <w:rPr>
                <w:rFonts w:ascii="Consolas" w:eastAsia="Times New Roman" w:hAnsi="Consolas" w:cs="Times New Roman"/>
                <w:color w:val="001080"/>
                <w:sz w:val="21"/>
                <w:szCs w:val="21"/>
                <w:lang w:eastAsia="fr-FR"/>
              </w:rPr>
              <w:t>$</w:t>
            </w:r>
            <w:proofErr w:type="spellStart"/>
            <w:r w:rsidRPr="00B00D6B">
              <w:rPr>
                <w:rFonts w:ascii="Consolas" w:eastAsia="Times New Roman" w:hAnsi="Consolas" w:cs="Times New Roman"/>
                <w:color w:val="001080"/>
                <w:sz w:val="21"/>
                <w:szCs w:val="21"/>
                <w:lang w:eastAsia="fr-FR"/>
              </w:rPr>
              <w:t>module_list</w:t>
            </w:r>
            <w:proofErr w:type="spellEnd"/>
          </w:p>
          <w:p w14:paraId="787CEE3E"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6BCCC512"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"import des dumps pour les modules : ${</w:t>
            </w:r>
            <w:proofErr w:type="spellStart"/>
            <w:r w:rsidRPr="00B00D6B">
              <w:rPr>
                <w:rFonts w:ascii="Consolas" w:eastAsia="Times New Roman" w:hAnsi="Consolas" w:cs="Times New Roman"/>
                <w:color w:val="001080"/>
                <w:sz w:val="21"/>
                <w:szCs w:val="21"/>
                <w:lang w:eastAsia="fr-FR"/>
              </w:rPr>
              <w:t>module_list</w:t>
            </w:r>
            <w:proofErr w:type="spellEnd"/>
            <w:r w:rsidRPr="00B00D6B">
              <w:rPr>
                <w:rFonts w:ascii="Consolas" w:eastAsia="Times New Roman" w:hAnsi="Consolas" w:cs="Times New Roman"/>
                <w:color w:val="A31515"/>
                <w:sz w:val="21"/>
                <w:szCs w:val="21"/>
                <w:lang w:eastAsia="fr-FR"/>
              </w:rPr>
              <w:t>}"</w:t>
            </w:r>
          </w:p>
          <w:p w14:paraId="29B129D1"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w:t>
            </w:r>
            <w:proofErr w:type="spellStart"/>
            <w:r w:rsidRPr="00B00D6B">
              <w:rPr>
                <w:rFonts w:ascii="Consolas" w:eastAsia="Times New Roman" w:hAnsi="Consolas" w:cs="Times New Roman"/>
                <w:color w:val="A31515"/>
                <w:sz w:val="21"/>
                <w:szCs w:val="21"/>
                <w:lang w:eastAsia="fr-FR"/>
              </w:rPr>
              <w:t>repertoire</w:t>
            </w:r>
            <w:proofErr w:type="spellEnd"/>
            <w:r w:rsidRPr="00B00D6B">
              <w:rPr>
                <w:rFonts w:ascii="Consolas" w:eastAsia="Times New Roman" w:hAnsi="Consolas" w:cs="Times New Roman"/>
                <w:color w:val="A31515"/>
                <w:sz w:val="21"/>
                <w:szCs w:val="21"/>
                <w:lang w:eastAsia="fr-FR"/>
              </w:rPr>
              <w:t xml:space="preserve"> des dumps : ${</w:t>
            </w:r>
            <w:proofErr w:type="spellStart"/>
            <w:r w:rsidRPr="00B00D6B">
              <w:rPr>
                <w:rFonts w:ascii="Consolas" w:eastAsia="Times New Roman" w:hAnsi="Consolas" w:cs="Times New Roman"/>
                <w:color w:val="001080"/>
                <w:sz w:val="21"/>
                <w:szCs w:val="21"/>
                <w:lang w:eastAsia="fr-FR"/>
              </w:rPr>
              <w:t>repertoire_backup</w:t>
            </w:r>
            <w:proofErr w:type="spellEnd"/>
            <w:r w:rsidRPr="00B00D6B">
              <w:rPr>
                <w:rFonts w:ascii="Consolas" w:eastAsia="Times New Roman" w:hAnsi="Consolas" w:cs="Times New Roman"/>
                <w:color w:val="A31515"/>
                <w:sz w:val="21"/>
                <w:szCs w:val="21"/>
                <w:lang w:eastAsia="fr-FR"/>
              </w:rPr>
              <w:t>}"</w:t>
            </w:r>
          </w:p>
          <w:p w14:paraId="0C9E0E85"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269FC4C2"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gramStart"/>
            <w:r w:rsidRPr="00B00D6B">
              <w:rPr>
                <w:rFonts w:ascii="Consolas" w:eastAsia="Times New Roman" w:hAnsi="Consolas" w:cs="Times New Roman"/>
                <w:color w:val="AF00DB"/>
                <w:sz w:val="21"/>
                <w:szCs w:val="21"/>
                <w:lang w:eastAsia="fr-FR"/>
              </w:rPr>
              <w:t>if</w:t>
            </w:r>
            <w:proofErr w:type="gramEnd"/>
            <w:r w:rsidRPr="00B00D6B">
              <w:rPr>
                <w:rFonts w:ascii="Consolas" w:eastAsia="Times New Roman" w:hAnsi="Consolas" w:cs="Times New Roman"/>
                <w:color w:val="000000"/>
                <w:sz w:val="21"/>
                <w:szCs w:val="21"/>
                <w:lang w:eastAsia="fr-FR"/>
              </w:rPr>
              <w:t xml:space="preserve"> [ -z </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1080"/>
                <w:sz w:val="21"/>
                <w:szCs w:val="21"/>
                <w:lang w:eastAsia="fr-FR"/>
              </w:rPr>
              <w:t>$</w:t>
            </w:r>
            <w:proofErr w:type="spellStart"/>
            <w:r w:rsidRPr="00B00D6B">
              <w:rPr>
                <w:rFonts w:ascii="Consolas" w:eastAsia="Times New Roman" w:hAnsi="Consolas" w:cs="Times New Roman"/>
                <w:color w:val="001080"/>
                <w:sz w:val="21"/>
                <w:szCs w:val="21"/>
                <w:lang w:eastAsia="fr-FR"/>
              </w:rPr>
              <w:t>container_name</w:t>
            </w:r>
            <w:proofErr w:type="spellEnd"/>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0000"/>
                <w:sz w:val="21"/>
                <w:szCs w:val="21"/>
                <w:lang w:eastAsia="fr-FR"/>
              </w:rPr>
              <w:t xml:space="preserve"> ]</w:t>
            </w:r>
          </w:p>
          <w:p w14:paraId="5A4C020B"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AF00DB"/>
                <w:sz w:val="21"/>
                <w:szCs w:val="21"/>
                <w:lang w:eastAsia="fr-FR"/>
              </w:rPr>
              <w:t>then</w:t>
            </w:r>
            <w:proofErr w:type="spellEnd"/>
            <w:proofErr w:type="gramEnd"/>
          </w:p>
          <w:p w14:paraId="30F74959"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 xml:space="preserve">"travail avec </w:t>
            </w:r>
            <w:proofErr w:type="spellStart"/>
            <w:r w:rsidRPr="00B00D6B">
              <w:rPr>
                <w:rFonts w:ascii="Consolas" w:eastAsia="Times New Roman" w:hAnsi="Consolas" w:cs="Times New Roman"/>
                <w:color w:val="A31515"/>
                <w:sz w:val="21"/>
                <w:szCs w:val="21"/>
                <w:lang w:eastAsia="fr-FR"/>
              </w:rPr>
              <w:t>pg_restore</w:t>
            </w:r>
            <w:proofErr w:type="spellEnd"/>
            <w:r w:rsidRPr="00B00D6B">
              <w:rPr>
                <w:rFonts w:ascii="Consolas" w:eastAsia="Times New Roman" w:hAnsi="Consolas" w:cs="Times New Roman"/>
                <w:color w:val="A31515"/>
                <w:sz w:val="21"/>
                <w:szCs w:val="21"/>
                <w:lang w:eastAsia="fr-FR"/>
              </w:rPr>
              <w:t xml:space="preserve"> directement"</w:t>
            </w:r>
          </w:p>
          <w:p w14:paraId="19C59DA5"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gramStart"/>
            <w:r w:rsidRPr="00B00D6B">
              <w:rPr>
                <w:rFonts w:ascii="Consolas" w:eastAsia="Times New Roman" w:hAnsi="Consolas" w:cs="Times New Roman"/>
                <w:color w:val="0000FF"/>
                <w:sz w:val="21"/>
                <w:szCs w:val="21"/>
                <w:lang w:eastAsia="fr-FR"/>
              </w:rPr>
              <w:t>export</w:t>
            </w:r>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1080"/>
                <w:sz w:val="21"/>
                <w:szCs w:val="21"/>
                <w:lang w:eastAsia="fr-FR"/>
              </w:rPr>
              <w:t>PGPASSWORD</w:t>
            </w:r>
            <w:r w:rsidRPr="00B00D6B">
              <w:rPr>
                <w:rFonts w:ascii="Consolas" w:eastAsia="Times New Roman" w:hAnsi="Consolas" w:cs="Times New Roman"/>
                <w:color w:val="000000"/>
                <w:sz w:val="21"/>
                <w:szCs w:val="21"/>
                <w:lang w:eastAsia="fr-FR"/>
              </w:rPr>
              <w:t>=${</w:t>
            </w:r>
            <w:proofErr w:type="spellStart"/>
            <w:r w:rsidRPr="00B00D6B">
              <w:rPr>
                <w:rFonts w:ascii="Consolas" w:eastAsia="Times New Roman" w:hAnsi="Consolas" w:cs="Times New Roman"/>
                <w:color w:val="001080"/>
                <w:sz w:val="21"/>
                <w:szCs w:val="21"/>
                <w:lang w:eastAsia="fr-FR"/>
              </w:rPr>
              <w:t>db_password</w:t>
            </w:r>
            <w:proofErr w:type="spellEnd"/>
            <w:r w:rsidRPr="00B00D6B">
              <w:rPr>
                <w:rFonts w:ascii="Consolas" w:eastAsia="Times New Roman" w:hAnsi="Consolas" w:cs="Times New Roman"/>
                <w:color w:val="000000"/>
                <w:sz w:val="21"/>
                <w:szCs w:val="21"/>
                <w:lang w:eastAsia="fr-FR"/>
              </w:rPr>
              <w:t>}</w:t>
            </w:r>
          </w:p>
          <w:p w14:paraId="4D3D9344"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4E4766C0"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 xml:space="preserve">"purge des anciens </w:t>
            </w:r>
            <w:proofErr w:type="spellStart"/>
            <w:r w:rsidRPr="00B00D6B">
              <w:rPr>
                <w:rFonts w:ascii="Consolas" w:eastAsia="Times New Roman" w:hAnsi="Consolas" w:cs="Times New Roman"/>
                <w:color w:val="A31515"/>
                <w:sz w:val="21"/>
                <w:szCs w:val="21"/>
                <w:lang w:eastAsia="fr-FR"/>
              </w:rPr>
              <w:t>schemas</w:t>
            </w:r>
            <w:proofErr w:type="spellEnd"/>
            <w:r w:rsidRPr="00B00D6B">
              <w:rPr>
                <w:rFonts w:ascii="Consolas" w:eastAsia="Times New Roman" w:hAnsi="Consolas" w:cs="Times New Roman"/>
                <w:color w:val="A31515"/>
                <w:sz w:val="21"/>
                <w:szCs w:val="21"/>
                <w:lang w:eastAsia="fr-FR"/>
              </w:rPr>
              <w:t>"</w:t>
            </w:r>
          </w:p>
          <w:p w14:paraId="243DC5CB"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psql</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-p</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db_port</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-d</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db_name</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-U</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db_user</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-h</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db_host</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-c</w:t>
            </w: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 xml:space="preserve">'DROP SCHEMA IF EXISTS </w:t>
            </w:r>
            <w:proofErr w:type="spellStart"/>
            <w:r w:rsidRPr="00B00D6B">
              <w:rPr>
                <w:rFonts w:ascii="Consolas" w:eastAsia="Times New Roman" w:hAnsi="Consolas" w:cs="Times New Roman"/>
                <w:color w:val="A31515"/>
                <w:sz w:val="21"/>
                <w:szCs w:val="21"/>
                <w:lang w:eastAsia="fr-FR"/>
              </w:rPr>
              <w:t>schema_chc</w:t>
            </w:r>
            <w:proofErr w:type="spellEnd"/>
            <w:r w:rsidRPr="00B00D6B">
              <w:rPr>
                <w:rFonts w:ascii="Consolas" w:eastAsia="Times New Roman" w:hAnsi="Consolas" w:cs="Times New Roman"/>
                <w:color w:val="A31515"/>
                <w:sz w:val="21"/>
                <w:szCs w:val="21"/>
                <w:lang w:eastAsia="fr-FR"/>
              </w:rPr>
              <w:t xml:space="preserve">, </w:t>
            </w:r>
            <w:proofErr w:type="spellStart"/>
            <w:r w:rsidRPr="00B00D6B">
              <w:rPr>
                <w:rFonts w:ascii="Consolas" w:eastAsia="Times New Roman" w:hAnsi="Consolas" w:cs="Times New Roman"/>
                <w:color w:val="A31515"/>
                <w:sz w:val="21"/>
                <w:szCs w:val="21"/>
                <w:lang w:eastAsia="fr-FR"/>
              </w:rPr>
              <w:t>schema_coc</w:t>
            </w:r>
            <w:proofErr w:type="spellEnd"/>
            <w:r w:rsidRPr="00B00D6B">
              <w:rPr>
                <w:rFonts w:ascii="Consolas" w:eastAsia="Times New Roman" w:hAnsi="Consolas" w:cs="Times New Roman"/>
                <w:color w:val="A31515"/>
                <w:sz w:val="21"/>
                <w:szCs w:val="21"/>
                <w:lang w:eastAsia="fr-FR"/>
              </w:rPr>
              <w:t xml:space="preserve">, </w:t>
            </w:r>
            <w:proofErr w:type="spellStart"/>
            <w:r w:rsidRPr="00B00D6B">
              <w:rPr>
                <w:rFonts w:ascii="Consolas" w:eastAsia="Times New Roman" w:hAnsi="Consolas" w:cs="Times New Roman"/>
                <w:color w:val="A31515"/>
                <w:sz w:val="21"/>
                <w:szCs w:val="21"/>
                <w:lang w:eastAsia="fr-FR"/>
              </w:rPr>
              <w:t>schema_gestion</w:t>
            </w:r>
            <w:proofErr w:type="spellEnd"/>
            <w:r w:rsidRPr="00B00D6B">
              <w:rPr>
                <w:rFonts w:ascii="Consolas" w:eastAsia="Times New Roman" w:hAnsi="Consolas" w:cs="Times New Roman"/>
                <w:color w:val="A31515"/>
                <w:sz w:val="21"/>
                <w:szCs w:val="21"/>
                <w:lang w:eastAsia="fr-FR"/>
              </w:rPr>
              <w:t xml:space="preserve">, </w:t>
            </w:r>
            <w:proofErr w:type="spellStart"/>
            <w:r w:rsidRPr="00B00D6B">
              <w:rPr>
                <w:rFonts w:ascii="Consolas" w:eastAsia="Times New Roman" w:hAnsi="Consolas" w:cs="Times New Roman"/>
                <w:color w:val="A31515"/>
                <w:sz w:val="21"/>
                <w:szCs w:val="21"/>
                <w:lang w:eastAsia="fr-FR"/>
              </w:rPr>
              <w:t>schema_inscription</w:t>
            </w:r>
            <w:proofErr w:type="spellEnd"/>
            <w:r w:rsidRPr="00B00D6B">
              <w:rPr>
                <w:rFonts w:ascii="Consolas" w:eastAsia="Times New Roman" w:hAnsi="Consolas" w:cs="Times New Roman"/>
                <w:color w:val="A31515"/>
                <w:sz w:val="21"/>
                <w:szCs w:val="21"/>
                <w:lang w:eastAsia="fr-FR"/>
              </w:rPr>
              <w:t xml:space="preserve">, </w:t>
            </w:r>
            <w:proofErr w:type="spellStart"/>
            <w:r w:rsidRPr="00B00D6B">
              <w:rPr>
                <w:rFonts w:ascii="Consolas" w:eastAsia="Times New Roman" w:hAnsi="Consolas" w:cs="Times New Roman"/>
                <w:color w:val="A31515"/>
                <w:sz w:val="21"/>
                <w:szCs w:val="21"/>
                <w:lang w:eastAsia="fr-FR"/>
              </w:rPr>
              <w:t>schema_mof</w:t>
            </w:r>
            <w:proofErr w:type="spellEnd"/>
            <w:r w:rsidRPr="00B00D6B">
              <w:rPr>
                <w:rFonts w:ascii="Consolas" w:eastAsia="Times New Roman" w:hAnsi="Consolas" w:cs="Times New Roman"/>
                <w:color w:val="A31515"/>
                <w:sz w:val="21"/>
                <w:szCs w:val="21"/>
                <w:lang w:eastAsia="fr-FR"/>
              </w:rPr>
              <w:t xml:space="preserve">, </w:t>
            </w:r>
            <w:proofErr w:type="spellStart"/>
            <w:r w:rsidRPr="00B00D6B">
              <w:rPr>
                <w:rFonts w:ascii="Consolas" w:eastAsia="Times New Roman" w:hAnsi="Consolas" w:cs="Times New Roman"/>
                <w:color w:val="A31515"/>
                <w:sz w:val="21"/>
                <w:szCs w:val="21"/>
                <w:lang w:eastAsia="fr-FR"/>
              </w:rPr>
              <w:t>schema_ref</w:t>
            </w:r>
            <w:proofErr w:type="spellEnd"/>
            <w:r w:rsidRPr="00B00D6B">
              <w:rPr>
                <w:rFonts w:ascii="Consolas" w:eastAsia="Times New Roman" w:hAnsi="Consolas" w:cs="Times New Roman"/>
                <w:color w:val="A31515"/>
                <w:sz w:val="21"/>
                <w:szCs w:val="21"/>
                <w:lang w:eastAsia="fr-FR"/>
              </w:rPr>
              <w:t xml:space="preserve"> CASCADE;'</w:t>
            </w:r>
          </w:p>
          <w:p w14:paraId="70D9C1C1"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
          <w:p w14:paraId="6CEAEE1D"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0BBDC90C"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"restauration des modules demandés..."</w:t>
            </w:r>
          </w:p>
          <w:p w14:paraId="0AD6843D"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8000"/>
                <w:sz w:val="21"/>
                <w:szCs w:val="21"/>
                <w:lang w:eastAsia="fr-FR"/>
              </w:rPr>
              <w:t>#parcours de tous les modules dont la restauration est demandée</w:t>
            </w:r>
          </w:p>
          <w:p w14:paraId="629BD872"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val="en-GB" w:eastAsia="fr-FR"/>
              </w:rPr>
            </w:pP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F00DB"/>
                <w:sz w:val="21"/>
                <w:szCs w:val="21"/>
                <w:lang w:val="en-GB" w:eastAsia="fr-FR"/>
              </w:rPr>
              <w:t>for</w:t>
            </w:r>
            <w:r w:rsidRPr="00B00D6B">
              <w:rPr>
                <w:rFonts w:ascii="Consolas" w:eastAsia="Times New Roman" w:hAnsi="Consolas" w:cs="Times New Roman"/>
                <w:color w:val="000000"/>
                <w:sz w:val="21"/>
                <w:szCs w:val="21"/>
                <w:lang w:val="en-GB" w:eastAsia="fr-FR"/>
              </w:rPr>
              <w:t xml:space="preserve"> </w:t>
            </w:r>
            <w:proofErr w:type="gramStart"/>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0000"/>
                <w:sz w:val="21"/>
                <w:szCs w:val="21"/>
                <w:lang w:val="en-GB" w:eastAsia="fr-FR"/>
              </w:rPr>
              <w:t>i</w:t>
            </w:r>
            <w:proofErr w:type="spellEnd"/>
            <w:proofErr w:type="gramEnd"/>
            <w:r w:rsidRPr="00B00D6B">
              <w:rPr>
                <w:rFonts w:ascii="Consolas" w:eastAsia="Times New Roman" w:hAnsi="Consolas" w:cs="Times New Roman"/>
                <w:color w:val="000000"/>
                <w:sz w:val="21"/>
                <w:szCs w:val="21"/>
                <w:lang w:val="en-GB" w:eastAsia="fr-FR"/>
              </w:rPr>
              <w:t>=</w:t>
            </w:r>
            <w:r w:rsidRPr="00B00D6B">
              <w:rPr>
                <w:rFonts w:ascii="Consolas" w:eastAsia="Times New Roman" w:hAnsi="Consolas" w:cs="Times New Roman"/>
                <w:color w:val="098658"/>
                <w:sz w:val="21"/>
                <w:szCs w:val="21"/>
                <w:lang w:val="en-GB" w:eastAsia="fr-FR"/>
              </w:rPr>
              <w:t>0</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0000"/>
                <w:sz w:val="21"/>
                <w:szCs w:val="21"/>
                <w:lang w:val="en-GB" w:eastAsia="fr-FR"/>
              </w:rPr>
              <w:t>i</w:t>
            </w:r>
            <w:proofErr w:type="spellEnd"/>
            <w:r w:rsidRPr="00B00D6B">
              <w:rPr>
                <w:rFonts w:ascii="Consolas" w:eastAsia="Times New Roman" w:hAnsi="Consolas" w:cs="Times New Roman"/>
                <w:color w:val="000000"/>
                <w:sz w:val="21"/>
                <w:szCs w:val="21"/>
                <w:lang w:val="en-GB" w:eastAsia="fr-FR"/>
              </w:rPr>
              <w:t>&lt;${#</w:t>
            </w:r>
            <w:proofErr w:type="spellStart"/>
            <w:r w:rsidRPr="00B00D6B">
              <w:rPr>
                <w:rFonts w:ascii="Consolas" w:eastAsia="Times New Roman" w:hAnsi="Consolas" w:cs="Times New Roman"/>
                <w:color w:val="001080"/>
                <w:sz w:val="21"/>
                <w:szCs w:val="21"/>
                <w:lang w:val="en-GB" w:eastAsia="fr-FR"/>
              </w:rPr>
              <w:t>tableau_modules</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0000"/>
                <w:sz w:val="21"/>
                <w:szCs w:val="21"/>
                <w:lang w:val="en-GB" w:eastAsia="fr-FR"/>
              </w:rPr>
              <w:t>i</w:t>
            </w:r>
            <w:proofErr w:type="spellEnd"/>
            <w:r w:rsidRPr="00B00D6B">
              <w:rPr>
                <w:rFonts w:ascii="Consolas" w:eastAsia="Times New Roman" w:hAnsi="Consolas" w:cs="Times New Roman"/>
                <w:color w:val="000000"/>
                <w:sz w:val="21"/>
                <w:szCs w:val="21"/>
                <w:lang w:val="en-GB" w:eastAsia="fr-FR"/>
              </w:rPr>
              <w:t xml:space="preserve">++ )); </w:t>
            </w:r>
            <w:r w:rsidRPr="00B00D6B">
              <w:rPr>
                <w:rFonts w:ascii="Consolas" w:eastAsia="Times New Roman" w:hAnsi="Consolas" w:cs="Times New Roman"/>
                <w:color w:val="AF00DB"/>
                <w:sz w:val="21"/>
                <w:szCs w:val="21"/>
                <w:lang w:val="en-GB" w:eastAsia="fr-FR"/>
              </w:rPr>
              <w:t>do</w:t>
            </w:r>
          </w:p>
          <w:p w14:paraId="0FCB87C6"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val="en-GB" w:eastAsia="fr-FR"/>
              </w:rPr>
              <w:t xml:space="preserve">        </w:t>
            </w:r>
            <w:proofErr w:type="gramStart"/>
            <w:r w:rsidRPr="00B00D6B">
              <w:rPr>
                <w:rFonts w:ascii="Consolas" w:eastAsia="Times New Roman" w:hAnsi="Consolas" w:cs="Times New Roman"/>
                <w:color w:val="001080"/>
                <w:sz w:val="21"/>
                <w:szCs w:val="21"/>
                <w:lang w:eastAsia="fr-FR"/>
              </w:rPr>
              <w:t>nom</w:t>
            </w:r>
            <w:proofErr w:type="gramEnd"/>
            <w:r w:rsidRPr="00B00D6B">
              <w:rPr>
                <w:rFonts w:ascii="Consolas" w:eastAsia="Times New Roman" w:hAnsi="Consolas" w:cs="Times New Roman"/>
                <w:color w:val="001080"/>
                <w:sz w:val="21"/>
                <w:szCs w:val="21"/>
                <w:lang w:eastAsia="fr-FR"/>
              </w:rPr>
              <w:t>_dump</w:t>
            </w:r>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1080"/>
                <w:sz w:val="21"/>
                <w:szCs w:val="21"/>
                <w:lang w:eastAsia="fr-FR"/>
              </w:rPr>
              <w:t>environnement</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1080"/>
                <w:sz w:val="21"/>
                <w:szCs w:val="21"/>
                <w:lang w:eastAsia="fr-FR"/>
              </w:rPr>
              <w:t>date_backup</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1080"/>
                <w:sz w:val="21"/>
                <w:szCs w:val="21"/>
                <w:lang w:eastAsia="fr-FR"/>
              </w:rPr>
              <w:t>tableau_modules</w:t>
            </w:r>
            <w:r w:rsidRPr="00B00D6B">
              <w:rPr>
                <w:rFonts w:ascii="Consolas" w:eastAsia="Times New Roman" w:hAnsi="Consolas" w:cs="Times New Roman"/>
                <w:color w:val="A31515"/>
                <w:sz w:val="21"/>
                <w:szCs w:val="21"/>
                <w:lang w:eastAsia="fr-FR"/>
              </w:rPr>
              <w:t>[$i]}.bin"</w:t>
            </w:r>
          </w:p>
          <w:p w14:paraId="0E248229"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 xml:space="preserve">"suppression des extensions pour </w:t>
            </w:r>
            <w:proofErr w:type="spellStart"/>
            <w:r w:rsidRPr="00B00D6B">
              <w:rPr>
                <w:rFonts w:ascii="Consolas" w:eastAsia="Times New Roman" w:hAnsi="Consolas" w:cs="Times New Roman"/>
                <w:color w:val="A31515"/>
                <w:sz w:val="21"/>
                <w:szCs w:val="21"/>
                <w:lang w:eastAsia="fr-FR"/>
              </w:rPr>
              <w:t>eviter</w:t>
            </w:r>
            <w:proofErr w:type="spellEnd"/>
            <w:r w:rsidRPr="00B00D6B">
              <w:rPr>
                <w:rFonts w:ascii="Consolas" w:eastAsia="Times New Roman" w:hAnsi="Consolas" w:cs="Times New Roman"/>
                <w:color w:val="A31515"/>
                <w:sz w:val="21"/>
                <w:szCs w:val="21"/>
                <w:lang w:eastAsia="fr-FR"/>
              </w:rPr>
              <w:t xml:space="preserve"> un conflit ..."</w:t>
            </w:r>
          </w:p>
          <w:p w14:paraId="29A22075"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psql</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-p</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db_port</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-d</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db_name</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-U</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db_user</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-h</w:t>
            </w:r>
            <w:r w:rsidRPr="00B00D6B">
              <w:rPr>
                <w:rFonts w:ascii="Consolas" w:eastAsia="Times New Roman" w:hAnsi="Consolas" w:cs="Times New Roman"/>
                <w:color w:val="000000"/>
                <w:sz w:val="21"/>
                <w:szCs w:val="21"/>
                <w:lang w:eastAsia="fr-FR"/>
              </w:rPr>
              <w:t xml:space="preserve"> ${</w:t>
            </w:r>
            <w:proofErr w:type="spellStart"/>
            <w:r w:rsidRPr="00B00D6B">
              <w:rPr>
                <w:rFonts w:ascii="Consolas" w:eastAsia="Times New Roman" w:hAnsi="Consolas" w:cs="Times New Roman"/>
                <w:color w:val="001080"/>
                <w:sz w:val="21"/>
                <w:szCs w:val="21"/>
                <w:lang w:eastAsia="fr-FR"/>
              </w:rPr>
              <w:t>db_host</w:t>
            </w:r>
            <w:proofErr w:type="spell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00FF"/>
                <w:sz w:val="21"/>
                <w:szCs w:val="21"/>
                <w:lang w:eastAsia="fr-FR"/>
              </w:rPr>
              <w:t>-c</w:t>
            </w: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 xml:space="preserve">'DROP EXTENSION IF EXISTS </w:t>
            </w:r>
            <w:proofErr w:type="spellStart"/>
            <w:r w:rsidRPr="00B00D6B">
              <w:rPr>
                <w:rFonts w:ascii="Consolas" w:eastAsia="Times New Roman" w:hAnsi="Consolas" w:cs="Times New Roman"/>
                <w:color w:val="A31515"/>
                <w:sz w:val="21"/>
                <w:szCs w:val="21"/>
                <w:lang w:eastAsia="fr-FR"/>
              </w:rPr>
              <w:t>unaccent</w:t>
            </w:r>
            <w:proofErr w:type="spellEnd"/>
            <w:r w:rsidRPr="00B00D6B">
              <w:rPr>
                <w:rFonts w:ascii="Consolas" w:eastAsia="Times New Roman" w:hAnsi="Consolas" w:cs="Times New Roman"/>
                <w:color w:val="A31515"/>
                <w:sz w:val="21"/>
                <w:szCs w:val="21"/>
                <w:lang w:eastAsia="fr-FR"/>
              </w:rPr>
              <w:t xml:space="preserve">, </w:t>
            </w:r>
            <w:proofErr w:type="spellStart"/>
            <w:r w:rsidRPr="00B00D6B">
              <w:rPr>
                <w:rFonts w:ascii="Consolas" w:eastAsia="Times New Roman" w:hAnsi="Consolas" w:cs="Times New Roman"/>
                <w:color w:val="A31515"/>
                <w:sz w:val="21"/>
                <w:szCs w:val="21"/>
                <w:lang w:eastAsia="fr-FR"/>
              </w:rPr>
              <w:t>pg_trgm</w:t>
            </w:r>
            <w:proofErr w:type="spellEnd"/>
            <w:r w:rsidRPr="00B00D6B">
              <w:rPr>
                <w:rFonts w:ascii="Consolas" w:eastAsia="Times New Roman" w:hAnsi="Consolas" w:cs="Times New Roman"/>
                <w:color w:val="A31515"/>
                <w:sz w:val="21"/>
                <w:szCs w:val="21"/>
                <w:lang w:eastAsia="fr-FR"/>
              </w:rPr>
              <w:t xml:space="preserve"> CASCADE;'</w:t>
            </w:r>
          </w:p>
          <w:p w14:paraId="4BC3FFDF"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"import du dump ${</w:t>
            </w:r>
            <w:proofErr w:type="spellStart"/>
            <w:r w:rsidRPr="00B00D6B">
              <w:rPr>
                <w:rFonts w:ascii="Consolas" w:eastAsia="Times New Roman" w:hAnsi="Consolas" w:cs="Times New Roman"/>
                <w:color w:val="001080"/>
                <w:sz w:val="21"/>
                <w:szCs w:val="21"/>
                <w:lang w:eastAsia="fr-FR"/>
              </w:rPr>
              <w:t>nom_dump</w:t>
            </w:r>
            <w:proofErr w:type="spellEnd"/>
            <w:r w:rsidRPr="00B00D6B">
              <w:rPr>
                <w:rFonts w:ascii="Consolas" w:eastAsia="Times New Roman" w:hAnsi="Consolas" w:cs="Times New Roman"/>
                <w:color w:val="A31515"/>
                <w:sz w:val="21"/>
                <w:szCs w:val="21"/>
                <w:lang w:eastAsia="fr-FR"/>
              </w:rPr>
              <w:t>} ..."</w:t>
            </w:r>
          </w:p>
          <w:p w14:paraId="393BDFE9" w14:textId="55803997" w:rsidR="00B00D6B" w:rsidRPr="00FF5D4E"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val="en-GB" w:eastAsia="fr-FR"/>
              </w:rPr>
            </w:pPr>
            <w:r w:rsidRPr="0003192A">
              <w:rPr>
                <w:rFonts w:ascii="Consolas" w:eastAsia="Times New Roman" w:hAnsi="Consolas" w:cs="Times New Roman"/>
                <w:color w:val="000000"/>
                <w:sz w:val="21"/>
                <w:szCs w:val="21"/>
                <w:lang w:eastAsia="fr-FR"/>
              </w:rPr>
              <w:t xml:space="preserve">        </w:t>
            </w:r>
            <w:proofErr w:type="spellStart"/>
            <w:r w:rsidRPr="00FF5D4E">
              <w:rPr>
                <w:rFonts w:ascii="Consolas" w:eastAsia="Times New Roman" w:hAnsi="Consolas" w:cs="Times New Roman"/>
                <w:color w:val="795E26"/>
                <w:sz w:val="21"/>
                <w:szCs w:val="21"/>
                <w:lang w:val="en-GB" w:eastAsia="fr-FR"/>
              </w:rPr>
              <w:t>pg_restore</w:t>
            </w:r>
            <w:proofErr w:type="spellEnd"/>
            <w:r w:rsidRPr="00FF5D4E">
              <w:rPr>
                <w:rFonts w:ascii="Consolas" w:eastAsia="Times New Roman" w:hAnsi="Consolas" w:cs="Times New Roman"/>
                <w:color w:val="000000"/>
                <w:sz w:val="21"/>
                <w:szCs w:val="21"/>
                <w:lang w:val="en-GB" w:eastAsia="fr-FR"/>
              </w:rPr>
              <w:t xml:space="preserve"> </w:t>
            </w:r>
            <w:r w:rsidRPr="00FF5D4E">
              <w:rPr>
                <w:rFonts w:ascii="Consolas" w:eastAsia="Times New Roman" w:hAnsi="Consolas" w:cs="Times New Roman"/>
                <w:color w:val="0000FF"/>
                <w:sz w:val="21"/>
                <w:szCs w:val="21"/>
                <w:lang w:val="en-GB" w:eastAsia="fr-FR"/>
              </w:rPr>
              <w:t>-p</w:t>
            </w:r>
            <w:r w:rsidRPr="00FF5D4E">
              <w:rPr>
                <w:rFonts w:ascii="Consolas" w:eastAsia="Times New Roman" w:hAnsi="Consolas" w:cs="Times New Roman"/>
                <w:color w:val="000000"/>
                <w:sz w:val="21"/>
                <w:szCs w:val="21"/>
                <w:lang w:val="en-GB" w:eastAsia="fr-FR"/>
              </w:rPr>
              <w:t xml:space="preserve"> ${</w:t>
            </w:r>
            <w:proofErr w:type="spellStart"/>
            <w:r w:rsidRPr="00FF5D4E">
              <w:rPr>
                <w:rFonts w:ascii="Consolas" w:eastAsia="Times New Roman" w:hAnsi="Consolas" w:cs="Times New Roman"/>
                <w:color w:val="001080"/>
                <w:sz w:val="21"/>
                <w:szCs w:val="21"/>
                <w:lang w:val="en-GB" w:eastAsia="fr-FR"/>
              </w:rPr>
              <w:t>db_port</w:t>
            </w:r>
            <w:proofErr w:type="spellEnd"/>
            <w:r w:rsidRPr="00FF5D4E">
              <w:rPr>
                <w:rFonts w:ascii="Consolas" w:eastAsia="Times New Roman" w:hAnsi="Consolas" w:cs="Times New Roman"/>
                <w:color w:val="000000"/>
                <w:sz w:val="21"/>
                <w:szCs w:val="21"/>
                <w:lang w:val="en-GB" w:eastAsia="fr-FR"/>
              </w:rPr>
              <w:t xml:space="preserve">} </w:t>
            </w:r>
            <w:r w:rsidRPr="00FF5D4E">
              <w:rPr>
                <w:rFonts w:ascii="Consolas" w:eastAsia="Times New Roman" w:hAnsi="Consolas" w:cs="Times New Roman"/>
                <w:color w:val="0000FF"/>
                <w:sz w:val="21"/>
                <w:szCs w:val="21"/>
                <w:lang w:val="en-GB" w:eastAsia="fr-FR"/>
              </w:rPr>
              <w:t>-d</w:t>
            </w:r>
            <w:r w:rsidRPr="00FF5D4E">
              <w:rPr>
                <w:rFonts w:ascii="Consolas" w:eastAsia="Times New Roman" w:hAnsi="Consolas" w:cs="Times New Roman"/>
                <w:color w:val="000000"/>
                <w:sz w:val="21"/>
                <w:szCs w:val="21"/>
                <w:lang w:val="en-GB" w:eastAsia="fr-FR"/>
              </w:rPr>
              <w:t xml:space="preserve"> ${</w:t>
            </w:r>
            <w:proofErr w:type="spellStart"/>
            <w:r w:rsidRPr="00FF5D4E">
              <w:rPr>
                <w:rFonts w:ascii="Consolas" w:eastAsia="Times New Roman" w:hAnsi="Consolas" w:cs="Times New Roman"/>
                <w:color w:val="001080"/>
                <w:sz w:val="21"/>
                <w:szCs w:val="21"/>
                <w:lang w:val="en-GB" w:eastAsia="fr-FR"/>
              </w:rPr>
              <w:t>db_name</w:t>
            </w:r>
            <w:proofErr w:type="spellEnd"/>
            <w:r w:rsidRPr="00FF5D4E">
              <w:rPr>
                <w:rFonts w:ascii="Consolas" w:eastAsia="Times New Roman" w:hAnsi="Consolas" w:cs="Times New Roman"/>
                <w:color w:val="000000"/>
                <w:sz w:val="21"/>
                <w:szCs w:val="21"/>
                <w:lang w:val="en-GB" w:eastAsia="fr-FR"/>
              </w:rPr>
              <w:t xml:space="preserve">} </w:t>
            </w:r>
            <w:r w:rsidRPr="00FF5D4E">
              <w:rPr>
                <w:rFonts w:ascii="Consolas" w:eastAsia="Times New Roman" w:hAnsi="Consolas" w:cs="Times New Roman"/>
                <w:color w:val="0000FF"/>
                <w:sz w:val="21"/>
                <w:szCs w:val="21"/>
                <w:lang w:val="en-GB" w:eastAsia="fr-FR"/>
              </w:rPr>
              <w:t>-U</w:t>
            </w:r>
            <w:r w:rsidRPr="00FF5D4E">
              <w:rPr>
                <w:rFonts w:ascii="Consolas" w:eastAsia="Times New Roman" w:hAnsi="Consolas" w:cs="Times New Roman"/>
                <w:color w:val="000000"/>
                <w:sz w:val="21"/>
                <w:szCs w:val="21"/>
                <w:lang w:val="en-GB" w:eastAsia="fr-FR"/>
              </w:rPr>
              <w:t xml:space="preserve"> ${</w:t>
            </w:r>
            <w:proofErr w:type="spellStart"/>
            <w:r w:rsidRPr="00FF5D4E">
              <w:rPr>
                <w:rFonts w:ascii="Consolas" w:eastAsia="Times New Roman" w:hAnsi="Consolas" w:cs="Times New Roman"/>
                <w:color w:val="001080"/>
                <w:sz w:val="21"/>
                <w:szCs w:val="21"/>
                <w:lang w:val="en-GB" w:eastAsia="fr-FR"/>
              </w:rPr>
              <w:t>db_user</w:t>
            </w:r>
            <w:proofErr w:type="spellEnd"/>
            <w:r w:rsidRPr="00FF5D4E">
              <w:rPr>
                <w:rFonts w:ascii="Consolas" w:eastAsia="Times New Roman" w:hAnsi="Consolas" w:cs="Times New Roman"/>
                <w:color w:val="000000"/>
                <w:sz w:val="21"/>
                <w:szCs w:val="21"/>
                <w:lang w:val="en-GB" w:eastAsia="fr-FR"/>
              </w:rPr>
              <w:t xml:space="preserve">} </w:t>
            </w:r>
            <w:r w:rsidRPr="00FF5D4E">
              <w:rPr>
                <w:rFonts w:ascii="Consolas" w:eastAsia="Times New Roman" w:hAnsi="Consolas" w:cs="Times New Roman"/>
                <w:color w:val="0000FF"/>
                <w:sz w:val="21"/>
                <w:szCs w:val="21"/>
                <w:lang w:val="en-GB" w:eastAsia="fr-FR"/>
              </w:rPr>
              <w:t>-h</w:t>
            </w:r>
            <w:r w:rsidRPr="00FF5D4E">
              <w:rPr>
                <w:rFonts w:ascii="Consolas" w:eastAsia="Times New Roman" w:hAnsi="Consolas" w:cs="Times New Roman"/>
                <w:color w:val="000000"/>
                <w:sz w:val="21"/>
                <w:szCs w:val="21"/>
                <w:lang w:val="en-GB" w:eastAsia="fr-FR"/>
              </w:rPr>
              <w:t xml:space="preserve"> ${</w:t>
            </w:r>
            <w:proofErr w:type="spellStart"/>
            <w:r w:rsidRPr="00FF5D4E">
              <w:rPr>
                <w:rFonts w:ascii="Consolas" w:eastAsia="Times New Roman" w:hAnsi="Consolas" w:cs="Times New Roman"/>
                <w:color w:val="001080"/>
                <w:sz w:val="21"/>
                <w:szCs w:val="21"/>
                <w:lang w:val="en-GB" w:eastAsia="fr-FR"/>
              </w:rPr>
              <w:t>db_host</w:t>
            </w:r>
            <w:proofErr w:type="spellEnd"/>
            <w:r w:rsidRPr="00FF5D4E">
              <w:rPr>
                <w:rFonts w:ascii="Consolas" w:eastAsia="Times New Roman" w:hAnsi="Consolas" w:cs="Times New Roman"/>
                <w:color w:val="000000"/>
                <w:sz w:val="21"/>
                <w:szCs w:val="21"/>
                <w:lang w:val="en-GB" w:eastAsia="fr-FR"/>
              </w:rPr>
              <w:t xml:space="preserve">} </w:t>
            </w:r>
            <w:r w:rsidRPr="00FF5D4E">
              <w:rPr>
                <w:rFonts w:ascii="Consolas" w:eastAsia="Times New Roman" w:hAnsi="Consolas" w:cs="Times New Roman"/>
                <w:color w:val="0000FF"/>
                <w:sz w:val="21"/>
                <w:szCs w:val="21"/>
                <w:lang w:val="en-GB" w:eastAsia="fr-FR"/>
              </w:rPr>
              <w:t>--no-owner</w:t>
            </w:r>
            <w:r w:rsidRPr="00FF5D4E">
              <w:rPr>
                <w:rFonts w:ascii="Consolas" w:eastAsia="Times New Roman" w:hAnsi="Consolas" w:cs="Times New Roman"/>
                <w:color w:val="000000"/>
                <w:sz w:val="21"/>
                <w:szCs w:val="21"/>
                <w:lang w:val="en-GB" w:eastAsia="fr-FR"/>
              </w:rPr>
              <w:t xml:space="preserve"> </w:t>
            </w:r>
            <w:r w:rsidRPr="00FF5D4E">
              <w:rPr>
                <w:rFonts w:ascii="Consolas" w:eastAsia="Times New Roman" w:hAnsi="Consolas" w:cs="Times New Roman"/>
                <w:color w:val="0000FF"/>
                <w:sz w:val="21"/>
                <w:szCs w:val="21"/>
                <w:lang w:val="en-GB" w:eastAsia="fr-FR"/>
              </w:rPr>
              <w:t>--no-</w:t>
            </w:r>
            <w:proofErr w:type="spellStart"/>
            <w:r w:rsidRPr="00FF5D4E">
              <w:rPr>
                <w:rFonts w:ascii="Consolas" w:eastAsia="Times New Roman" w:hAnsi="Consolas" w:cs="Times New Roman"/>
                <w:color w:val="0000FF"/>
                <w:sz w:val="21"/>
                <w:szCs w:val="21"/>
                <w:lang w:val="en-GB" w:eastAsia="fr-FR"/>
              </w:rPr>
              <w:t>acl</w:t>
            </w:r>
            <w:proofErr w:type="spellEnd"/>
            <w:r w:rsidR="00282205" w:rsidRPr="00FF5D4E">
              <w:rPr>
                <w:rFonts w:ascii="Consolas" w:eastAsia="Times New Roman" w:hAnsi="Consolas" w:cs="Times New Roman"/>
                <w:color w:val="0000FF"/>
                <w:sz w:val="21"/>
                <w:szCs w:val="21"/>
                <w:lang w:val="en-GB" w:eastAsia="fr-FR"/>
              </w:rPr>
              <w:t xml:space="preserve"> --clean --if-exists</w:t>
            </w:r>
            <w:r w:rsidRPr="00FF5D4E">
              <w:rPr>
                <w:rFonts w:ascii="Consolas" w:eastAsia="Times New Roman" w:hAnsi="Consolas" w:cs="Times New Roman"/>
                <w:color w:val="000000"/>
                <w:sz w:val="21"/>
                <w:szCs w:val="21"/>
                <w:lang w:val="en-GB" w:eastAsia="fr-FR"/>
              </w:rPr>
              <w:t xml:space="preserve"> ${</w:t>
            </w:r>
            <w:proofErr w:type="spellStart"/>
            <w:r w:rsidRPr="00FF5D4E">
              <w:rPr>
                <w:rFonts w:ascii="Consolas" w:eastAsia="Times New Roman" w:hAnsi="Consolas" w:cs="Times New Roman"/>
                <w:color w:val="001080"/>
                <w:sz w:val="21"/>
                <w:szCs w:val="21"/>
                <w:lang w:val="en-GB" w:eastAsia="fr-FR"/>
              </w:rPr>
              <w:t>repertoire_backup</w:t>
            </w:r>
            <w:proofErr w:type="spellEnd"/>
            <w:r w:rsidRPr="00FF5D4E">
              <w:rPr>
                <w:rFonts w:ascii="Consolas" w:eastAsia="Times New Roman" w:hAnsi="Consolas" w:cs="Times New Roman"/>
                <w:color w:val="000000"/>
                <w:sz w:val="21"/>
                <w:szCs w:val="21"/>
                <w:lang w:val="en-GB" w:eastAsia="fr-FR"/>
              </w:rPr>
              <w:t>}</w:t>
            </w:r>
            <w:r w:rsidRPr="00FF5D4E">
              <w:rPr>
                <w:rFonts w:ascii="Consolas" w:eastAsia="Times New Roman" w:hAnsi="Consolas" w:cs="Times New Roman"/>
                <w:color w:val="A31515"/>
                <w:sz w:val="21"/>
                <w:szCs w:val="21"/>
                <w:lang w:val="en-GB" w:eastAsia="fr-FR"/>
              </w:rPr>
              <w:t>/</w:t>
            </w:r>
            <w:r w:rsidRPr="00FF5D4E">
              <w:rPr>
                <w:rFonts w:ascii="Consolas" w:eastAsia="Times New Roman" w:hAnsi="Consolas" w:cs="Times New Roman"/>
                <w:color w:val="000000"/>
                <w:sz w:val="21"/>
                <w:szCs w:val="21"/>
                <w:lang w:val="en-GB" w:eastAsia="fr-FR"/>
              </w:rPr>
              <w:t>${</w:t>
            </w:r>
            <w:proofErr w:type="spellStart"/>
            <w:r w:rsidRPr="00FF5D4E">
              <w:rPr>
                <w:rFonts w:ascii="Consolas" w:eastAsia="Times New Roman" w:hAnsi="Consolas" w:cs="Times New Roman"/>
                <w:color w:val="001080"/>
                <w:sz w:val="21"/>
                <w:szCs w:val="21"/>
                <w:lang w:val="en-GB" w:eastAsia="fr-FR"/>
              </w:rPr>
              <w:t>nom_dump</w:t>
            </w:r>
            <w:proofErr w:type="spellEnd"/>
            <w:r w:rsidRPr="00FF5D4E">
              <w:rPr>
                <w:rFonts w:ascii="Consolas" w:eastAsia="Times New Roman" w:hAnsi="Consolas" w:cs="Times New Roman"/>
                <w:color w:val="000000"/>
                <w:sz w:val="21"/>
                <w:szCs w:val="21"/>
                <w:lang w:val="en-GB" w:eastAsia="fr-FR"/>
              </w:rPr>
              <w:t>}</w:t>
            </w:r>
          </w:p>
          <w:p w14:paraId="4909B593"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FF5D4E">
              <w:rPr>
                <w:rFonts w:ascii="Consolas" w:eastAsia="Times New Roman" w:hAnsi="Consolas" w:cs="Times New Roman"/>
                <w:color w:val="000000"/>
                <w:sz w:val="21"/>
                <w:szCs w:val="21"/>
                <w:lang w:val="en-GB" w:eastAsia="fr-FR"/>
              </w:rPr>
              <w:t xml:space="preserve">    </w:t>
            </w:r>
            <w:proofErr w:type="spellStart"/>
            <w:proofErr w:type="gramStart"/>
            <w:r w:rsidRPr="00B00D6B">
              <w:rPr>
                <w:rFonts w:ascii="Consolas" w:eastAsia="Times New Roman" w:hAnsi="Consolas" w:cs="Times New Roman"/>
                <w:color w:val="AF00DB"/>
                <w:sz w:val="21"/>
                <w:szCs w:val="21"/>
                <w:lang w:eastAsia="fr-FR"/>
              </w:rPr>
              <w:t>done</w:t>
            </w:r>
            <w:proofErr w:type="spellEnd"/>
            <w:proofErr w:type="gramEnd"/>
          </w:p>
          <w:p w14:paraId="1487B0A1"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AF00DB"/>
                <w:sz w:val="21"/>
                <w:szCs w:val="21"/>
                <w:lang w:eastAsia="fr-FR"/>
              </w:rPr>
              <w:t>else</w:t>
            </w:r>
            <w:proofErr w:type="spellEnd"/>
            <w:proofErr w:type="gramEnd"/>
          </w:p>
          <w:p w14:paraId="348FDD5E"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"travail avec conteneurs"</w:t>
            </w:r>
          </w:p>
          <w:p w14:paraId="4DE9FDBE"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 xml:space="preserve">"purge des anciens </w:t>
            </w:r>
            <w:proofErr w:type="spellStart"/>
            <w:r w:rsidRPr="00B00D6B">
              <w:rPr>
                <w:rFonts w:ascii="Consolas" w:eastAsia="Times New Roman" w:hAnsi="Consolas" w:cs="Times New Roman"/>
                <w:color w:val="A31515"/>
                <w:sz w:val="21"/>
                <w:szCs w:val="21"/>
                <w:lang w:eastAsia="fr-FR"/>
              </w:rPr>
              <w:t>schemas</w:t>
            </w:r>
            <w:proofErr w:type="spellEnd"/>
            <w:r w:rsidRPr="00B00D6B">
              <w:rPr>
                <w:rFonts w:ascii="Consolas" w:eastAsia="Times New Roman" w:hAnsi="Consolas" w:cs="Times New Roman"/>
                <w:color w:val="A31515"/>
                <w:sz w:val="21"/>
                <w:szCs w:val="21"/>
                <w:lang w:eastAsia="fr-FR"/>
              </w:rPr>
              <w:t>..."</w:t>
            </w:r>
          </w:p>
          <w:p w14:paraId="24B83C2A"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val="en-GB" w:eastAsia="fr-FR"/>
              </w:rPr>
            </w:pP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795E26"/>
                <w:sz w:val="21"/>
                <w:szCs w:val="21"/>
                <w:lang w:val="en-GB" w:eastAsia="fr-FR"/>
              </w:rPr>
              <w:t>docker</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A31515"/>
                <w:sz w:val="21"/>
                <w:szCs w:val="21"/>
                <w:lang w:val="en-GB" w:eastAsia="fr-FR"/>
              </w:rPr>
              <w:t>exec</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w:t>
            </w:r>
            <w:proofErr w:type="spellStart"/>
            <w:r w:rsidRPr="00B00D6B">
              <w:rPr>
                <w:rFonts w:ascii="Consolas" w:eastAsia="Times New Roman" w:hAnsi="Consolas" w:cs="Times New Roman"/>
                <w:color w:val="0000FF"/>
                <w:sz w:val="21"/>
                <w:szCs w:val="21"/>
                <w:lang w:val="en-GB" w:eastAsia="fr-FR"/>
              </w:rPr>
              <w:t>i</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container_name</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psql</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-p</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db_port</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-d</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db_name</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-U</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db_user</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-c</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A31515"/>
                <w:sz w:val="21"/>
                <w:szCs w:val="21"/>
                <w:lang w:val="en-GB" w:eastAsia="fr-FR"/>
              </w:rPr>
              <w:t xml:space="preserve">'DROP SCHEMA IF EXISTS </w:t>
            </w:r>
            <w:proofErr w:type="spellStart"/>
            <w:r w:rsidRPr="00B00D6B">
              <w:rPr>
                <w:rFonts w:ascii="Consolas" w:eastAsia="Times New Roman" w:hAnsi="Consolas" w:cs="Times New Roman"/>
                <w:color w:val="A31515"/>
                <w:sz w:val="21"/>
                <w:szCs w:val="21"/>
                <w:lang w:val="en-GB" w:eastAsia="fr-FR"/>
              </w:rPr>
              <w:t>schema_chc</w:t>
            </w:r>
            <w:proofErr w:type="spellEnd"/>
            <w:r w:rsidRPr="00B00D6B">
              <w:rPr>
                <w:rFonts w:ascii="Consolas" w:eastAsia="Times New Roman" w:hAnsi="Consolas" w:cs="Times New Roman"/>
                <w:color w:val="A31515"/>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schema_coc</w:t>
            </w:r>
            <w:proofErr w:type="spellEnd"/>
            <w:r w:rsidRPr="00B00D6B">
              <w:rPr>
                <w:rFonts w:ascii="Consolas" w:eastAsia="Times New Roman" w:hAnsi="Consolas" w:cs="Times New Roman"/>
                <w:color w:val="A31515"/>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schema_gestion</w:t>
            </w:r>
            <w:proofErr w:type="spellEnd"/>
            <w:r w:rsidRPr="00B00D6B">
              <w:rPr>
                <w:rFonts w:ascii="Consolas" w:eastAsia="Times New Roman" w:hAnsi="Consolas" w:cs="Times New Roman"/>
                <w:color w:val="A31515"/>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schema_inscription</w:t>
            </w:r>
            <w:proofErr w:type="spellEnd"/>
            <w:r w:rsidRPr="00B00D6B">
              <w:rPr>
                <w:rFonts w:ascii="Consolas" w:eastAsia="Times New Roman" w:hAnsi="Consolas" w:cs="Times New Roman"/>
                <w:color w:val="A31515"/>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schema_mof</w:t>
            </w:r>
            <w:proofErr w:type="spellEnd"/>
            <w:r w:rsidRPr="00B00D6B">
              <w:rPr>
                <w:rFonts w:ascii="Consolas" w:eastAsia="Times New Roman" w:hAnsi="Consolas" w:cs="Times New Roman"/>
                <w:color w:val="A31515"/>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schema_ref</w:t>
            </w:r>
            <w:proofErr w:type="spellEnd"/>
            <w:r w:rsidRPr="00B00D6B">
              <w:rPr>
                <w:rFonts w:ascii="Consolas" w:eastAsia="Times New Roman" w:hAnsi="Consolas" w:cs="Times New Roman"/>
                <w:color w:val="A31515"/>
                <w:sz w:val="21"/>
                <w:szCs w:val="21"/>
                <w:lang w:val="en-GB" w:eastAsia="fr-FR"/>
              </w:rPr>
              <w:t xml:space="preserve"> CASCADE;'</w:t>
            </w:r>
          </w:p>
          <w:p w14:paraId="4AE8DE70"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val="en-GB" w:eastAsia="fr-FR"/>
              </w:rPr>
            </w:pPr>
            <w:r w:rsidRPr="00B00D6B">
              <w:rPr>
                <w:rFonts w:ascii="Consolas" w:eastAsia="Times New Roman" w:hAnsi="Consolas" w:cs="Times New Roman"/>
                <w:color w:val="000000"/>
                <w:sz w:val="21"/>
                <w:szCs w:val="21"/>
                <w:lang w:val="en-GB" w:eastAsia="fr-FR"/>
              </w:rPr>
              <w:t xml:space="preserve">    </w:t>
            </w:r>
          </w:p>
          <w:p w14:paraId="62AA5DF4"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val="en-GB"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"restauration des modules demandés..."</w:t>
            </w:r>
          </w:p>
          <w:p w14:paraId="3CE34FBA"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008000"/>
                <w:sz w:val="21"/>
                <w:szCs w:val="21"/>
                <w:lang w:eastAsia="fr-FR"/>
              </w:rPr>
              <w:t>#parcours de tous les modules dont la restauration est demandée</w:t>
            </w:r>
          </w:p>
          <w:p w14:paraId="77767699"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val="en-GB" w:eastAsia="fr-FR"/>
              </w:rPr>
            </w:pP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F00DB"/>
                <w:sz w:val="21"/>
                <w:szCs w:val="21"/>
                <w:lang w:val="en-GB" w:eastAsia="fr-FR"/>
              </w:rPr>
              <w:t>for</w:t>
            </w:r>
            <w:r w:rsidRPr="00B00D6B">
              <w:rPr>
                <w:rFonts w:ascii="Consolas" w:eastAsia="Times New Roman" w:hAnsi="Consolas" w:cs="Times New Roman"/>
                <w:color w:val="000000"/>
                <w:sz w:val="21"/>
                <w:szCs w:val="21"/>
                <w:lang w:val="en-GB" w:eastAsia="fr-FR"/>
              </w:rPr>
              <w:t xml:space="preserve"> </w:t>
            </w:r>
            <w:proofErr w:type="gramStart"/>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0000"/>
                <w:sz w:val="21"/>
                <w:szCs w:val="21"/>
                <w:lang w:val="en-GB" w:eastAsia="fr-FR"/>
              </w:rPr>
              <w:t>i</w:t>
            </w:r>
            <w:proofErr w:type="spellEnd"/>
            <w:proofErr w:type="gramEnd"/>
            <w:r w:rsidRPr="00B00D6B">
              <w:rPr>
                <w:rFonts w:ascii="Consolas" w:eastAsia="Times New Roman" w:hAnsi="Consolas" w:cs="Times New Roman"/>
                <w:color w:val="000000"/>
                <w:sz w:val="21"/>
                <w:szCs w:val="21"/>
                <w:lang w:val="en-GB" w:eastAsia="fr-FR"/>
              </w:rPr>
              <w:t>=</w:t>
            </w:r>
            <w:r w:rsidRPr="00B00D6B">
              <w:rPr>
                <w:rFonts w:ascii="Consolas" w:eastAsia="Times New Roman" w:hAnsi="Consolas" w:cs="Times New Roman"/>
                <w:color w:val="098658"/>
                <w:sz w:val="21"/>
                <w:szCs w:val="21"/>
                <w:lang w:val="en-GB" w:eastAsia="fr-FR"/>
              </w:rPr>
              <w:t>0</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0000"/>
                <w:sz w:val="21"/>
                <w:szCs w:val="21"/>
                <w:lang w:val="en-GB" w:eastAsia="fr-FR"/>
              </w:rPr>
              <w:t>i</w:t>
            </w:r>
            <w:proofErr w:type="spellEnd"/>
            <w:r w:rsidRPr="00B00D6B">
              <w:rPr>
                <w:rFonts w:ascii="Consolas" w:eastAsia="Times New Roman" w:hAnsi="Consolas" w:cs="Times New Roman"/>
                <w:color w:val="000000"/>
                <w:sz w:val="21"/>
                <w:szCs w:val="21"/>
                <w:lang w:val="en-GB" w:eastAsia="fr-FR"/>
              </w:rPr>
              <w:t>&lt;${#</w:t>
            </w:r>
            <w:proofErr w:type="spellStart"/>
            <w:r w:rsidRPr="00B00D6B">
              <w:rPr>
                <w:rFonts w:ascii="Consolas" w:eastAsia="Times New Roman" w:hAnsi="Consolas" w:cs="Times New Roman"/>
                <w:color w:val="001080"/>
                <w:sz w:val="21"/>
                <w:szCs w:val="21"/>
                <w:lang w:val="en-GB" w:eastAsia="fr-FR"/>
              </w:rPr>
              <w:t>tableau_modules</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0000"/>
                <w:sz w:val="21"/>
                <w:szCs w:val="21"/>
                <w:lang w:val="en-GB" w:eastAsia="fr-FR"/>
              </w:rPr>
              <w:t>i</w:t>
            </w:r>
            <w:proofErr w:type="spellEnd"/>
            <w:r w:rsidRPr="00B00D6B">
              <w:rPr>
                <w:rFonts w:ascii="Consolas" w:eastAsia="Times New Roman" w:hAnsi="Consolas" w:cs="Times New Roman"/>
                <w:color w:val="000000"/>
                <w:sz w:val="21"/>
                <w:szCs w:val="21"/>
                <w:lang w:val="en-GB" w:eastAsia="fr-FR"/>
              </w:rPr>
              <w:t xml:space="preserve">++ )); </w:t>
            </w:r>
            <w:r w:rsidRPr="00B00D6B">
              <w:rPr>
                <w:rFonts w:ascii="Consolas" w:eastAsia="Times New Roman" w:hAnsi="Consolas" w:cs="Times New Roman"/>
                <w:color w:val="AF00DB"/>
                <w:sz w:val="21"/>
                <w:szCs w:val="21"/>
                <w:lang w:val="en-GB" w:eastAsia="fr-FR"/>
              </w:rPr>
              <w:t>do</w:t>
            </w:r>
          </w:p>
          <w:p w14:paraId="16B0B83B"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val="en-GB" w:eastAsia="fr-FR"/>
              </w:rPr>
              <w:lastRenderedPageBreak/>
              <w:t xml:space="preserve">        </w:t>
            </w:r>
            <w:proofErr w:type="gramStart"/>
            <w:r w:rsidRPr="00B00D6B">
              <w:rPr>
                <w:rFonts w:ascii="Consolas" w:eastAsia="Times New Roman" w:hAnsi="Consolas" w:cs="Times New Roman"/>
                <w:color w:val="001080"/>
                <w:sz w:val="21"/>
                <w:szCs w:val="21"/>
                <w:lang w:eastAsia="fr-FR"/>
              </w:rPr>
              <w:t>nom</w:t>
            </w:r>
            <w:proofErr w:type="gramEnd"/>
            <w:r w:rsidRPr="00B00D6B">
              <w:rPr>
                <w:rFonts w:ascii="Consolas" w:eastAsia="Times New Roman" w:hAnsi="Consolas" w:cs="Times New Roman"/>
                <w:color w:val="001080"/>
                <w:sz w:val="21"/>
                <w:szCs w:val="21"/>
                <w:lang w:eastAsia="fr-FR"/>
              </w:rPr>
              <w:t>_dump</w:t>
            </w:r>
            <w:r w:rsidRPr="00B00D6B">
              <w:rPr>
                <w:rFonts w:ascii="Consolas" w:eastAsia="Times New Roman" w:hAnsi="Consolas" w:cs="Times New Roman"/>
                <w:color w:val="000000"/>
                <w:sz w:val="21"/>
                <w:szCs w:val="21"/>
                <w:lang w:eastAsia="fr-FR"/>
              </w:rPr>
              <w:t>=</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1080"/>
                <w:sz w:val="21"/>
                <w:szCs w:val="21"/>
                <w:lang w:eastAsia="fr-FR"/>
              </w:rPr>
              <w:t>environnement</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1080"/>
                <w:sz w:val="21"/>
                <w:szCs w:val="21"/>
                <w:lang w:eastAsia="fr-FR"/>
              </w:rPr>
              <w:t>date_backup</w:t>
            </w:r>
            <w:r w:rsidRPr="00B00D6B">
              <w:rPr>
                <w:rFonts w:ascii="Consolas" w:eastAsia="Times New Roman" w:hAnsi="Consolas" w:cs="Times New Roman"/>
                <w:color w:val="A31515"/>
                <w:sz w:val="21"/>
                <w:szCs w:val="21"/>
                <w:lang w:eastAsia="fr-FR"/>
              </w:rPr>
              <w:t>}-${</w:t>
            </w:r>
            <w:r w:rsidRPr="00B00D6B">
              <w:rPr>
                <w:rFonts w:ascii="Consolas" w:eastAsia="Times New Roman" w:hAnsi="Consolas" w:cs="Times New Roman"/>
                <w:color w:val="001080"/>
                <w:sz w:val="21"/>
                <w:szCs w:val="21"/>
                <w:lang w:eastAsia="fr-FR"/>
              </w:rPr>
              <w:t>tableau_modules</w:t>
            </w:r>
            <w:r w:rsidRPr="00B00D6B">
              <w:rPr>
                <w:rFonts w:ascii="Consolas" w:eastAsia="Times New Roman" w:hAnsi="Consolas" w:cs="Times New Roman"/>
                <w:color w:val="A31515"/>
                <w:sz w:val="21"/>
                <w:szCs w:val="21"/>
                <w:lang w:eastAsia="fr-FR"/>
              </w:rPr>
              <w:t>[$i]}.bin"</w:t>
            </w:r>
          </w:p>
          <w:p w14:paraId="14987199"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 xml:space="preserve">"suppression des extensions pour </w:t>
            </w:r>
            <w:proofErr w:type="spellStart"/>
            <w:r w:rsidRPr="00B00D6B">
              <w:rPr>
                <w:rFonts w:ascii="Consolas" w:eastAsia="Times New Roman" w:hAnsi="Consolas" w:cs="Times New Roman"/>
                <w:color w:val="A31515"/>
                <w:sz w:val="21"/>
                <w:szCs w:val="21"/>
                <w:lang w:eastAsia="fr-FR"/>
              </w:rPr>
              <w:t>eviter</w:t>
            </w:r>
            <w:proofErr w:type="spellEnd"/>
            <w:r w:rsidRPr="00B00D6B">
              <w:rPr>
                <w:rFonts w:ascii="Consolas" w:eastAsia="Times New Roman" w:hAnsi="Consolas" w:cs="Times New Roman"/>
                <w:color w:val="A31515"/>
                <w:sz w:val="21"/>
                <w:szCs w:val="21"/>
                <w:lang w:eastAsia="fr-FR"/>
              </w:rPr>
              <w:t xml:space="preserve"> un conflit ..."</w:t>
            </w:r>
          </w:p>
          <w:p w14:paraId="374ABCF8"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val="en-GB" w:eastAsia="fr-FR"/>
              </w:rPr>
            </w:pPr>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795E26"/>
                <w:sz w:val="21"/>
                <w:szCs w:val="21"/>
                <w:lang w:val="en-GB" w:eastAsia="fr-FR"/>
              </w:rPr>
              <w:t>docker</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A31515"/>
                <w:sz w:val="21"/>
                <w:szCs w:val="21"/>
                <w:lang w:val="en-GB" w:eastAsia="fr-FR"/>
              </w:rPr>
              <w:t>exec</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w:t>
            </w:r>
            <w:proofErr w:type="spellStart"/>
            <w:r w:rsidRPr="00B00D6B">
              <w:rPr>
                <w:rFonts w:ascii="Consolas" w:eastAsia="Times New Roman" w:hAnsi="Consolas" w:cs="Times New Roman"/>
                <w:color w:val="0000FF"/>
                <w:sz w:val="21"/>
                <w:szCs w:val="21"/>
                <w:lang w:val="en-GB" w:eastAsia="fr-FR"/>
              </w:rPr>
              <w:t>i</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container_name</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psql</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-p</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db_port</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-d</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db_name</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-U</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db_user</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-c</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A31515"/>
                <w:sz w:val="21"/>
                <w:szCs w:val="21"/>
                <w:lang w:val="en-GB" w:eastAsia="fr-FR"/>
              </w:rPr>
              <w:t xml:space="preserve">'DROP EXTENSION IF EXISTS unaccent, </w:t>
            </w:r>
            <w:proofErr w:type="spellStart"/>
            <w:r w:rsidRPr="00B00D6B">
              <w:rPr>
                <w:rFonts w:ascii="Consolas" w:eastAsia="Times New Roman" w:hAnsi="Consolas" w:cs="Times New Roman"/>
                <w:color w:val="A31515"/>
                <w:sz w:val="21"/>
                <w:szCs w:val="21"/>
                <w:lang w:val="en-GB" w:eastAsia="fr-FR"/>
              </w:rPr>
              <w:t>pg_trgm</w:t>
            </w:r>
            <w:proofErr w:type="spellEnd"/>
            <w:r w:rsidRPr="00B00D6B">
              <w:rPr>
                <w:rFonts w:ascii="Consolas" w:eastAsia="Times New Roman" w:hAnsi="Consolas" w:cs="Times New Roman"/>
                <w:color w:val="A31515"/>
                <w:sz w:val="21"/>
                <w:szCs w:val="21"/>
                <w:lang w:val="en-GB" w:eastAsia="fr-FR"/>
              </w:rPr>
              <w:t xml:space="preserve"> CASCADE;'</w:t>
            </w:r>
          </w:p>
          <w:p w14:paraId="49404D63"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val="en-GB" w:eastAsia="fr-FR"/>
              </w:rPr>
              <w:t xml:space="preserve">        </w:t>
            </w: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"import du dump ${</w:t>
            </w:r>
            <w:proofErr w:type="spellStart"/>
            <w:r w:rsidRPr="00B00D6B">
              <w:rPr>
                <w:rFonts w:ascii="Consolas" w:eastAsia="Times New Roman" w:hAnsi="Consolas" w:cs="Times New Roman"/>
                <w:color w:val="001080"/>
                <w:sz w:val="21"/>
                <w:szCs w:val="21"/>
                <w:lang w:eastAsia="fr-FR"/>
              </w:rPr>
              <w:t>nom_dump</w:t>
            </w:r>
            <w:proofErr w:type="spellEnd"/>
            <w:r w:rsidRPr="00B00D6B">
              <w:rPr>
                <w:rFonts w:ascii="Consolas" w:eastAsia="Times New Roman" w:hAnsi="Consolas" w:cs="Times New Roman"/>
                <w:color w:val="A31515"/>
                <w:sz w:val="21"/>
                <w:szCs w:val="21"/>
                <w:lang w:eastAsia="fr-FR"/>
              </w:rPr>
              <w:t>} ..."</w:t>
            </w:r>
          </w:p>
          <w:p w14:paraId="42E599E5" w14:textId="4FE00B2A"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val="en-GB" w:eastAsia="fr-FR"/>
              </w:rPr>
            </w:pPr>
            <w:r w:rsidRPr="0003192A">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795E26"/>
                <w:sz w:val="21"/>
                <w:szCs w:val="21"/>
                <w:lang w:val="en-GB" w:eastAsia="fr-FR"/>
              </w:rPr>
              <w:t>docker</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A31515"/>
                <w:sz w:val="21"/>
                <w:szCs w:val="21"/>
                <w:lang w:val="en-GB" w:eastAsia="fr-FR"/>
              </w:rPr>
              <w:t>exec</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w:t>
            </w:r>
            <w:proofErr w:type="spellStart"/>
            <w:r w:rsidRPr="00B00D6B">
              <w:rPr>
                <w:rFonts w:ascii="Consolas" w:eastAsia="Times New Roman" w:hAnsi="Consolas" w:cs="Times New Roman"/>
                <w:color w:val="0000FF"/>
                <w:sz w:val="21"/>
                <w:szCs w:val="21"/>
                <w:lang w:val="en-GB" w:eastAsia="fr-FR"/>
              </w:rPr>
              <w:t>i</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container_name</w:t>
            </w:r>
            <w:proofErr w:type="spellEnd"/>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A31515"/>
                <w:sz w:val="21"/>
                <w:szCs w:val="21"/>
                <w:lang w:val="en-GB" w:eastAsia="fr-FR"/>
              </w:rPr>
              <w:t>pg_restore</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-p</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db_port</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-d</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db_name</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-U</w:t>
            </w:r>
            <w:r w:rsidRPr="00B00D6B">
              <w:rPr>
                <w:rFonts w:ascii="Consolas" w:eastAsia="Times New Roman" w:hAnsi="Consolas" w:cs="Times New Roman"/>
                <w:color w:val="000000"/>
                <w:sz w:val="21"/>
                <w:szCs w:val="21"/>
                <w:lang w:val="en-GB" w:eastAsia="fr-FR"/>
              </w:rPr>
              <w:t xml:space="preserve"> ${</w:t>
            </w:r>
            <w:proofErr w:type="spellStart"/>
            <w:r w:rsidRPr="00B00D6B">
              <w:rPr>
                <w:rFonts w:ascii="Consolas" w:eastAsia="Times New Roman" w:hAnsi="Consolas" w:cs="Times New Roman"/>
                <w:color w:val="001080"/>
                <w:sz w:val="21"/>
                <w:szCs w:val="21"/>
                <w:lang w:val="en-GB" w:eastAsia="fr-FR"/>
              </w:rPr>
              <w:t>db_user</w:t>
            </w:r>
            <w:proofErr w:type="spellEnd"/>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--no-owner</w:t>
            </w:r>
            <w:r w:rsidRPr="00B00D6B">
              <w:rPr>
                <w:rFonts w:ascii="Consolas" w:eastAsia="Times New Roman" w:hAnsi="Consolas" w:cs="Times New Roman"/>
                <w:color w:val="000000"/>
                <w:sz w:val="21"/>
                <w:szCs w:val="21"/>
                <w:lang w:val="en-GB" w:eastAsia="fr-FR"/>
              </w:rPr>
              <w:t xml:space="preserve"> </w:t>
            </w:r>
            <w:r w:rsidRPr="00B00D6B">
              <w:rPr>
                <w:rFonts w:ascii="Consolas" w:eastAsia="Times New Roman" w:hAnsi="Consolas" w:cs="Times New Roman"/>
                <w:color w:val="0000FF"/>
                <w:sz w:val="21"/>
                <w:szCs w:val="21"/>
                <w:lang w:val="en-GB" w:eastAsia="fr-FR"/>
              </w:rPr>
              <w:t>--no-</w:t>
            </w:r>
            <w:proofErr w:type="spellStart"/>
            <w:r w:rsidRPr="00B00D6B">
              <w:rPr>
                <w:rFonts w:ascii="Consolas" w:eastAsia="Times New Roman" w:hAnsi="Consolas" w:cs="Times New Roman"/>
                <w:color w:val="0000FF"/>
                <w:sz w:val="21"/>
                <w:szCs w:val="21"/>
                <w:lang w:val="en-GB" w:eastAsia="fr-FR"/>
              </w:rPr>
              <w:t>acl</w:t>
            </w:r>
            <w:proofErr w:type="spellEnd"/>
            <w:r w:rsidR="00282205" w:rsidRPr="00282205">
              <w:rPr>
                <w:rFonts w:ascii="Consolas" w:eastAsia="Times New Roman" w:hAnsi="Consolas" w:cs="Times New Roman"/>
                <w:color w:val="0000FF"/>
                <w:sz w:val="21"/>
                <w:szCs w:val="21"/>
                <w:lang w:val="en-GB" w:eastAsia="fr-FR"/>
              </w:rPr>
              <w:t xml:space="preserve"> --clean --if-exists</w:t>
            </w:r>
            <w:r w:rsidRPr="00B00D6B">
              <w:rPr>
                <w:rFonts w:ascii="Consolas" w:eastAsia="Times New Roman" w:hAnsi="Consolas" w:cs="Times New Roman"/>
                <w:color w:val="000000"/>
                <w:sz w:val="21"/>
                <w:szCs w:val="21"/>
                <w:lang w:val="en-GB" w:eastAsia="fr-FR"/>
              </w:rPr>
              <w:t xml:space="preserve"> &lt; ${</w:t>
            </w:r>
            <w:proofErr w:type="spellStart"/>
            <w:r w:rsidRPr="00B00D6B">
              <w:rPr>
                <w:rFonts w:ascii="Consolas" w:eastAsia="Times New Roman" w:hAnsi="Consolas" w:cs="Times New Roman"/>
                <w:color w:val="001080"/>
                <w:sz w:val="21"/>
                <w:szCs w:val="21"/>
                <w:lang w:val="en-GB" w:eastAsia="fr-FR"/>
              </w:rPr>
              <w:t>repertoire_backup</w:t>
            </w:r>
            <w:proofErr w:type="spellEnd"/>
            <w:r w:rsidRPr="00B00D6B">
              <w:rPr>
                <w:rFonts w:ascii="Consolas" w:eastAsia="Times New Roman" w:hAnsi="Consolas" w:cs="Times New Roman"/>
                <w:color w:val="000000"/>
                <w:sz w:val="21"/>
                <w:szCs w:val="21"/>
                <w:lang w:val="en-GB" w:eastAsia="fr-FR"/>
              </w:rPr>
              <w:t>}</w:t>
            </w:r>
            <w:r w:rsidRPr="00B00D6B">
              <w:rPr>
                <w:rFonts w:ascii="Consolas" w:eastAsia="Times New Roman" w:hAnsi="Consolas" w:cs="Times New Roman"/>
                <w:color w:val="A31515"/>
                <w:sz w:val="21"/>
                <w:szCs w:val="21"/>
                <w:lang w:val="en-GB" w:eastAsia="fr-FR"/>
              </w:rPr>
              <w:t>/</w:t>
            </w:r>
            <w:r w:rsidRPr="00B00D6B">
              <w:rPr>
                <w:rFonts w:ascii="Consolas" w:eastAsia="Times New Roman" w:hAnsi="Consolas" w:cs="Times New Roman"/>
                <w:color w:val="000000"/>
                <w:sz w:val="21"/>
                <w:szCs w:val="21"/>
                <w:lang w:val="en-GB" w:eastAsia="fr-FR"/>
              </w:rPr>
              <w:t>${</w:t>
            </w:r>
            <w:proofErr w:type="spellStart"/>
            <w:r w:rsidRPr="00B00D6B">
              <w:rPr>
                <w:rFonts w:ascii="Consolas" w:eastAsia="Times New Roman" w:hAnsi="Consolas" w:cs="Times New Roman"/>
                <w:color w:val="001080"/>
                <w:sz w:val="21"/>
                <w:szCs w:val="21"/>
                <w:lang w:val="en-GB" w:eastAsia="fr-FR"/>
              </w:rPr>
              <w:t>nom_dump</w:t>
            </w:r>
            <w:proofErr w:type="spellEnd"/>
            <w:r w:rsidRPr="00B00D6B">
              <w:rPr>
                <w:rFonts w:ascii="Consolas" w:eastAsia="Times New Roman" w:hAnsi="Consolas" w:cs="Times New Roman"/>
                <w:color w:val="000000"/>
                <w:sz w:val="21"/>
                <w:szCs w:val="21"/>
                <w:lang w:val="en-GB" w:eastAsia="fr-FR"/>
              </w:rPr>
              <w:t>}</w:t>
            </w:r>
          </w:p>
          <w:p w14:paraId="7D4DB23D"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r w:rsidRPr="00B00D6B">
              <w:rPr>
                <w:rFonts w:ascii="Consolas" w:eastAsia="Times New Roman" w:hAnsi="Consolas" w:cs="Times New Roman"/>
                <w:color w:val="000000"/>
                <w:sz w:val="21"/>
                <w:szCs w:val="21"/>
                <w:lang w:val="en-GB" w:eastAsia="fr-FR"/>
              </w:rPr>
              <w:t xml:space="preserve">    </w:t>
            </w:r>
            <w:proofErr w:type="spellStart"/>
            <w:proofErr w:type="gramStart"/>
            <w:r w:rsidRPr="00B00D6B">
              <w:rPr>
                <w:rFonts w:ascii="Consolas" w:eastAsia="Times New Roman" w:hAnsi="Consolas" w:cs="Times New Roman"/>
                <w:color w:val="AF00DB"/>
                <w:sz w:val="21"/>
                <w:szCs w:val="21"/>
                <w:lang w:eastAsia="fr-FR"/>
              </w:rPr>
              <w:t>done</w:t>
            </w:r>
            <w:proofErr w:type="spellEnd"/>
            <w:proofErr w:type="gramEnd"/>
          </w:p>
          <w:p w14:paraId="28BBDC60"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gramStart"/>
            <w:r w:rsidRPr="00B00D6B">
              <w:rPr>
                <w:rFonts w:ascii="Consolas" w:eastAsia="Times New Roman" w:hAnsi="Consolas" w:cs="Times New Roman"/>
                <w:color w:val="AF00DB"/>
                <w:sz w:val="21"/>
                <w:szCs w:val="21"/>
                <w:lang w:eastAsia="fr-FR"/>
              </w:rPr>
              <w:t>fi</w:t>
            </w:r>
            <w:proofErr w:type="gramEnd"/>
          </w:p>
          <w:p w14:paraId="4A021F6C"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4E7C5630"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roofErr w:type="spellStart"/>
            <w:proofErr w:type="gramStart"/>
            <w:r w:rsidRPr="00B00D6B">
              <w:rPr>
                <w:rFonts w:ascii="Consolas" w:eastAsia="Times New Roman" w:hAnsi="Consolas" w:cs="Times New Roman"/>
                <w:color w:val="795E26"/>
                <w:sz w:val="21"/>
                <w:szCs w:val="21"/>
                <w:lang w:eastAsia="fr-FR"/>
              </w:rPr>
              <w:t>echo</w:t>
            </w:r>
            <w:proofErr w:type="spellEnd"/>
            <w:proofErr w:type="gramEnd"/>
            <w:r w:rsidRPr="00B00D6B">
              <w:rPr>
                <w:rFonts w:ascii="Consolas" w:eastAsia="Times New Roman" w:hAnsi="Consolas" w:cs="Times New Roman"/>
                <w:color w:val="000000"/>
                <w:sz w:val="21"/>
                <w:szCs w:val="21"/>
                <w:lang w:eastAsia="fr-FR"/>
              </w:rPr>
              <w:t xml:space="preserve"> </w:t>
            </w:r>
            <w:r w:rsidRPr="00B00D6B">
              <w:rPr>
                <w:rFonts w:ascii="Consolas" w:eastAsia="Times New Roman" w:hAnsi="Consolas" w:cs="Times New Roman"/>
                <w:color w:val="A31515"/>
                <w:sz w:val="21"/>
                <w:szCs w:val="21"/>
                <w:lang w:eastAsia="fr-FR"/>
              </w:rPr>
              <w:t>"import des dumps terminé. Vérifier dans les traces que tout s'est bien passé"</w:t>
            </w:r>
          </w:p>
          <w:p w14:paraId="1303551E" w14:textId="77777777" w:rsidR="00B00D6B" w:rsidRPr="00B00D6B" w:rsidRDefault="00B00D6B" w:rsidP="00B00D6B">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eastAsia="Times New Roman" w:hAnsi="Consolas" w:cs="Times New Roman"/>
                <w:color w:val="000000"/>
                <w:sz w:val="21"/>
                <w:szCs w:val="21"/>
                <w:lang w:eastAsia="fr-FR"/>
              </w:rPr>
            </w:pPr>
          </w:p>
          <w:p w14:paraId="23011F07" w14:textId="1A53A200" w:rsidR="003C4075" w:rsidRDefault="003C4075" w:rsidP="00316BC4">
            <w:pPr>
              <w:pBdr>
                <w:top w:val="none" w:sz="0" w:space="0" w:color="auto"/>
                <w:left w:val="none" w:sz="0" w:space="0" w:color="auto"/>
                <w:bottom w:val="none" w:sz="0" w:space="0" w:color="auto"/>
                <w:right w:val="none" w:sz="0" w:space="0" w:color="auto"/>
                <w:between w:val="none" w:sz="0" w:space="0" w:color="auto"/>
              </w:pBdr>
            </w:pPr>
          </w:p>
        </w:tc>
      </w:tr>
    </w:tbl>
    <w:p w14:paraId="128CC36B" w14:textId="3D31A674" w:rsidR="005D64CC" w:rsidRDefault="005D64CC">
      <w:pPr>
        <w:rPr>
          <w:ins w:id="406" w:author="COUTIN Stéphane" w:date="2024-06-10T16:20:00Z"/>
        </w:rPr>
      </w:pPr>
    </w:p>
    <w:p w14:paraId="11ECF075" w14:textId="30A9B6A6" w:rsidR="005D64CC" w:rsidRDefault="005D64CC" w:rsidP="005D64CC">
      <w:pPr>
        <w:pStyle w:val="Titre3"/>
        <w:numPr>
          <w:ilvl w:val="2"/>
          <w:numId w:val="33"/>
        </w:numPr>
        <w:rPr>
          <w:ins w:id="407" w:author="COUTIN Stéphane" w:date="2024-06-10T16:20:00Z"/>
        </w:rPr>
      </w:pPr>
      <w:bookmarkStart w:id="408" w:name="_Toc168929843"/>
      <w:ins w:id="409" w:author="COUTIN Stéphane" w:date="2024-06-10T16:20:00Z">
        <w:r>
          <w:t xml:space="preserve">Exemple de script SQL pour le chargement des données </w:t>
        </w:r>
        <w:proofErr w:type="spellStart"/>
        <w:r>
          <w:t>json</w:t>
        </w:r>
        <w:proofErr w:type="spellEnd"/>
        <w:r>
          <w:t xml:space="preserve"> (collections Mon</w:t>
        </w:r>
      </w:ins>
      <w:ins w:id="410" w:author="COUTIN Stéphane" w:date="2024-06-10T16:21:00Z">
        <w:r>
          <w:t>goDB)</w:t>
        </w:r>
      </w:ins>
      <w:ins w:id="411" w:author="COUTIN Stéphane" w:date="2024-06-10T16:33:00Z">
        <w:r w:rsidR="00C60A04">
          <w:t xml:space="preserve"> et la version Pegase</w:t>
        </w:r>
      </w:ins>
      <w:bookmarkEnd w:id="408"/>
    </w:p>
    <w:p w14:paraId="49D16D2E" w14:textId="6CAED3D7" w:rsidR="005D64CC" w:rsidRDefault="005D64CC" w:rsidP="005D64CC">
      <w:pPr>
        <w:rPr>
          <w:ins w:id="412" w:author="COUTIN Stéphane" w:date="2024-06-10T16:21:00Z"/>
        </w:rPr>
      </w:pPr>
      <w:ins w:id="413" w:author="COUTIN Stéphane" w:date="2024-06-10T16:20:00Z">
        <w:r>
          <w:t xml:space="preserve">Voici un </w:t>
        </w:r>
      </w:ins>
      <w:ins w:id="414" w:author="COUTIN Stéphane" w:date="2024-06-10T16:21:00Z">
        <w:r>
          <w:t xml:space="preserve">exemple de </w:t>
        </w:r>
      </w:ins>
      <w:ins w:id="415" w:author="COUTIN Stéphane" w:date="2024-06-10T16:20:00Z">
        <w:r>
          <w:t>script rudimentaire</w:t>
        </w:r>
      </w:ins>
      <w:ins w:id="416" w:author="COUTIN Stéphane" w:date="2024-06-10T16:21:00Z">
        <w:r>
          <w:t xml:space="preserve"> qui est bien entendu adaptable et </w:t>
        </w:r>
        <w:proofErr w:type="spellStart"/>
        <w:r>
          <w:t>perfectionnable</w:t>
        </w:r>
        <w:proofErr w:type="spellEnd"/>
        <w:r>
          <w:t> :</w:t>
        </w:r>
      </w:ins>
    </w:p>
    <w:p w14:paraId="0A01C9E2" w14:textId="01AA9070" w:rsidR="005D64CC" w:rsidRDefault="005D64CC" w:rsidP="005D64CC">
      <w:pPr>
        <w:rPr>
          <w:ins w:id="417" w:author="COUTIN Stéphane" w:date="2024-06-10T16:21:00Z"/>
        </w:rPr>
      </w:pPr>
    </w:p>
    <w:p w14:paraId="1ECF0CD6"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18" w:author="COUTIN Stéphane" w:date="2024-06-10T16:27:00Z"/>
          <w:rFonts w:ascii="Consolas" w:eastAsia="Times New Roman" w:hAnsi="Consolas" w:cs="Times New Roman"/>
          <w:color w:val="000000"/>
          <w:sz w:val="21"/>
          <w:szCs w:val="21"/>
          <w:lang w:eastAsia="fr-FR"/>
          <w:rPrChange w:id="419" w:author="COUTIN Stéphane" w:date="2024-06-10T16:32:00Z">
            <w:rPr>
              <w:ins w:id="420" w:author="COUTIN Stéphane" w:date="2024-06-10T16:27:00Z"/>
            </w:rPr>
          </w:rPrChange>
        </w:rPr>
        <w:pPrChange w:id="421" w:author="COUTIN Stéphane" w:date="2024-06-10T16:34:00Z">
          <w:pPr/>
        </w:pPrChange>
      </w:pPr>
      <w:ins w:id="422" w:author="COUTIN Stéphane" w:date="2024-06-10T16:27:00Z">
        <w:r w:rsidRPr="00C60A04">
          <w:rPr>
            <w:rFonts w:ascii="Consolas" w:eastAsia="Times New Roman" w:hAnsi="Consolas" w:cs="Times New Roman"/>
            <w:color w:val="000000"/>
            <w:sz w:val="21"/>
            <w:szCs w:val="21"/>
            <w:lang w:eastAsia="fr-FR"/>
            <w:rPrChange w:id="423" w:author="COUTIN Stéphane" w:date="2024-06-10T16:32:00Z">
              <w:rPr/>
            </w:rPrChange>
          </w:rPr>
          <w:t xml:space="preserve">-- suppression du schéma </w:t>
        </w:r>
      </w:ins>
    </w:p>
    <w:p w14:paraId="082C2E8F"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24" w:author="COUTIN Stéphane" w:date="2024-06-10T16:27:00Z"/>
          <w:rFonts w:ascii="Consolas" w:eastAsia="Times New Roman" w:hAnsi="Consolas" w:cs="Times New Roman"/>
          <w:color w:val="000000"/>
          <w:sz w:val="21"/>
          <w:szCs w:val="21"/>
          <w:lang w:eastAsia="fr-FR"/>
          <w:rPrChange w:id="425" w:author="COUTIN Stéphane" w:date="2024-06-10T16:32:00Z">
            <w:rPr>
              <w:ins w:id="426" w:author="COUTIN Stéphane" w:date="2024-06-10T16:27:00Z"/>
            </w:rPr>
          </w:rPrChange>
        </w:rPr>
        <w:pPrChange w:id="427" w:author="COUTIN Stéphane" w:date="2024-06-10T16:34:00Z">
          <w:pPr/>
        </w:pPrChange>
      </w:pPr>
      <w:proofErr w:type="gramStart"/>
      <w:ins w:id="428" w:author="COUTIN Stéphane" w:date="2024-06-10T16:27:00Z">
        <w:r w:rsidRPr="00C60A04">
          <w:rPr>
            <w:rFonts w:ascii="Consolas" w:eastAsia="Times New Roman" w:hAnsi="Consolas" w:cs="Times New Roman"/>
            <w:color w:val="000000"/>
            <w:sz w:val="21"/>
            <w:szCs w:val="21"/>
            <w:lang w:eastAsia="fr-FR"/>
            <w:rPrChange w:id="429" w:author="COUTIN Stéphane" w:date="2024-06-10T16:32:00Z">
              <w:rPr/>
            </w:rPrChange>
          </w:rPr>
          <w:t>drop</w:t>
        </w:r>
        <w:proofErr w:type="gramEnd"/>
        <w:r w:rsidRPr="00C60A04">
          <w:rPr>
            <w:rFonts w:ascii="Consolas" w:eastAsia="Times New Roman" w:hAnsi="Consolas" w:cs="Times New Roman"/>
            <w:color w:val="000000"/>
            <w:sz w:val="21"/>
            <w:szCs w:val="21"/>
            <w:lang w:eastAsia="fr-FR"/>
            <w:rPrChange w:id="430"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431" w:author="COUTIN Stéphane" w:date="2024-06-10T16:32:00Z">
              <w:rPr/>
            </w:rPrChange>
          </w:rPr>
          <w:t>schema</w:t>
        </w:r>
        <w:proofErr w:type="spellEnd"/>
        <w:r w:rsidRPr="00C60A04">
          <w:rPr>
            <w:rFonts w:ascii="Consolas" w:eastAsia="Times New Roman" w:hAnsi="Consolas" w:cs="Times New Roman"/>
            <w:color w:val="000000"/>
            <w:sz w:val="21"/>
            <w:szCs w:val="21"/>
            <w:lang w:eastAsia="fr-FR"/>
            <w:rPrChange w:id="432" w:author="COUTIN Stéphane" w:date="2024-06-10T16:32:00Z">
              <w:rPr/>
            </w:rPrChange>
          </w:rPr>
          <w:t xml:space="preserve"> if </w:t>
        </w:r>
        <w:proofErr w:type="spellStart"/>
        <w:r w:rsidRPr="00C60A04">
          <w:rPr>
            <w:rFonts w:ascii="Consolas" w:eastAsia="Times New Roman" w:hAnsi="Consolas" w:cs="Times New Roman"/>
            <w:color w:val="000000"/>
            <w:sz w:val="21"/>
            <w:szCs w:val="21"/>
            <w:lang w:eastAsia="fr-FR"/>
            <w:rPrChange w:id="433" w:author="COUTIN Stéphane" w:date="2024-06-10T16:32:00Z">
              <w:rPr/>
            </w:rPrChange>
          </w:rPr>
          <w:t>exists</w:t>
        </w:r>
        <w:proofErr w:type="spellEnd"/>
        <w:r w:rsidRPr="00C60A04">
          <w:rPr>
            <w:rFonts w:ascii="Consolas" w:eastAsia="Times New Roman" w:hAnsi="Consolas" w:cs="Times New Roman"/>
            <w:color w:val="000000"/>
            <w:sz w:val="21"/>
            <w:szCs w:val="21"/>
            <w:lang w:eastAsia="fr-FR"/>
            <w:rPrChange w:id="434"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435" w:author="COUTIN Stéphane" w:date="2024-06-10T16:32:00Z">
              <w:rPr/>
            </w:rPrChange>
          </w:rPr>
          <w:t>schema_piste_inscription</w:t>
        </w:r>
        <w:proofErr w:type="spellEnd"/>
        <w:r w:rsidRPr="00C60A04">
          <w:rPr>
            <w:rFonts w:ascii="Consolas" w:eastAsia="Times New Roman" w:hAnsi="Consolas" w:cs="Times New Roman"/>
            <w:color w:val="000000"/>
            <w:sz w:val="21"/>
            <w:szCs w:val="21"/>
            <w:lang w:eastAsia="fr-FR"/>
            <w:rPrChange w:id="436" w:author="COUTIN Stéphane" w:date="2024-06-10T16:32:00Z">
              <w:rPr/>
            </w:rPrChange>
          </w:rPr>
          <w:t xml:space="preserve"> CASCADE;</w:t>
        </w:r>
      </w:ins>
    </w:p>
    <w:p w14:paraId="2202DBFF"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37" w:author="COUTIN Stéphane" w:date="2024-06-10T16:27:00Z"/>
          <w:rFonts w:ascii="Consolas" w:eastAsia="Times New Roman" w:hAnsi="Consolas" w:cs="Times New Roman"/>
          <w:color w:val="000000"/>
          <w:sz w:val="21"/>
          <w:szCs w:val="21"/>
          <w:lang w:eastAsia="fr-FR"/>
          <w:rPrChange w:id="438" w:author="COUTIN Stéphane" w:date="2024-06-10T16:32:00Z">
            <w:rPr>
              <w:ins w:id="439" w:author="COUTIN Stéphane" w:date="2024-06-10T16:27:00Z"/>
            </w:rPr>
          </w:rPrChange>
        </w:rPr>
        <w:pPrChange w:id="440" w:author="COUTIN Stéphane" w:date="2024-06-10T16:34:00Z">
          <w:pPr/>
        </w:pPrChange>
      </w:pPr>
      <w:ins w:id="441" w:author="COUTIN Stéphane" w:date="2024-06-10T16:27:00Z">
        <w:r w:rsidRPr="00C60A04">
          <w:rPr>
            <w:rFonts w:ascii="Consolas" w:eastAsia="Times New Roman" w:hAnsi="Consolas" w:cs="Times New Roman"/>
            <w:color w:val="000000"/>
            <w:sz w:val="21"/>
            <w:szCs w:val="21"/>
            <w:lang w:eastAsia="fr-FR"/>
            <w:rPrChange w:id="442" w:author="COUTIN Stéphane" w:date="2024-06-10T16:32:00Z">
              <w:rPr/>
            </w:rPrChange>
          </w:rPr>
          <w:t>-- création du schéma</w:t>
        </w:r>
      </w:ins>
    </w:p>
    <w:p w14:paraId="62BE9A61"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43" w:author="COUTIN Stéphane" w:date="2024-06-10T16:27:00Z"/>
          <w:rFonts w:ascii="Consolas" w:eastAsia="Times New Roman" w:hAnsi="Consolas" w:cs="Times New Roman"/>
          <w:color w:val="000000"/>
          <w:sz w:val="21"/>
          <w:szCs w:val="21"/>
          <w:lang w:eastAsia="fr-FR"/>
          <w:rPrChange w:id="444" w:author="COUTIN Stéphane" w:date="2024-06-10T16:32:00Z">
            <w:rPr>
              <w:ins w:id="445" w:author="COUTIN Stéphane" w:date="2024-06-10T16:27:00Z"/>
            </w:rPr>
          </w:rPrChange>
        </w:rPr>
        <w:pPrChange w:id="446" w:author="COUTIN Stéphane" w:date="2024-06-10T16:34:00Z">
          <w:pPr/>
        </w:pPrChange>
      </w:pPr>
      <w:proofErr w:type="spellStart"/>
      <w:proofErr w:type="gramStart"/>
      <w:ins w:id="447" w:author="COUTIN Stéphane" w:date="2024-06-10T16:27:00Z">
        <w:r w:rsidRPr="00C60A04">
          <w:rPr>
            <w:rFonts w:ascii="Consolas" w:eastAsia="Times New Roman" w:hAnsi="Consolas" w:cs="Times New Roman"/>
            <w:color w:val="000000"/>
            <w:sz w:val="21"/>
            <w:szCs w:val="21"/>
            <w:lang w:eastAsia="fr-FR"/>
            <w:rPrChange w:id="448" w:author="COUTIN Stéphane" w:date="2024-06-10T16:32:00Z">
              <w:rPr/>
            </w:rPrChange>
          </w:rPr>
          <w:t>create</w:t>
        </w:r>
        <w:proofErr w:type="spellEnd"/>
        <w:proofErr w:type="gramEnd"/>
        <w:r w:rsidRPr="00C60A04">
          <w:rPr>
            <w:rFonts w:ascii="Consolas" w:eastAsia="Times New Roman" w:hAnsi="Consolas" w:cs="Times New Roman"/>
            <w:color w:val="000000"/>
            <w:sz w:val="21"/>
            <w:szCs w:val="21"/>
            <w:lang w:eastAsia="fr-FR"/>
            <w:rPrChange w:id="449"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450" w:author="COUTIN Stéphane" w:date="2024-06-10T16:32:00Z">
              <w:rPr/>
            </w:rPrChange>
          </w:rPr>
          <w:t>schema</w:t>
        </w:r>
        <w:proofErr w:type="spellEnd"/>
        <w:r w:rsidRPr="00C60A04">
          <w:rPr>
            <w:rFonts w:ascii="Consolas" w:eastAsia="Times New Roman" w:hAnsi="Consolas" w:cs="Times New Roman"/>
            <w:color w:val="000000"/>
            <w:sz w:val="21"/>
            <w:szCs w:val="21"/>
            <w:lang w:eastAsia="fr-FR"/>
            <w:rPrChange w:id="451"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452" w:author="COUTIN Stéphane" w:date="2024-06-10T16:32:00Z">
              <w:rPr/>
            </w:rPrChange>
          </w:rPr>
          <w:t>schema_piste_inscription</w:t>
        </w:r>
        <w:proofErr w:type="spellEnd"/>
        <w:r w:rsidRPr="00C60A04">
          <w:rPr>
            <w:rFonts w:ascii="Consolas" w:eastAsia="Times New Roman" w:hAnsi="Consolas" w:cs="Times New Roman"/>
            <w:color w:val="000000"/>
            <w:sz w:val="21"/>
            <w:szCs w:val="21"/>
            <w:lang w:eastAsia="fr-FR"/>
            <w:rPrChange w:id="453" w:author="COUTIN Stéphane" w:date="2024-06-10T16:32:00Z">
              <w:rPr/>
            </w:rPrChange>
          </w:rPr>
          <w:t>;</w:t>
        </w:r>
      </w:ins>
    </w:p>
    <w:p w14:paraId="453565C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54" w:author="COUTIN Stéphane" w:date="2024-06-10T16:27:00Z"/>
          <w:rFonts w:ascii="Consolas" w:eastAsia="Times New Roman" w:hAnsi="Consolas" w:cs="Times New Roman"/>
          <w:color w:val="000000"/>
          <w:sz w:val="21"/>
          <w:szCs w:val="21"/>
          <w:lang w:eastAsia="fr-FR"/>
          <w:rPrChange w:id="455" w:author="COUTIN Stéphane" w:date="2024-06-10T16:32:00Z">
            <w:rPr>
              <w:ins w:id="456" w:author="COUTIN Stéphane" w:date="2024-06-10T16:27:00Z"/>
            </w:rPr>
          </w:rPrChange>
        </w:rPr>
        <w:pPrChange w:id="457" w:author="COUTIN Stéphane" w:date="2024-06-10T16:34:00Z">
          <w:pPr/>
        </w:pPrChange>
      </w:pPr>
    </w:p>
    <w:p w14:paraId="2C8EB51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58" w:author="COUTIN Stéphane" w:date="2024-06-10T16:27:00Z"/>
          <w:rFonts w:ascii="Consolas" w:eastAsia="Times New Roman" w:hAnsi="Consolas" w:cs="Times New Roman"/>
          <w:color w:val="000000"/>
          <w:sz w:val="21"/>
          <w:szCs w:val="21"/>
          <w:lang w:eastAsia="fr-FR"/>
          <w:rPrChange w:id="459" w:author="COUTIN Stéphane" w:date="2024-06-10T16:32:00Z">
            <w:rPr>
              <w:ins w:id="460" w:author="COUTIN Stéphane" w:date="2024-06-10T16:27:00Z"/>
            </w:rPr>
          </w:rPrChange>
        </w:rPr>
        <w:pPrChange w:id="461" w:author="COUTIN Stéphane" w:date="2024-06-10T16:34:00Z">
          <w:pPr/>
        </w:pPrChange>
      </w:pPr>
      <w:ins w:id="462" w:author="COUTIN Stéphane" w:date="2024-06-10T16:27:00Z">
        <w:r w:rsidRPr="00C60A04">
          <w:rPr>
            <w:rFonts w:ascii="Consolas" w:eastAsia="Times New Roman" w:hAnsi="Consolas" w:cs="Times New Roman"/>
            <w:color w:val="000000"/>
            <w:sz w:val="21"/>
            <w:szCs w:val="21"/>
            <w:lang w:eastAsia="fr-FR"/>
            <w:rPrChange w:id="463" w:author="COUTIN Stéphane" w:date="2024-06-10T16:32:00Z">
              <w:rPr/>
            </w:rPrChange>
          </w:rPr>
          <w:t>-- ****************************************************************************************************************************</w:t>
        </w:r>
      </w:ins>
    </w:p>
    <w:p w14:paraId="79C65B31"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64" w:author="COUTIN Stéphane" w:date="2024-06-10T16:27:00Z"/>
          <w:rFonts w:ascii="Consolas" w:eastAsia="Times New Roman" w:hAnsi="Consolas" w:cs="Times New Roman"/>
          <w:color w:val="000000"/>
          <w:sz w:val="21"/>
          <w:szCs w:val="21"/>
          <w:lang w:eastAsia="fr-FR"/>
          <w:rPrChange w:id="465" w:author="COUTIN Stéphane" w:date="2024-06-10T16:32:00Z">
            <w:rPr>
              <w:ins w:id="466" w:author="COUTIN Stéphane" w:date="2024-06-10T16:27:00Z"/>
            </w:rPr>
          </w:rPrChange>
        </w:rPr>
        <w:pPrChange w:id="467" w:author="COUTIN Stéphane" w:date="2024-06-10T16:34:00Z">
          <w:pPr/>
        </w:pPrChange>
      </w:pPr>
      <w:ins w:id="468" w:author="COUTIN Stéphane" w:date="2024-06-10T16:27:00Z">
        <w:r w:rsidRPr="00C60A04">
          <w:rPr>
            <w:rFonts w:ascii="Consolas" w:eastAsia="Times New Roman" w:hAnsi="Consolas" w:cs="Times New Roman"/>
            <w:color w:val="000000"/>
            <w:sz w:val="21"/>
            <w:szCs w:val="21"/>
            <w:lang w:eastAsia="fr-FR"/>
            <w:rPrChange w:id="469" w:author="COUTIN Stéphane" w:date="2024-06-10T16:32:00Z">
              <w:rPr/>
            </w:rPrChange>
          </w:rPr>
          <w:t xml:space="preserve">-- Import de la version de Pegase dans une table </w:t>
        </w:r>
        <w:proofErr w:type="spellStart"/>
        <w:r w:rsidRPr="00C60A04">
          <w:rPr>
            <w:rFonts w:ascii="Consolas" w:eastAsia="Times New Roman" w:hAnsi="Consolas" w:cs="Times New Roman"/>
            <w:color w:val="000000"/>
            <w:sz w:val="21"/>
            <w:szCs w:val="21"/>
            <w:lang w:eastAsia="fr-FR"/>
            <w:rPrChange w:id="470" w:author="COUTIN Stéphane" w:date="2024-06-10T16:32:00Z">
              <w:rPr/>
            </w:rPrChange>
          </w:rPr>
          <w:t>schema_piste_</w:t>
        </w:r>
        <w:proofErr w:type="gramStart"/>
        <w:r w:rsidRPr="00C60A04">
          <w:rPr>
            <w:rFonts w:ascii="Consolas" w:eastAsia="Times New Roman" w:hAnsi="Consolas" w:cs="Times New Roman"/>
            <w:color w:val="000000"/>
            <w:sz w:val="21"/>
            <w:szCs w:val="21"/>
            <w:lang w:eastAsia="fr-FR"/>
            <w:rPrChange w:id="471" w:author="COUTIN Stéphane" w:date="2024-06-10T16:32:00Z">
              <w:rPr/>
            </w:rPrChange>
          </w:rPr>
          <w:t>inscription.version</w:t>
        </w:r>
        <w:proofErr w:type="gramEnd"/>
        <w:r w:rsidRPr="00C60A04">
          <w:rPr>
            <w:rFonts w:ascii="Consolas" w:eastAsia="Times New Roman" w:hAnsi="Consolas" w:cs="Times New Roman"/>
            <w:color w:val="000000"/>
            <w:sz w:val="21"/>
            <w:szCs w:val="21"/>
            <w:lang w:eastAsia="fr-FR"/>
            <w:rPrChange w:id="472" w:author="COUTIN Stéphane" w:date="2024-06-10T16:32:00Z">
              <w:rPr/>
            </w:rPrChange>
          </w:rPr>
          <w:t>_instance</w:t>
        </w:r>
        <w:proofErr w:type="spellEnd"/>
      </w:ins>
    </w:p>
    <w:p w14:paraId="49A56235"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73" w:author="COUTIN Stéphane" w:date="2024-06-10T16:27:00Z"/>
          <w:rFonts w:ascii="Consolas" w:eastAsia="Times New Roman" w:hAnsi="Consolas" w:cs="Times New Roman"/>
          <w:color w:val="000000"/>
          <w:sz w:val="21"/>
          <w:szCs w:val="21"/>
          <w:lang w:eastAsia="fr-FR"/>
          <w:rPrChange w:id="474" w:author="COUTIN Stéphane" w:date="2024-06-10T16:32:00Z">
            <w:rPr>
              <w:ins w:id="475" w:author="COUTIN Stéphane" w:date="2024-06-10T16:27:00Z"/>
            </w:rPr>
          </w:rPrChange>
        </w:rPr>
        <w:pPrChange w:id="476" w:author="COUTIN Stéphane" w:date="2024-06-10T16:34:00Z">
          <w:pPr/>
        </w:pPrChange>
      </w:pPr>
      <w:ins w:id="477" w:author="COUTIN Stéphane" w:date="2024-06-10T16:27:00Z">
        <w:r w:rsidRPr="00C60A04">
          <w:rPr>
            <w:rFonts w:ascii="Consolas" w:eastAsia="Times New Roman" w:hAnsi="Consolas" w:cs="Times New Roman"/>
            <w:color w:val="000000"/>
            <w:sz w:val="21"/>
            <w:szCs w:val="21"/>
            <w:lang w:eastAsia="fr-FR"/>
            <w:rPrChange w:id="478" w:author="COUTIN Stéphane" w:date="2024-06-10T16:32:00Z">
              <w:rPr/>
            </w:rPrChange>
          </w:rPr>
          <w:t xml:space="preserve">--   </w:t>
        </w:r>
        <w:proofErr w:type="gramStart"/>
        <w:r w:rsidRPr="00C60A04">
          <w:rPr>
            <w:rFonts w:ascii="Consolas" w:eastAsia="Times New Roman" w:hAnsi="Consolas" w:cs="Times New Roman"/>
            <w:color w:val="000000"/>
            <w:sz w:val="21"/>
            <w:szCs w:val="21"/>
            <w:lang w:eastAsia="fr-FR"/>
            <w:rPrChange w:id="479" w:author="COUTIN Stéphane" w:date="2024-06-10T16:32:00Z">
              <w:rPr/>
            </w:rPrChange>
          </w:rPr>
          <w:t xml:space="preserve">   (</w:t>
        </w:r>
        <w:proofErr w:type="gramEnd"/>
        <w:r w:rsidRPr="00C60A04">
          <w:rPr>
            <w:rFonts w:ascii="Consolas" w:eastAsia="Times New Roman" w:hAnsi="Consolas" w:cs="Times New Roman"/>
            <w:color w:val="000000"/>
            <w:sz w:val="21"/>
            <w:szCs w:val="21"/>
            <w:lang w:eastAsia="fr-FR"/>
            <w:rPrChange w:id="480" w:author="COUTIN Stéphane" w:date="2024-06-10T16:32:00Z">
              <w:rPr/>
            </w:rPrChange>
          </w:rPr>
          <w:t xml:space="preserve">dans cet exemple, j'utilise le </w:t>
        </w:r>
        <w:proofErr w:type="spellStart"/>
        <w:r w:rsidRPr="00C60A04">
          <w:rPr>
            <w:rFonts w:ascii="Consolas" w:eastAsia="Times New Roman" w:hAnsi="Consolas" w:cs="Times New Roman"/>
            <w:color w:val="000000"/>
            <w:sz w:val="21"/>
            <w:szCs w:val="21"/>
            <w:lang w:eastAsia="fr-FR"/>
            <w:rPrChange w:id="481" w:author="COUTIN Stéphane" w:date="2024-06-10T16:32:00Z">
              <w:rPr/>
            </w:rPrChange>
          </w:rPr>
          <w:t>schema_piste_inscription</w:t>
        </w:r>
        <w:proofErr w:type="spellEnd"/>
        <w:r w:rsidRPr="00C60A04">
          <w:rPr>
            <w:rFonts w:ascii="Consolas" w:eastAsia="Times New Roman" w:hAnsi="Consolas" w:cs="Times New Roman"/>
            <w:color w:val="000000"/>
            <w:sz w:val="21"/>
            <w:szCs w:val="21"/>
            <w:lang w:eastAsia="fr-FR"/>
            <w:rPrChange w:id="482" w:author="COUTIN Stéphane" w:date="2024-06-10T16:32:00Z">
              <w:rPr/>
            </w:rPrChange>
          </w:rPr>
          <w:t xml:space="preserve"> mais ce n'est pas forcément le plus logique)</w:t>
        </w:r>
      </w:ins>
    </w:p>
    <w:p w14:paraId="68B56B62"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83" w:author="COUTIN Stéphane" w:date="2024-06-10T16:27:00Z"/>
          <w:rFonts w:ascii="Consolas" w:eastAsia="Times New Roman" w:hAnsi="Consolas" w:cs="Times New Roman"/>
          <w:color w:val="000000"/>
          <w:sz w:val="21"/>
          <w:szCs w:val="21"/>
          <w:lang w:eastAsia="fr-FR"/>
          <w:rPrChange w:id="484" w:author="COUTIN Stéphane" w:date="2024-06-10T16:32:00Z">
            <w:rPr>
              <w:ins w:id="485" w:author="COUTIN Stéphane" w:date="2024-06-10T16:27:00Z"/>
            </w:rPr>
          </w:rPrChange>
        </w:rPr>
        <w:pPrChange w:id="486" w:author="COUTIN Stéphane" w:date="2024-06-10T16:34:00Z">
          <w:pPr/>
        </w:pPrChange>
      </w:pPr>
      <w:ins w:id="487" w:author="COUTIN Stéphane" w:date="2024-06-10T16:27:00Z">
        <w:r w:rsidRPr="00C60A04">
          <w:rPr>
            <w:rFonts w:ascii="Consolas" w:eastAsia="Times New Roman" w:hAnsi="Consolas" w:cs="Times New Roman"/>
            <w:color w:val="000000"/>
            <w:sz w:val="21"/>
            <w:szCs w:val="21"/>
            <w:lang w:eastAsia="fr-FR"/>
            <w:rPrChange w:id="488" w:author="COUTIN Stéphane" w:date="2024-06-10T16:32:00Z">
              <w:rPr/>
            </w:rPrChange>
          </w:rPr>
          <w:t>-- ****************************************************************************************************************************</w:t>
        </w:r>
      </w:ins>
    </w:p>
    <w:p w14:paraId="12E59088"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89" w:author="COUTIN Stéphane" w:date="2024-06-10T16:27:00Z"/>
          <w:rFonts w:ascii="Consolas" w:eastAsia="Times New Roman" w:hAnsi="Consolas" w:cs="Times New Roman"/>
          <w:color w:val="000000"/>
          <w:sz w:val="21"/>
          <w:szCs w:val="21"/>
          <w:lang w:eastAsia="fr-FR"/>
          <w:rPrChange w:id="490" w:author="COUTIN Stéphane" w:date="2024-06-10T16:32:00Z">
            <w:rPr>
              <w:ins w:id="491" w:author="COUTIN Stéphane" w:date="2024-06-10T16:27:00Z"/>
            </w:rPr>
          </w:rPrChange>
        </w:rPr>
        <w:pPrChange w:id="492" w:author="COUTIN Stéphane" w:date="2024-06-10T16:34:00Z">
          <w:pPr/>
        </w:pPrChange>
      </w:pPr>
      <w:ins w:id="493" w:author="COUTIN Stéphane" w:date="2024-06-10T16:27:00Z">
        <w:r w:rsidRPr="00C60A04">
          <w:rPr>
            <w:rFonts w:ascii="Consolas" w:eastAsia="Times New Roman" w:hAnsi="Consolas" w:cs="Times New Roman"/>
            <w:color w:val="000000"/>
            <w:sz w:val="21"/>
            <w:szCs w:val="21"/>
            <w:lang w:eastAsia="fr-FR"/>
            <w:rPrChange w:id="494" w:author="COUTIN Stéphane" w:date="2024-06-10T16:32:00Z">
              <w:rPr/>
            </w:rPrChange>
          </w:rPr>
          <w:t>-- suppression de la table</w:t>
        </w:r>
      </w:ins>
    </w:p>
    <w:p w14:paraId="0BE6638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495" w:author="COUTIN Stéphane" w:date="2024-06-10T16:27:00Z"/>
          <w:rFonts w:ascii="Consolas" w:eastAsia="Times New Roman" w:hAnsi="Consolas" w:cs="Times New Roman"/>
          <w:color w:val="000000"/>
          <w:sz w:val="21"/>
          <w:szCs w:val="21"/>
          <w:lang w:eastAsia="fr-FR"/>
          <w:rPrChange w:id="496" w:author="COUTIN Stéphane" w:date="2024-06-10T16:32:00Z">
            <w:rPr>
              <w:ins w:id="497" w:author="COUTIN Stéphane" w:date="2024-06-10T16:27:00Z"/>
            </w:rPr>
          </w:rPrChange>
        </w:rPr>
        <w:pPrChange w:id="498" w:author="COUTIN Stéphane" w:date="2024-06-10T16:34:00Z">
          <w:pPr/>
        </w:pPrChange>
      </w:pPr>
      <w:proofErr w:type="gramStart"/>
      <w:ins w:id="499" w:author="COUTIN Stéphane" w:date="2024-06-10T16:27:00Z">
        <w:r w:rsidRPr="00C60A04">
          <w:rPr>
            <w:rFonts w:ascii="Consolas" w:eastAsia="Times New Roman" w:hAnsi="Consolas" w:cs="Times New Roman"/>
            <w:color w:val="000000"/>
            <w:sz w:val="21"/>
            <w:szCs w:val="21"/>
            <w:lang w:eastAsia="fr-FR"/>
            <w:rPrChange w:id="500" w:author="COUTIN Stéphane" w:date="2024-06-10T16:32:00Z">
              <w:rPr/>
            </w:rPrChange>
          </w:rPr>
          <w:t>drop</w:t>
        </w:r>
        <w:proofErr w:type="gramEnd"/>
        <w:r w:rsidRPr="00C60A04">
          <w:rPr>
            <w:rFonts w:ascii="Consolas" w:eastAsia="Times New Roman" w:hAnsi="Consolas" w:cs="Times New Roman"/>
            <w:color w:val="000000"/>
            <w:sz w:val="21"/>
            <w:szCs w:val="21"/>
            <w:lang w:eastAsia="fr-FR"/>
            <w:rPrChange w:id="501" w:author="COUTIN Stéphane" w:date="2024-06-10T16:32:00Z">
              <w:rPr/>
            </w:rPrChange>
          </w:rPr>
          <w:t xml:space="preserve"> table if </w:t>
        </w:r>
        <w:proofErr w:type="spellStart"/>
        <w:r w:rsidRPr="00C60A04">
          <w:rPr>
            <w:rFonts w:ascii="Consolas" w:eastAsia="Times New Roman" w:hAnsi="Consolas" w:cs="Times New Roman"/>
            <w:color w:val="000000"/>
            <w:sz w:val="21"/>
            <w:szCs w:val="21"/>
            <w:lang w:eastAsia="fr-FR"/>
            <w:rPrChange w:id="502" w:author="COUTIN Stéphane" w:date="2024-06-10T16:32:00Z">
              <w:rPr/>
            </w:rPrChange>
          </w:rPr>
          <w:t>exists</w:t>
        </w:r>
        <w:proofErr w:type="spellEnd"/>
        <w:r w:rsidRPr="00C60A04">
          <w:rPr>
            <w:rFonts w:ascii="Consolas" w:eastAsia="Times New Roman" w:hAnsi="Consolas" w:cs="Times New Roman"/>
            <w:color w:val="000000"/>
            <w:sz w:val="21"/>
            <w:szCs w:val="21"/>
            <w:lang w:eastAsia="fr-FR"/>
            <w:rPrChange w:id="503"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504" w:author="COUTIN Stéphane" w:date="2024-06-10T16:32:00Z">
              <w:rPr/>
            </w:rPrChange>
          </w:rPr>
          <w:t>schema_piste_inscription.version_instance</w:t>
        </w:r>
        <w:proofErr w:type="spellEnd"/>
        <w:r w:rsidRPr="00C60A04">
          <w:rPr>
            <w:rFonts w:ascii="Consolas" w:eastAsia="Times New Roman" w:hAnsi="Consolas" w:cs="Times New Roman"/>
            <w:color w:val="000000"/>
            <w:sz w:val="21"/>
            <w:szCs w:val="21"/>
            <w:lang w:eastAsia="fr-FR"/>
            <w:rPrChange w:id="505" w:author="COUTIN Stéphane" w:date="2024-06-10T16:32:00Z">
              <w:rPr/>
            </w:rPrChange>
          </w:rPr>
          <w:t>;</w:t>
        </w:r>
      </w:ins>
    </w:p>
    <w:p w14:paraId="2085461A"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06" w:author="COUTIN Stéphane" w:date="2024-06-10T16:27:00Z"/>
          <w:rFonts w:ascii="Consolas" w:eastAsia="Times New Roman" w:hAnsi="Consolas" w:cs="Times New Roman"/>
          <w:color w:val="000000"/>
          <w:sz w:val="21"/>
          <w:szCs w:val="21"/>
          <w:lang w:eastAsia="fr-FR"/>
          <w:rPrChange w:id="507" w:author="COUTIN Stéphane" w:date="2024-06-10T16:32:00Z">
            <w:rPr>
              <w:ins w:id="508" w:author="COUTIN Stéphane" w:date="2024-06-10T16:27:00Z"/>
            </w:rPr>
          </w:rPrChange>
        </w:rPr>
        <w:pPrChange w:id="509" w:author="COUTIN Stéphane" w:date="2024-06-10T16:34:00Z">
          <w:pPr/>
        </w:pPrChange>
      </w:pPr>
      <w:ins w:id="510" w:author="COUTIN Stéphane" w:date="2024-06-10T16:27:00Z">
        <w:r w:rsidRPr="00C60A04">
          <w:rPr>
            <w:rFonts w:ascii="Consolas" w:eastAsia="Times New Roman" w:hAnsi="Consolas" w:cs="Times New Roman"/>
            <w:color w:val="000000"/>
            <w:sz w:val="21"/>
            <w:szCs w:val="21"/>
            <w:lang w:eastAsia="fr-FR"/>
            <w:rPrChange w:id="511"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512" w:author="COUTIN Stéphane" w:date="2024-06-10T16:32:00Z">
              <w:rPr/>
            </w:rPrChange>
          </w:rPr>
          <w:t>creation</w:t>
        </w:r>
        <w:proofErr w:type="spellEnd"/>
        <w:r w:rsidRPr="00C60A04">
          <w:rPr>
            <w:rFonts w:ascii="Consolas" w:eastAsia="Times New Roman" w:hAnsi="Consolas" w:cs="Times New Roman"/>
            <w:color w:val="000000"/>
            <w:sz w:val="21"/>
            <w:szCs w:val="21"/>
            <w:lang w:eastAsia="fr-FR"/>
            <w:rPrChange w:id="513" w:author="COUTIN Stéphane" w:date="2024-06-10T16:32:00Z">
              <w:rPr/>
            </w:rPrChange>
          </w:rPr>
          <w:t xml:space="preserve"> de la table au préalable</w:t>
        </w:r>
      </w:ins>
    </w:p>
    <w:p w14:paraId="33DF2A4A"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14" w:author="COUTIN Stéphane" w:date="2024-06-10T16:27:00Z"/>
          <w:rFonts w:ascii="Consolas" w:eastAsia="Times New Roman" w:hAnsi="Consolas" w:cs="Times New Roman"/>
          <w:color w:val="000000"/>
          <w:sz w:val="21"/>
          <w:szCs w:val="21"/>
          <w:lang w:eastAsia="fr-FR"/>
          <w:rPrChange w:id="515" w:author="COUTIN Stéphane" w:date="2024-06-10T16:32:00Z">
            <w:rPr>
              <w:ins w:id="516" w:author="COUTIN Stéphane" w:date="2024-06-10T16:27:00Z"/>
            </w:rPr>
          </w:rPrChange>
        </w:rPr>
        <w:pPrChange w:id="517" w:author="COUTIN Stéphane" w:date="2024-06-10T16:34:00Z">
          <w:pPr/>
        </w:pPrChange>
      </w:pPr>
      <w:proofErr w:type="spellStart"/>
      <w:proofErr w:type="gramStart"/>
      <w:ins w:id="518" w:author="COUTIN Stéphane" w:date="2024-06-10T16:27:00Z">
        <w:r w:rsidRPr="00C60A04">
          <w:rPr>
            <w:rFonts w:ascii="Consolas" w:eastAsia="Times New Roman" w:hAnsi="Consolas" w:cs="Times New Roman"/>
            <w:color w:val="000000"/>
            <w:sz w:val="21"/>
            <w:szCs w:val="21"/>
            <w:lang w:eastAsia="fr-FR"/>
            <w:rPrChange w:id="519" w:author="COUTIN Stéphane" w:date="2024-06-10T16:32:00Z">
              <w:rPr/>
            </w:rPrChange>
          </w:rPr>
          <w:t>create</w:t>
        </w:r>
        <w:proofErr w:type="spellEnd"/>
        <w:proofErr w:type="gramEnd"/>
        <w:r w:rsidRPr="00C60A04">
          <w:rPr>
            <w:rFonts w:ascii="Consolas" w:eastAsia="Times New Roman" w:hAnsi="Consolas" w:cs="Times New Roman"/>
            <w:color w:val="000000"/>
            <w:sz w:val="21"/>
            <w:szCs w:val="21"/>
            <w:lang w:eastAsia="fr-FR"/>
            <w:rPrChange w:id="520" w:author="COUTIN Stéphane" w:date="2024-06-10T16:32:00Z">
              <w:rPr/>
            </w:rPrChange>
          </w:rPr>
          <w:t xml:space="preserve"> table </w:t>
        </w:r>
        <w:proofErr w:type="spellStart"/>
        <w:r w:rsidRPr="00C60A04">
          <w:rPr>
            <w:rFonts w:ascii="Consolas" w:eastAsia="Times New Roman" w:hAnsi="Consolas" w:cs="Times New Roman"/>
            <w:color w:val="000000"/>
            <w:sz w:val="21"/>
            <w:szCs w:val="21"/>
            <w:lang w:eastAsia="fr-FR"/>
            <w:rPrChange w:id="521" w:author="COUTIN Stéphane" w:date="2024-06-10T16:32:00Z">
              <w:rPr/>
            </w:rPrChange>
          </w:rPr>
          <w:t>schema_piste_inscription.version_instance</w:t>
        </w:r>
        <w:proofErr w:type="spellEnd"/>
        <w:r w:rsidRPr="00C60A04">
          <w:rPr>
            <w:rFonts w:ascii="Consolas" w:eastAsia="Times New Roman" w:hAnsi="Consolas" w:cs="Times New Roman"/>
            <w:color w:val="000000"/>
            <w:sz w:val="21"/>
            <w:szCs w:val="21"/>
            <w:lang w:eastAsia="fr-FR"/>
            <w:rPrChange w:id="522" w:author="COUTIN Stéphane" w:date="2024-06-10T16:32:00Z">
              <w:rPr/>
            </w:rPrChange>
          </w:rPr>
          <w:t xml:space="preserve"> (majeure varchar, mineure varchar, </w:t>
        </w:r>
        <w:proofErr w:type="spellStart"/>
        <w:r w:rsidRPr="00C60A04">
          <w:rPr>
            <w:rFonts w:ascii="Consolas" w:eastAsia="Times New Roman" w:hAnsi="Consolas" w:cs="Times New Roman"/>
            <w:color w:val="000000"/>
            <w:sz w:val="21"/>
            <w:szCs w:val="21"/>
            <w:lang w:eastAsia="fr-FR"/>
            <w:rPrChange w:id="523"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524" w:author="COUTIN Stéphane" w:date="2024-06-10T16:32:00Z">
              <w:rPr/>
            </w:rPrChange>
          </w:rPr>
          <w:t xml:space="preserve"> JSONB);</w:t>
        </w:r>
      </w:ins>
    </w:p>
    <w:p w14:paraId="1366205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25" w:author="COUTIN Stéphane" w:date="2024-06-10T16:27:00Z"/>
          <w:rFonts w:ascii="Consolas" w:eastAsia="Times New Roman" w:hAnsi="Consolas" w:cs="Times New Roman"/>
          <w:color w:val="000000"/>
          <w:sz w:val="21"/>
          <w:szCs w:val="21"/>
          <w:lang w:eastAsia="fr-FR"/>
          <w:rPrChange w:id="526" w:author="COUTIN Stéphane" w:date="2024-06-10T16:32:00Z">
            <w:rPr>
              <w:ins w:id="527" w:author="COUTIN Stéphane" w:date="2024-06-10T16:27:00Z"/>
            </w:rPr>
          </w:rPrChange>
        </w:rPr>
        <w:pPrChange w:id="528" w:author="COUTIN Stéphane" w:date="2024-06-10T16:34:00Z">
          <w:pPr/>
        </w:pPrChange>
      </w:pPr>
      <w:ins w:id="529" w:author="COUTIN Stéphane" w:date="2024-06-10T16:27:00Z">
        <w:r w:rsidRPr="00C60A04">
          <w:rPr>
            <w:rFonts w:ascii="Consolas" w:eastAsia="Times New Roman" w:hAnsi="Consolas" w:cs="Times New Roman"/>
            <w:color w:val="000000"/>
            <w:sz w:val="21"/>
            <w:szCs w:val="21"/>
            <w:lang w:eastAsia="fr-FR"/>
            <w:rPrChange w:id="530" w:author="COUTIN Stéphane" w:date="2024-06-10T16:32:00Z">
              <w:rPr/>
            </w:rPrChange>
          </w:rPr>
          <w:t>-- recopie du JSON</w:t>
        </w:r>
      </w:ins>
    </w:p>
    <w:p w14:paraId="4FF47490"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31" w:author="COUTIN Stéphane" w:date="2024-06-10T16:27:00Z"/>
          <w:rFonts w:ascii="Consolas" w:eastAsia="Times New Roman" w:hAnsi="Consolas" w:cs="Times New Roman"/>
          <w:color w:val="000000"/>
          <w:sz w:val="21"/>
          <w:szCs w:val="21"/>
          <w:lang w:eastAsia="fr-FR"/>
          <w:rPrChange w:id="532" w:author="COUTIN Stéphane" w:date="2024-06-10T16:32:00Z">
            <w:rPr>
              <w:ins w:id="533" w:author="COUTIN Stéphane" w:date="2024-06-10T16:27:00Z"/>
            </w:rPr>
          </w:rPrChange>
        </w:rPr>
        <w:pPrChange w:id="534" w:author="COUTIN Stéphane" w:date="2024-06-10T16:34:00Z">
          <w:pPr/>
        </w:pPrChange>
      </w:pPr>
      <w:ins w:id="535" w:author="COUTIN Stéphane" w:date="2024-06-10T16:27:00Z">
        <w:r w:rsidRPr="00C60A04">
          <w:rPr>
            <w:rFonts w:ascii="Consolas" w:eastAsia="Times New Roman" w:hAnsi="Consolas" w:cs="Times New Roman"/>
            <w:color w:val="000000"/>
            <w:sz w:val="21"/>
            <w:szCs w:val="21"/>
            <w:lang w:eastAsia="fr-FR"/>
            <w:rPrChange w:id="536" w:author="COUTIN Stéphane" w:date="2024-06-10T16:32:00Z">
              <w:rPr/>
            </w:rPrChange>
          </w:rPr>
          <w:lastRenderedPageBreak/>
          <w:t xml:space="preserve">\COPY </w:t>
        </w:r>
        <w:proofErr w:type="spellStart"/>
        <w:r w:rsidRPr="00C60A04">
          <w:rPr>
            <w:rFonts w:ascii="Consolas" w:eastAsia="Times New Roman" w:hAnsi="Consolas" w:cs="Times New Roman"/>
            <w:color w:val="000000"/>
            <w:sz w:val="21"/>
            <w:szCs w:val="21"/>
            <w:lang w:eastAsia="fr-FR"/>
            <w:rPrChange w:id="537" w:author="COUTIN Stéphane" w:date="2024-06-10T16:32:00Z">
              <w:rPr/>
            </w:rPrChange>
          </w:rPr>
          <w:t>schema_piste_</w:t>
        </w:r>
        <w:proofErr w:type="gramStart"/>
        <w:r w:rsidRPr="00C60A04">
          <w:rPr>
            <w:rFonts w:ascii="Consolas" w:eastAsia="Times New Roman" w:hAnsi="Consolas" w:cs="Times New Roman"/>
            <w:color w:val="000000"/>
            <w:sz w:val="21"/>
            <w:szCs w:val="21"/>
            <w:lang w:eastAsia="fr-FR"/>
            <w:rPrChange w:id="538" w:author="COUTIN Stéphane" w:date="2024-06-10T16:32:00Z">
              <w:rPr/>
            </w:rPrChange>
          </w:rPr>
          <w:t>inscription.version</w:t>
        </w:r>
        <w:proofErr w:type="gramEnd"/>
        <w:r w:rsidRPr="00C60A04">
          <w:rPr>
            <w:rFonts w:ascii="Consolas" w:eastAsia="Times New Roman" w:hAnsi="Consolas" w:cs="Times New Roman"/>
            <w:color w:val="000000"/>
            <w:sz w:val="21"/>
            <w:szCs w:val="21"/>
            <w:lang w:eastAsia="fr-FR"/>
            <w:rPrChange w:id="539" w:author="COUTIN Stéphane" w:date="2024-06-10T16:32:00Z">
              <w:rPr/>
            </w:rPrChange>
          </w:rPr>
          <w:t>_instance</w:t>
        </w:r>
        <w:proofErr w:type="spellEnd"/>
        <w:r w:rsidRPr="00C60A04">
          <w:rPr>
            <w:rFonts w:ascii="Consolas" w:eastAsia="Times New Roman" w:hAnsi="Consolas" w:cs="Times New Roman"/>
            <w:color w:val="000000"/>
            <w:sz w:val="21"/>
            <w:szCs w:val="21"/>
            <w:lang w:eastAsia="fr-FR"/>
            <w:rPrChange w:id="540" w:author="COUTIN Stéphane" w:date="2024-06-10T16:32:00Z">
              <w:rPr/>
            </w:rPrChange>
          </w:rPr>
          <w:t>(</w:t>
        </w:r>
        <w:proofErr w:type="spellStart"/>
        <w:r w:rsidRPr="00C60A04">
          <w:rPr>
            <w:rFonts w:ascii="Consolas" w:eastAsia="Times New Roman" w:hAnsi="Consolas" w:cs="Times New Roman"/>
            <w:color w:val="000000"/>
            <w:sz w:val="21"/>
            <w:szCs w:val="21"/>
            <w:lang w:eastAsia="fr-FR"/>
            <w:rPrChange w:id="541"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542" w:author="COUTIN Stéphane" w:date="2024-06-10T16:32:00Z">
              <w:rPr/>
            </w:rPrChange>
          </w:rPr>
          <w:t xml:space="preserve">) FROM 'C:\Users\stephane.coutin\Documents\Develop\postgresql\dre\dumps\DRE_VERSION' csv </w:t>
        </w:r>
        <w:proofErr w:type="spellStart"/>
        <w:r w:rsidRPr="00C60A04">
          <w:rPr>
            <w:rFonts w:ascii="Consolas" w:eastAsia="Times New Roman" w:hAnsi="Consolas" w:cs="Times New Roman"/>
            <w:color w:val="000000"/>
            <w:sz w:val="21"/>
            <w:szCs w:val="21"/>
            <w:lang w:eastAsia="fr-FR"/>
            <w:rPrChange w:id="543" w:author="COUTIN Stéphane" w:date="2024-06-10T16:32:00Z">
              <w:rPr/>
            </w:rPrChange>
          </w:rPr>
          <w:t>quote</w:t>
        </w:r>
        <w:proofErr w:type="spellEnd"/>
        <w:r w:rsidRPr="00C60A04">
          <w:rPr>
            <w:rFonts w:ascii="Consolas" w:eastAsia="Times New Roman" w:hAnsi="Consolas" w:cs="Times New Roman"/>
            <w:color w:val="000000"/>
            <w:sz w:val="21"/>
            <w:szCs w:val="21"/>
            <w:lang w:eastAsia="fr-FR"/>
            <w:rPrChange w:id="544" w:author="COUTIN Stéphane" w:date="2024-06-10T16:32:00Z">
              <w:rPr/>
            </w:rPrChange>
          </w:rPr>
          <w:t xml:space="preserve"> e'\x01' </w:t>
        </w:r>
        <w:proofErr w:type="spellStart"/>
        <w:r w:rsidRPr="00C60A04">
          <w:rPr>
            <w:rFonts w:ascii="Consolas" w:eastAsia="Times New Roman" w:hAnsi="Consolas" w:cs="Times New Roman"/>
            <w:color w:val="000000"/>
            <w:sz w:val="21"/>
            <w:szCs w:val="21"/>
            <w:lang w:eastAsia="fr-FR"/>
            <w:rPrChange w:id="545" w:author="COUTIN Stéphane" w:date="2024-06-10T16:32:00Z">
              <w:rPr/>
            </w:rPrChange>
          </w:rPr>
          <w:t>delimiter</w:t>
        </w:r>
        <w:proofErr w:type="spellEnd"/>
        <w:r w:rsidRPr="00C60A04">
          <w:rPr>
            <w:rFonts w:ascii="Consolas" w:eastAsia="Times New Roman" w:hAnsi="Consolas" w:cs="Times New Roman"/>
            <w:color w:val="000000"/>
            <w:sz w:val="21"/>
            <w:szCs w:val="21"/>
            <w:lang w:eastAsia="fr-FR"/>
            <w:rPrChange w:id="546" w:author="COUTIN Stéphane" w:date="2024-06-10T16:32:00Z">
              <w:rPr/>
            </w:rPrChange>
          </w:rPr>
          <w:t xml:space="preserve"> e'\x02';</w:t>
        </w:r>
      </w:ins>
    </w:p>
    <w:p w14:paraId="70289DEA"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47" w:author="COUTIN Stéphane" w:date="2024-06-10T16:27:00Z"/>
          <w:rFonts w:ascii="Consolas" w:eastAsia="Times New Roman" w:hAnsi="Consolas" w:cs="Times New Roman"/>
          <w:color w:val="000000"/>
          <w:sz w:val="21"/>
          <w:szCs w:val="21"/>
          <w:lang w:eastAsia="fr-FR"/>
          <w:rPrChange w:id="548" w:author="COUTIN Stéphane" w:date="2024-06-10T16:32:00Z">
            <w:rPr>
              <w:ins w:id="549" w:author="COUTIN Stéphane" w:date="2024-06-10T16:27:00Z"/>
            </w:rPr>
          </w:rPrChange>
        </w:rPr>
        <w:pPrChange w:id="550" w:author="COUTIN Stéphane" w:date="2024-06-10T16:34:00Z">
          <w:pPr/>
        </w:pPrChange>
      </w:pPr>
      <w:ins w:id="551" w:author="COUTIN Stéphane" w:date="2024-06-10T16:27:00Z">
        <w:r w:rsidRPr="00C60A04">
          <w:rPr>
            <w:rFonts w:ascii="Consolas" w:eastAsia="Times New Roman" w:hAnsi="Consolas" w:cs="Times New Roman"/>
            <w:color w:val="000000"/>
            <w:sz w:val="21"/>
            <w:szCs w:val="21"/>
            <w:lang w:eastAsia="fr-FR"/>
            <w:rPrChange w:id="552" w:author="COUTIN Stéphane" w:date="2024-06-10T16:32:00Z">
              <w:rPr/>
            </w:rPrChange>
          </w:rPr>
          <w:t>-- extraction des valeurs</w:t>
        </w:r>
      </w:ins>
    </w:p>
    <w:p w14:paraId="613EFF8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53" w:author="COUTIN Stéphane" w:date="2024-06-10T16:27:00Z"/>
          <w:rFonts w:ascii="Consolas" w:eastAsia="Times New Roman" w:hAnsi="Consolas" w:cs="Times New Roman"/>
          <w:color w:val="000000"/>
          <w:sz w:val="21"/>
          <w:szCs w:val="21"/>
          <w:lang w:eastAsia="fr-FR"/>
          <w:rPrChange w:id="554" w:author="COUTIN Stéphane" w:date="2024-06-10T16:32:00Z">
            <w:rPr>
              <w:ins w:id="555" w:author="COUTIN Stéphane" w:date="2024-06-10T16:27:00Z"/>
            </w:rPr>
          </w:rPrChange>
        </w:rPr>
        <w:pPrChange w:id="556" w:author="COUTIN Stéphane" w:date="2024-06-10T16:34:00Z">
          <w:pPr/>
        </w:pPrChange>
      </w:pPr>
      <w:proofErr w:type="gramStart"/>
      <w:ins w:id="557" w:author="COUTIN Stéphane" w:date="2024-06-10T16:27:00Z">
        <w:r w:rsidRPr="00C60A04">
          <w:rPr>
            <w:rFonts w:ascii="Consolas" w:eastAsia="Times New Roman" w:hAnsi="Consolas" w:cs="Times New Roman"/>
            <w:color w:val="000000"/>
            <w:sz w:val="21"/>
            <w:szCs w:val="21"/>
            <w:lang w:eastAsia="fr-FR"/>
            <w:rPrChange w:id="558" w:author="COUTIN Stéphane" w:date="2024-06-10T16:32:00Z">
              <w:rPr/>
            </w:rPrChange>
          </w:rPr>
          <w:t>update</w:t>
        </w:r>
        <w:proofErr w:type="gramEnd"/>
        <w:r w:rsidRPr="00C60A04">
          <w:rPr>
            <w:rFonts w:ascii="Consolas" w:eastAsia="Times New Roman" w:hAnsi="Consolas" w:cs="Times New Roman"/>
            <w:color w:val="000000"/>
            <w:sz w:val="21"/>
            <w:szCs w:val="21"/>
            <w:lang w:eastAsia="fr-FR"/>
            <w:rPrChange w:id="559"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560" w:author="COUTIN Stéphane" w:date="2024-06-10T16:32:00Z">
              <w:rPr/>
            </w:rPrChange>
          </w:rPr>
          <w:t>schema_piste_inscription.version_instance</w:t>
        </w:r>
        <w:proofErr w:type="spellEnd"/>
        <w:r w:rsidRPr="00C60A04">
          <w:rPr>
            <w:rFonts w:ascii="Consolas" w:eastAsia="Times New Roman" w:hAnsi="Consolas" w:cs="Times New Roman"/>
            <w:color w:val="000000"/>
            <w:sz w:val="21"/>
            <w:szCs w:val="21"/>
            <w:lang w:eastAsia="fr-FR"/>
            <w:rPrChange w:id="561" w:author="COUTIN Stéphane" w:date="2024-06-10T16:32:00Z">
              <w:rPr/>
            </w:rPrChange>
          </w:rPr>
          <w:t xml:space="preserve"> set majeure = </w:t>
        </w:r>
        <w:proofErr w:type="spellStart"/>
        <w:r w:rsidRPr="00C60A04">
          <w:rPr>
            <w:rFonts w:ascii="Consolas" w:eastAsia="Times New Roman" w:hAnsi="Consolas" w:cs="Times New Roman"/>
            <w:color w:val="000000"/>
            <w:sz w:val="21"/>
            <w:szCs w:val="21"/>
            <w:lang w:eastAsia="fr-FR"/>
            <w:rPrChange w:id="562"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563" w:author="COUTIN Stéphane" w:date="2024-06-10T16:32:00Z">
              <w:rPr/>
            </w:rPrChange>
          </w:rPr>
          <w:t xml:space="preserve">-&gt;&gt;'majeure', mineure = </w:t>
        </w:r>
        <w:proofErr w:type="spellStart"/>
        <w:r w:rsidRPr="00C60A04">
          <w:rPr>
            <w:rFonts w:ascii="Consolas" w:eastAsia="Times New Roman" w:hAnsi="Consolas" w:cs="Times New Roman"/>
            <w:color w:val="000000"/>
            <w:sz w:val="21"/>
            <w:szCs w:val="21"/>
            <w:lang w:eastAsia="fr-FR"/>
            <w:rPrChange w:id="564" w:author="COUTIN Stéphane" w:date="2024-06-10T16:32:00Z">
              <w:rPr/>
            </w:rPrChange>
          </w:rPr>
          <w:t>json_brut</w:t>
        </w:r>
        <w:proofErr w:type="spellEnd"/>
        <w:r w:rsidRPr="00C60A04">
          <w:rPr>
            <w:rFonts w:ascii="Consolas" w:eastAsia="Times New Roman" w:hAnsi="Consolas" w:cs="Times New Roman"/>
            <w:color w:val="000000"/>
            <w:sz w:val="21"/>
            <w:szCs w:val="21"/>
            <w:lang w:eastAsia="fr-FR"/>
            <w:rPrChange w:id="565" w:author="COUTIN Stéphane" w:date="2024-06-10T16:32:00Z">
              <w:rPr/>
            </w:rPrChange>
          </w:rPr>
          <w:t>-&gt;&gt;'mineure' ;</w:t>
        </w:r>
      </w:ins>
    </w:p>
    <w:p w14:paraId="48DE0967"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66" w:author="COUTIN Stéphane" w:date="2024-06-10T16:27:00Z"/>
          <w:rFonts w:ascii="Consolas" w:eastAsia="Times New Roman" w:hAnsi="Consolas" w:cs="Times New Roman"/>
          <w:color w:val="000000"/>
          <w:sz w:val="21"/>
          <w:szCs w:val="21"/>
          <w:lang w:eastAsia="fr-FR"/>
          <w:rPrChange w:id="567" w:author="COUTIN Stéphane" w:date="2024-06-10T16:32:00Z">
            <w:rPr>
              <w:ins w:id="568" w:author="COUTIN Stéphane" w:date="2024-06-10T16:27:00Z"/>
            </w:rPr>
          </w:rPrChange>
        </w:rPr>
        <w:pPrChange w:id="569" w:author="COUTIN Stéphane" w:date="2024-06-10T16:34:00Z">
          <w:pPr/>
        </w:pPrChange>
      </w:pPr>
      <w:proofErr w:type="gramStart"/>
      <w:ins w:id="570" w:author="COUTIN Stéphane" w:date="2024-06-10T16:27:00Z">
        <w:r w:rsidRPr="00C60A04">
          <w:rPr>
            <w:rFonts w:ascii="Consolas" w:eastAsia="Times New Roman" w:hAnsi="Consolas" w:cs="Times New Roman"/>
            <w:color w:val="000000"/>
            <w:sz w:val="21"/>
            <w:szCs w:val="21"/>
            <w:lang w:eastAsia="fr-FR"/>
            <w:rPrChange w:id="571" w:author="COUTIN Stéphane" w:date="2024-06-10T16:32:00Z">
              <w:rPr/>
            </w:rPrChange>
          </w:rPr>
          <w:t>select</w:t>
        </w:r>
        <w:proofErr w:type="gramEnd"/>
        <w:r w:rsidRPr="00C60A04">
          <w:rPr>
            <w:rFonts w:ascii="Consolas" w:eastAsia="Times New Roman" w:hAnsi="Consolas" w:cs="Times New Roman"/>
            <w:color w:val="000000"/>
            <w:sz w:val="21"/>
            <w:szCs w:val="21"/>
            <w:lang w:eastAsia="fr-FR"/>
            <w:rPrChange w:id="572" w:author="COUTIN Stéphane" w:date="2024-06-10T16:32:00Z">
              <w:rPr/>
            </w:rPrChange>
          </w:rPr>
          <w:t xml:space="preserve"> * </w:t>
        </w:r>
        <w:proofErr w:type="spellStart"/>
        <w:r w:rsidRPr="00C60A04">
          <w:rPr>
            <w:rFonts w:ascii="Consolas" w:eastAsia="Times New Roman" w:hAnsi="Consolas" w:cs="Times New Roman"/>
            <w:color w:val="000000"/>
            <w:sz w:val="21"/>
            <w:szCs w:val="21"/>
            <w:lang w:eastAsia="fr-FR"/>
            <w:rPrChange w:id="573" w:author="COUTIN Stéphane" w:date="2024-06-10T16:32:00Z">
              <w:rPr/>
            </w:rPrChange>
          </w:rPr>
          <w:t>from</w:t>
        </w:r>
        <w:proofErr w:type="spellEnd"/>
        <w:r w:rsidRPr="00C60A04">
          <w:rPr>
            <w:rFonts w:ascii="Consolas" w:eastAsia="Times New Roman" w:hAnsi="Consolas" w:cs="Times New Roman"/>
            <w:color w:val="000000"/>
            <w:sz w:val="21"/>
            <w:szCs w:val="21"/>
            <w:lang w:eastAsia="fr-FR"/>
            <w:rPrChange w:id="574"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575" w:author="COUTIN Stéphane" w:date="2024-06-10T16:32:00Z">
              <w:rPr/>
            </w:rPrChange>
          </w:rPr>
          <w:t>schema_piste_inscription.version_instance</w:t>
        </w:r>
        <w:proofErr w:type="spellEnd"/>
        <w:r w:rsidRPr="00C60A04">
          <w:rPr>
            <w:rFonts w:ascii="Consolas" w:eastAsia="Times New Roman" w:hAnsi="Consolas" w:cs="Times New Roman"/>
            <w:color w:val="000000"/>
            <w:sz w:val="21"/>
            <w:szCs w:val="21"/>
            <w:lang w:eastAsia="fr-FR"/>
            <w:rPrChange w:id="576" w:author="COUTIN Stéphane" w:date="2024-06-10T16:32:00Z">
              <w:rPr/>
            </w:rPrChange>
          </w:rPr>
          <w:t>;</w:t>
        </w:r>
      </w:ins>
    </w:p>
    <w:p w14:paraId="091B9E12"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77" w:author="COUTIN Stéphane" w:date="2024-06-10T16:27:00Z"/>
          <w:rFonts w:ascii="Consolas" w:eastAsia="Times New Roman" w:hAnsi="Consolas" w:cs="Times New Roman"/>
          <w:color w:val="000000"/>
          <w:sz w:val="21"/>
          <w:szCs w:val="21"/>
          <w:lang w:eastAsia="fr-FR"/>
          <w:rPrChange w:id="578" w:author="COUTIN Stéphane" w:date="2024-06-10T16:32:00Z">
            <w:rPr>
              <w:ins w:id="579" w:author="COUTIN Stéphane" w:date="2024-06-10T16:27:00Z"/>
            </w:rPr>
          </w:rPrChange>
        </w:rPr>
        <w:pPrChange w:id="580" w:author="COUTIN Stéphane" w:date="2024-06-10T16:34:00Z">
          <w:pPr/>
        </w:pPrChange>
      </w:pPr>
    </w:p>
    <w:p w14:paraId="038BD05D"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81" w:author="COUTIN Stéphane" w:date="2024-06-10T16:27:00Z"/>
          <w:rFonts w:ascii="Consolas" w:eastAsia="Times New Roman" w:hAnsi="Consolas" w:cs="Times New Roman"/>
          <w:color w:val="000000"/>
          <w:sz w:val="21"/>
          <w:szCs w:val="21"/>
          <w:lang w:eastAsia="fr-FR"/>
          <w:rPrChange w:id="582" w:author="COUTIN Stéphane" w:date="2024-06-10T16:32:00Z">
            <w:rPr>
              <w:ins w:id="583" w:author="COUTIN Stéphane" w:date="2024-06-10T16:27:00Z"/>
            </w:rPr>
          </w:rPrChange>
        </w:rPr>
        <w:pPrChange w:id="584" w:author="COUTIN Stéphane" w:date="2024-06-10T16:34:00Z">
          <w:pPr/>
        </w:pPrChange>
      </w:pPr>
      <w:ins w:id="585" w:author="COUTIN Stéphane" w:date="2024-06-10T16:27:00Z">
        <w:r w:rsidRPr="00C60A04">
          <w:rPr>
            <w:rFonts w:ascii="Consolas" w:eastAsia="Times New Roman" w:hAnsi="Consolas" w:cs="Times New Roman"/>
            <w:color w:val="000000"/>
            <w:sz w:val="21"/>
            <w:szCs w:val="21"/>
            <w:lang w:eastAsia="fr-FR"/>
            <w:rPrChange w:id="586" w:author="COUTIN Stéphane" w:date="2024-06-10T16:32:00Z">
              <w:rPr/>
            </w:rPrChange>
          </w:rPr>
          <w:t>-- ****************************************************************************************************************************</w:t>
        </w:r>
      </w:ins>
    </w:p>
    <w:p w14:paraId="25C53FA0"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87" w:author="COUTIN Stéphane" w:date="2024-06-10T16:27:00Z"/>
          <w:rFonts w:ascii="Consolas" w:eastAsia="Times New Roman" w:hAnsi="Consolas" w:cs="Times New Roman"/>
          <w:color w:val="000000"/>
          <w:sz w:val="21"/>
          <w:szCs w:val="21"/>
          <w:lang w:eastAsia="fr-FR"/>
          <w:rPrChange w:id="588" w:author="COUTIN Stéphane" w:date="2024-06-10T16:32:00Z">
            <w:rPr>
              <w:ins w:id="589" w:author="COUTIN Stéphane" w:date="2024-06-10T16:27:00Z"/>
            </w:rPr>
          </w:rPrChange>
        </w:rPr>
        <w:pPrChange w:id="590" w:author="COUTIN Stéphane" w:date="2024-06-10T16:34:00Z">
          <w:pPr/>
        </w:pPrChange>
      </w:pPr>
      <w:ins w:id="591" w:author="COUTIN Stéphane" w:date="2024-06-10T16:27:00Z">
        <w:r w:rsidRPr="00C60A04">
          <w:rPr>
            <w:rFonts w:ascii="Consolas" w:eastAsia="Times New Roman" w:hAnsi="Consolas" w:cs="Times New Roman"/>
            <w:color w:val="000000"/>
            <w:sz w:val="21"/>
            <w:szCs w:val="21"/>
            <w:lang w:eastAsia="fr-FR"/>
            <w:rPrChange w:id="592" w:author="COUTIN Stéphane" w:date="2024-06-10T16:32:00Z">
              <w:rPr/>
            </w:rPrChange>
          </w:rPr>
          <w:t xml:space="preserve">-- Collection </w:t>
        </w:r>
        <w:proofErr w:type="spellStart"/>
        <w:r w:rsidRPr="00C60A04">
          <w:rPr>
            <w:rFonts w:ascii="Consolas" w:eastAsia="Times New Roman" w:hAnsi="Consolas" w:cs="Times New Roman"/>
            <w:color w:val="000000"/>
            <w:sz w:val="21"/>
            <w:szCs w:val="21"/>
            <w:lang w:eastAsia="fr-FR"/>
            <w:rPrChange w:id="593" w:author="COUTIN Stéphane" w:date="2024-06-10T16:32:00Z">
              <w:rPr/>
            </w:rPrChange>
          </w:rPr>
          <w:t>dossiers_inscription</w:t>
        </w:r>
        <w:proofErr w:type="spellEnd"/>
        <w:r w:rsidRPr="00C60A04">
          <w:rPr>
            <w:rFonts w:ascii="Consolas" w:eastAsia="Times New Roman" w:hAnsi="Consolas" w:cs="Times New Roman"/>
            <w:color w:val="000000"/>
            <w:sz w:val="21"/>
            <w:szCs w:val="21"/>
            <w:lang w:eastAsia="fr-FR"/>
            <w:rPrChange w:id="594" w:author="COUTIN Stéphane" w:date="2024-06-10T16:32:00Z">
              <w:rPr/>
            </w:rPrChange>
          </w:rPr>
          <w:t xml:space="preserve"> </w:t>
        </w:r>
      </w:ins>
    </w:p>
    <w:p w14:paraId="1B26ADAD"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595" w:author="COUTIN Stéphane" w:date="2024-06-10T16:27:00Z"/>
          <w:rFonts w:ascii="Consolas" w:eastAsia="Times New Roman" w:hAnsi="Consolas" w:cs="Times New Roman"/>
          <w:color w:val="000000"/>
          <w:sz w:val="21"/>
          <w:szCs w:val="21"/>
          <w:lang w:eastAsia="fr-FR"/>
          <w:rPrChange w:id="596" w:author="COUTIN Stéphane" w:date="2024-06-10T16:32:00Z">
            <w:rPr>
              <w:ins w:id="597" w:author="COUTIN Stéphane" w:date="2024-06-10T16:27:00Z"/>
            </w:rPr>
          </w:rPrChange>
        </w:rPr>
        <w:pPrChange w:id="598" w:author="COUTIN Stéphane" w:date="2024-06-10T16:34:00Z">
          <w:pPr/>
        </w:pPrChange>
      </w:pPr>
      <w:ins w:id="599" w:author="COUTIN Stéphane" w:date="2024-06-10T16:27:00Z">
        <w:r w:rsidRPr="00C60A04">
          <w:rPr>
            <w:rFonts w:ascii="Consolas" w:eastAsia="Times New Roman" w:hAnsi="Consolas" w:cs="Times New Roman"/>
            <w:color w:val="000000"/>
            <w:sz w:val="21"/>
            <w:szCs w:val="21"/>
            <w:lang w:eastAsia="fr-FR"/>
            <w:rPrChange w:id="600" w:author="COUTIN Stéphane" w:date="2024-06-10T16:32:00Z">
              <w:rPr/>
            </w:rPrChange>
          </w:rPr>
          <w:t>-- ****************************************************************************************************************************</w:t>
        </w:r>
      </w:ins>
    </w:p>
    <w:p w14:paraId="35E18371"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01" w:author="COUTIN Stéphane" w:date="2024-06-10T16:27:00Z"/>
          <w:rFonts w:ascii="Consolas" w:eastAsia="Times New Roman" w:hAnsi="Consolas" w:cs="Times New Roman"/>
          <w:color w:val="000000"/>
          <w:sz w:val="21"/>
          <w:szCs w:val="21"/>
          <w:lang w:eastAsia="fr-FR"/>
          <w:rPrChange w:id="602" w:author="COUTIN Stéphane" w:date="2024-06-10T16:32:00Z">
            <w:rPr>
              <w:ins w:id="603" w:author="COUTIN Stéphane" w:date="2024-06-10T16:27:00Z"/>
            </w:rPr>
          </w:rPrChange>
        </w:rPr>
        <w:pPrChange w:id="604" w:author="COUTIN Stéphane" w:date="2024-06-10T16:34:00Z">
          <w:pPr/>
        </w:pPrChange>
      </w:pPr>
      <w:ins w:id="605" w:author="COUTIN Stéphane" w:date="2024-06-10T16:27:00Z">
        <w:r w:rsidRPr="00C60A04">
          <w:rPr>
            <w:rFonts w:ascii="Consolas" w:eastAsia="Times New Roman" w:hAnsi="Consolas" w:cs="Times New Roman"/>
            <w:color w:val="000000"/>
            <w:sz w:val="21"/>
            <w:szCs w:val="21"/>
            <w:lang w:eastAsia="fr-FR"/>
            <w:rPrChange w:id="606" w:author="COUTIN Stéphane" w:date="2024-06-10T16:32:00Z">
              <w:rPr/>
            </w:rPrChange>
          </w:rPr>
          <w:t>-- suppression de la table</w:t>
        </w:r>
      </w:ins>
    </w:p>
    <w:p w14:paraId="277C455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07" w:author="COUTIN Stéphane" w:date="2024-06-10T16:27:00Z"/>
          <w:rFonts w:ascii="Consolas" w:eastAsia="Times New Roman" w:hAnsi="Consolas" w:cs="Times New Roman"/>
          <w:color w:val="000000"/>
          <w:sz w:val="21"/>
          <w:szCs w:val="21"/>
          <w:lang w:eastAsia="fr-FR"/>
          <w:rPrChange w:id="608" w:author="COUTIN Stéphane" w:date="2024-06-10T16:32:00Z">
            <w:rPr>
              <w:ins w:id="609" w:author="COUTIN Stéphane" w:date="2024-06-10T16:27:00Z"/>
            </w:rPr>
          </w:rPrChange>
        </w:rPr>
        <w:pPrChange w:id="610" w:author="COUTIN Stéphane" w:date="2024-06-10T16:34:00Z">
          <w:pPr/>
        </w:pPrChange>
      </w:pPr>
      <w:proofErr w:type="gramStart"/>
      <w:ins w:id="611" w:author="COUTIN Stéphane" w:date="2024-06-10T16:27:00Z">
        <w:r w:rsidRPr="00C60A04">
          <w:rPr>
            <w:rFonts w:ascii="Consolas" w:eastAsia="Times New Roman" w:hAnsi="Consolas" w:cs="Times New Roman"/>
            <w:color w:val="000000"/>
            <w:sz w:val="21"/>
            <w:szCs w:val="21"/>
            <w:lang w:eastAsia="fr-FR"/>
            <w:rPrChange w:id="612" w:author="COUTIN Stéphane" w:date="2024-06-10T16:32:00Z">
              <w:rPr/>
            </w:rPrChange>
          </w:rPr>
          <w:t>drop</w:t>
        </w:r>
        <w:proofErr w:type="gramEnd"/>
        <w:r w:rsidRPr="00C60A04">
          <w:rPr>
            <w:rFonts w:ascii="Consolas" w:eastAsia="Times New Roman" w:hAnsi="Consolas" w:cs="Times New Roman"/>
            <w:color w:val="000000"/>
            <w:sz w:val="21"/>
            <w:szCs w:val="21"/>
            <w:lang w:eastAsia="fr-FR"/>
            <w:rPrChange w:id="613" w:author="COUTIN Stéphane" w:date="2024-06-10T16:32:00Z">
              <w:rPr/>
            </w:rPrChange>
          </w:rPr>
          <w:t xml:space="preserve"> table if </w:t>
        </w:r>
        <w:proofErr w:type="spellStart"/>
        <w:r w:rsidRPr="00C60A04">
          <w:rPr>
            <w:rFonts w:ascii="Consolas" w:eastAsia="Times New Roman" w:hAnsi="Consolas" w:cs="Times New Roman"/>
            <w:color w:val="000000"/>
            <w:sz w:val="21"/>
            <w:szCs w:val="21"/>
            <w:lang w:eastAsia="fr-FR"/>
            <w:rPrChange w:id="614" w:author="COUTIN Stéphane" w:date="2024-06-10T16:32:00Z">
              <w:rPr/>
            </w:rPrChange>
          </w:rPr>
          <w:t>exists</w:t>
        </w:r>
        <w:proofErr w:type="spellEnd"/>
        <w:r w:rsidRPr="00C60A04">
          <w:rPr>
            <w:rFonts w:ascii="Consolas" w:eastAsia="Times New Roman" w:hAnsi="Consolas" w:cs="Times New Roman"/>
            <w:color w:val="000000"/>
            <w:sz w:val="21"/>
            <w:szCs w:val="21"/>
            <w:lang w:eastAsia="fr-FR"/>
            <w:rPrChange w:id="615"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616" w:author="COUTIN Stéphane" w:date="2024-06-10T16:32:00Z">
              <w:rPr/>
            </w:rPrChange>
          </w:rPr>
          <w:t>schema_piste_inscription.dossiers_inscription</w:t>
        </w:r>
        <w:proofErr w:type="spellEnd"/>
        <w:r w:rsidRPr="00C60A04">
          <w:rPr>
            <w:rFonts w:ascii="Consolas" w:eastAsia="Times New Roman" w:hAnsi="Consolas" w:cs="Times New Roman"/>
            <w:color w:val="000000"/>
            <w:sz w:val="21"/>
            <w:szCs w:val="21"/>
            <w:lang w:eastAsia="fr-FR"/>
            <w:rPrChange w:id="617" w:author="COUTIN Stéphane" w:date="2024-06-10T16:32:00Z">
              <w:rPr/>
            </w:rPrChange>
          </w:rPr>
          <w:t>;</w:t>
        </w:r>
      </w:ins>
    </w:p>
    <w:p w14:paraId="657DED48"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18" w:author="COUTIN Stéphane" w:date="2024-06-10T16:27:00Z"/>
          <w:rFonts w:ascii="Consolas" w:eastAsia="Times New Roman" w:hAnsi="Consolas" w:cs="Times New Roman"/>
          <w:color w:val="000000"/>
          <w:sz w:val="21"/>
          <w:szCs w:val="21"/>
          <w:lang w:eastAsia="fr-FR"/>
          <w:rPrChange w:id="619" w:author="COUTIN Stéphane" w:date="2024-06-10T16:32:00Z">
            <w:rPr>
              <w:ins w:id="620" w:author="COUTIN Stéphane" w:date="2024-06-10T16:27:00Z"/>
            </w:rPr>
          </w:rPrChange>
        </w:rPr>
        <w:pPrChange w:id="621" w:author="COUTIN Stéphane" w:date="2024-06-10T16:34:00Z">
          <w:pPr/>
        </w:pPrChange>
      </w:pPr>
      <w:ins w:id="622" w:author="COUTIN Stéphane" w:date="2024-06-10T16:27:00Z">
        <w:r w:rsidRPr="00C60A04">
          <w:rPr>
            <w:rFonts w:ascii="Consolas" w:eastAsia="Times New Roman" w:hAnsi="Consolas" w:cs="Times New Roman"/>
            <w:color w:val="000000"/>
            <w:sz w:val="21"/>
            <w:szCs w:val="21"/>
            <w:lang w:eastAsia="fr-FR"/>
            <w:rPrChange w:id="623"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624" w:author="COUTIN Stéphane" w:date="2024-06-10T16:32:00Z">
              <w:rPr/>
            </w:rPrChange>
          </w:rPr>
          <w:t>creation</w:t>
        </w:r>
        <w:proofErr w:type="spellEnd"/>
        <w:r w:rsidRPr="00C60A04">
          <w:rPr>
            <w:rFonts w:ascii="Consolas" w:eastAsia="Times New Roman" w:hAnsi="Consolas" w:cs="Times New Roman"/>
            <w:color w:val="000000"/>
            <w:sz w:val="21"/>
            <w:szCs w:val="21"/>
            <w:lang w:eastAsia="fr-FR"/>
            <w:rPrChange w:id="625" w:author="COUTIN Stéphane" w:date="2024-06-10T16:32:00Z">
              <w:rPr/>
            </w:rPrChange>
          </w:rPr>
          <w:t xml:space="preserve"> de la table au préalable</w:t>
        </w:r>
      </w:ins>
    </w:p>
    <w:p w14:paraId="2B04BD9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26" w:author="COUTIN Stéphane" w:date="2024-06-10T16:27:00Z"/>
          <w:rFonts w:ascii="Consolas" w:eastAsia="Times New Roman" w:hAnsi="Consolas" w:cs="Times New Roman"/>
          <w:color w:val="000000"/>
          <w:sz w:val="21"/>
          <w:szCs w:val="21"/>
          <w:lang w:eastAsia="fr-FR"/>
          <w:rPrChange w:id="627" w:author="COUTIN Stéphane" w:date="2024-06-10T16:32:00Z">
            <w:rPr>
              <w:ins w:id="628" w:author="COUTIN Stéphane" w:date="2024-06-10T16:27:00Z"/>
            </w:rPr>
          </w:rPrChange>
        </w:rPr>
        <w:pPrChange w:id="629" w:author="COUTIN Stéphane" w:date="2024-06-10T16:34:00Z">
          <w:pPr/>
        </w:pPrChange>
      </w:pPr>
      <w:proofErr w:type="spellStart"/>
      <w:proofErr w:type="gramStart"/>
      <w:ins w:id="630" w:author="COUTIN Stéphane" w:date="2024-06-10T16:27:00Z">
        <w:r w:rsidRPr="00C60A04">
          <w:rPr>
            <w:rFonts w:ascii="Consolas" w:eastAsia="Times New Roman" w:hAnsi="Consolas" w:cs="Times New Roman"/>
            <w:color w:val="000000"/>
            <w:sz w:val="21"/>
            <w:szCs w:val="21"/>
            <w:lang w:eastAsia="fr-FR"/>
            <w:rPrChange w:id="631" w:author="COUTIN Stéphane" w:date="2024-06-10T16:32:00Z">
              <w:rPr/>
            </w:rPrChange>
          </w:rPr>
          <w:t>create</w:t>
        </w:r>
        <w:proofErr w:type="spellEnd"/>
        <w:proofErr w:type="gramEnd"/>
        <w:r w:rsidRPr="00C60A04">
          <w:rPr>
            <w:rFonts w:ascii="Consolas" w:eastAsia="Times New Roman" w:hAnsi="Consolas" w:cs="Times New Roman"/>
            <w:color w:val="000000"/>
            <w:sz w:val="21"/>
            <w:szCs w:val="21"/>
            <w:lang w:eastAsia="fr-FR"/>
            <w:rPrChange w:id="632" w:author="COUTIN Stéphane" w:date="2024-06-10T16:32:00Z">
              <w:rPr/>
            </w:rPrChange>
          </w:rPr>
          <w:t xml:space="preserve"> table </w:t>
        </w:r>
        <w:proofErr w:type="spellStart"/>
        <w:r w:rsidRPr="00C60A04">
          <w:rPr>
            <w:rFonts w:ascii="Consolas" w:eastAsia="Times New Roman" w:hAnsi="Consolas" w:cs="Times New Roman"/>
            <w:color w:val="000000"/>
            <w:sz w:val="21"/>
            <w:szCs w:val="21"/>
            <w:lang w:eastAsia="fr-FR"/>
            <w:rPrChange w:id="633" w:author="COUTIN Stéphane" w:date="2024-06-10T16:32:00Z">
              <w:rPr/>
            </w:rPrChange>
          </w:rPr>
          <w:t>schema_piste_inscription.dossiers_inscription</w:t>
        </w:r>
        <w:proofErr w:type="spellEnd"/>
        <w:r w:rsidRPr="00C60A04">
          <w:rPr>
            <w:rFonts w:ascii="Consolas" w:eastAsia="Times New Roman" w:hAnsi="Consolas" w:cs="Times New Roman"/>
            <w:color w:val="000000"/>
            <w:sz w:val="21"/>
            <w:szCs w:val="21"/>
            <w:lang w:eastAsia="fr-FR"/>
            <w:rPrChange w:id="634" w:author="COUTIN Stéphane" w:date="2024-06-10T16:32:00Z">
              <w:rPr/>
            </w:rPrChange>
          </w:rPr>
          <w:t xml:space="preserve"> (</w:t>
        </w:r>
      </w:ins>
    </w:p>
    <w:p w14:paraId="6FEA5345"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35" w:author="COUTIN Stéphane" w:date="2024-06-10T16:27:00Z"/>
          <w:rFonts w:ascii="Consolas" w:eastAsia="Times New Roman" w:hAnsi="Consolas" w:cs="Times New Roman"/>
          <w:color w:val="000000"/>
          <w:sz w:val="21"/>
          <w:szCs w:val="21"/>
          <w:lang w:eastAsia="fr-FR"/>
          <w:rPrChange w:id="636" w:author="COUTIN Stéphane" w:date="2024-06-10T16:32:00Z">
            <w:rPr>
              <w:ins w:id="637" w:author="COUTIN Stéphane" w:date="2024-06-10T16:27:00Z"/>
            </w:rPr>
          </w:rPrChange>
        </w:rPr>
        <w:pPrChange w:id="638" w:author="COUTIN Stéphane" w:date="2024-06-10T16:34:00Z">
          <w:pPr/>
        </w:pPrChange>
      </w:pPr>
      <w:ins w:id="639" w:author="COUTIN Stéphane" w:date="2024-06-10T16:27:00Z">
        <w:r w:rsidRPr="00C60A04">
          <w:rPr>
            <w:rFonts w:ascii="Consolas" w:eastAsia="Times New Roman" w:hAnsi="Consolas" w:cs="Times New Roman"/>
            <w:color w:val="000000"/>
            <w:sz w:val="21"/>
            <w:szCs w:val="21"/>
            <w:lang w:eastAsia="fr-FR"/>
            <w:rPrChange w:id="640"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641" w:author="COUTIN Stéphane" w:date="2024-06-10T16:32:00Z">
              <w:rPr/>
            </w:rPrChange>
          </w:rPr>
          <w:t>admission</w:t>
        </w:r>
        <w:proofErr w:type="gramEnd"/>
        <w:r w:rsidRPr="00C60A04">
          <w:rPr>
            <w:rFonts w:ascii="Consolas" w:eastAsia="Times New Roman" w:hAnsi="Consolas" w:cs="Times New Roman"/>
            <w:color w:val="000000"/>
            <w:sz w:val="21"/>
            <w:szCs w:val="21"/>
            <w:lang w:eastAsia="fr-FR"/>
            <w:rPrChange w:id="642" w:author="COUTIN Stéphane" w:date="2024-06-10T16:32:00Z">
              <w:rPr/>
            </w:rPrChange>
          </w:rPr>
          <w:t>_numero_candidat</w:t>
        </w:r>
        <w:proofErr w:type="spellEnd"/>
        <w:r w:rsidRPr="00C60A04">
          <w:rPr>
            <w:rFonts w:ascii="Consolas" w:eastAsia="Times New Roman" w:hAnsi="Consolas" w:cs="Times New Roman"/>
            <w:color w:val="000000"/>
            <w:sz w:val="21"/>
            <w:szCs w:val="21"/>
            <w:lang w:eastAsia="fr-FR"/>
            <w:rPrChange w:id="643" w:author="COUTIN Stéphane" w:date="2024-06-10T16:32:00Z">
              <w:rPr/>
            </w:rPrChange>
          </w:rPr>
          <w:t xml:space="preserve"> varchar,</w:t>
        </w:r>
      </w:ins>
    </w:p>
    <w:p w14:paraId="0B898338"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44" w:author="COUTIN Stéphane" w:date="2024-06-10T16:27:00Z"/>
          <w:rFonts w:ascii="Consolas" w:eastAsia="Times New Roman" w:hAnsi="Consolas" w:cs="Times New Roman"/>
          <w:color w:val="000000"/>
          <w:sz w:val="21"/>
          <w:szCs w:val="21"/>
          <w:lang w:eastAsia="fr-FR"/>
          <w:rPrChange w:id="645" w:author="COUTIN Stéphane" w:date="2024-06-10T16:32:00Z">
            <w:rPr>
              <w:ins w:id="646" w:author="COUTIN Stéphane" w:date="2024-06-10T16:27:00Z"/>
            </w:rPr>
          </w:rPrChange>
        </w:rPr>
        <w:pPrChange w:id="647" w:author="COUTIN Stéphane" w:date="2024-06-10T16:34:00Z">
          <w:pPr/>
        </w:pPrChange>
      </w:pPr>
      <w:ins w:id="648" w:author="COUTIN Stéphane" w:date="2024-06-10T16:27:00Z">
        <w:r w:rsidRPr="00C60A04">
          <w:rPr>
            <w:rFonts w:ascii="Consolas" w:eastAsia="Times New Roman" w:hAnsi="Consolas" w:cs="Times New Roman"/>
            <w:color w:val="000000"/>
            <w:sz w:val="21"/>
            <w:szCs w:val="21"/>
            <w:lang w:eastAsia="fr-FR"/>
            <w:rPrChange w:id="649"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650" w:author="COUTIN Stéphane" w:date="2024-06-10T16:32:00Z">
              <w:rPr/>
            </w:rPrChange>
          </w:rPr>
          <w:t>code</w:t>
        </w:r>
        <w:proofErr w:type="gramEnd"/>
        <w:r w:rsidRPr="00C60A04">
          <w:rPr>
            <w:rFonts w:ascii="Consolas" w:eastAsia="Times New Roman" w:hAnsi="Consolas" w:cs="Times New Roman"/>
            <w:color w:val="000000"/>
            <w:sz w:val="21"/>
            <w:szCs w:val="21"/>
            <w:lang w:eastAsia="fr-FR"/>
            <w:rPrChange w:id="651" w:author="COUTIN Stéphane" w:date="2024-06-10T16:32:00Z">
              <w:rPr/>
            </w:rPrChange>
          </w:rPr>
          <w:t>_espace</w:t>
        </w:r>
        <w:proofErr w:type="spellEnd"/>
        <w:r w:rsidRPr="00C60A04">
          <w:rPr>
            <w:rFonts w:ascii="Consolas" w:eastAsia="Times New Roman" w:hAnsi="Consolas" w:cs="Times New Roman"/>
            <w:color w:val="000000"/>
            <w:sz w:val="21"/>
            <w:szCs w:val="21"/>
            <w:lang w:eastAsia="fr-FR"/>
            <w:rPrChange w:id="652" w:author="COUTIN Stéphane" w:date="2024-06-10T16:32:00Z">
              <w:rPr/>
            </w:rPrChange>
          </w:rPr>
          <w:t xml:space="preserve"> varchar,</w:t>
        </w:r>
      </w:ins>
    </w:p>
    <w:p w14:paraId="357BA647"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53" w:author="COUTIN Stéphane" w:date="2024-06-10T16:27:00Z"/>
          <w:rFonts w:ascii="Consolas" w:eastAsia="Times New Roman" w:hAnsi="Consolas" w:cs="Times New Roman"/>
          <w:color w:val="000000"/>
          <w:sz w:val="21"/>
          <w:szCs w:val="21"/>
          <w:lang w:eastAsia="fr-FR"/>
          <w:rPrChange w:id="654" w:author="COUTIN Stéphane" w:date="2024-06-10T16:32:00Z">
            <w:rPr>
              <w:ins w:id="655" w:author="COUTIN Stéphane" w:date="2024-06-10T16:27:00Z"/>
            </w:rPr>
          </w:rPrChange>
        </w:rPr>
        <w:pPrChange w:id="656" w:author="COUTIN Stéphane" w:date="2024-06-10T16:34:00Z">
          <w:pPr/>
        </w:pPrChange>
      </w:pPr>
      <w:ins w:id="657" w:author="COUTIN Stéphane" w:date="2024-06-10T16:27:00Z">
        <w:r w:rsidRPr="00C60A04">
          <w:rPr>
            <w:rFonts w:ascii="Consolas" w:eastAsia="Times New Roman" w:hAnsi="Consolas" w:cs="Times New Roman"/>
            <w:color w:val="000000"/>
            <w:sz w:val="21"/>
            <w:szCs w:val="21"/>
            <w:lang w:eastAsia="fr-FR"/>
            <w:rPrChange w:id="658"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659" w:author="COUTIN Stéphane" w:date="2024-06-10T16:32:00Z">
              <w:rPr/>
            </w:rPrChange>
          </w:rPr>
          <w:t>lib</w:t>
        </w:r>
        <w:proofErr w:type="gramEnd"/>
        <w:r w:rsidRPr="00C60A04">
          <w:rPr>
            <w:rFonts w:ascii="Consolas" w:eastAsia="Times New Roman" w:hAnsi="Consolas" w:cs="Times New Roman"/>
            <w:color w:val="000000"/>
            <w:sz w:val="21"/>
            <w:szCs w:val="21"/>
            <w:lang w:eastAsia="fr-FR"/>
            <w:rPrChange w:id="660" w:author="COUTIN Stéphane" w:date="2024-06-10T16:32:00Z">
              <w:rPr/>
            </w:rPrChange>
          </w:rPr>
          <w:t>_contexte</w:t>
        </w:r>
        <w:proofErr w:type="spellEnd"/>
        <w:r w:rsidRPr="00C60A04">
          <w:rPr>
            <w:rFonts w:ascii="Consolas" w:eastAsia="Times New Roman" w:hAnsi="Consolas" w:cs="Times New Roman"/>
            <w:color w:val="000000"/>
            <w:sz w:val="21"/>
            <w:szCs w:val="21"/>
            <w:lang w:eastAsia="fr-FR"/>
            <w:rPrChange w:id="661" w:author="COUTIN Stéphane" w:date="2024-06-10T16:32:00Z">
              <w:rPr/>
            </w:rPrChange>
          </w:rPr>
          <w:t xml:space="preserve"> varchar,</w:t>
        </w:r>
      </w:ins>
    </w:p>
    <w:p w14:paraId="63A6CEB4"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62" w:author="COUTIN Stéphane" w:date="2024-06-10T16:27:00Z"/>
          <w:rFonts w:ascii="Consolas" w:eastAsia="Times New Roman" w:hAnsi="Consolas" w:cs="Times New Roman"/>
          <w:color w:val="000000"/>
          <w:sz w:val="21"/>
          <w:szCs w:val="21"/>
          <w:lang w:eastAsia="fr-FR"/>
          <w:rPrChange w:id="663" w:author="COUTIN Stéphane" w:date="2024-06-10T16:32:00Z">
            <w:rPr>
              <w:ins w:id="664" w:author="COUTIN Stéphane" w:date="2024-06-10T16:27:00Z"/>
            </w:rPr>
          </w:rPrChange>
        </w:rPr>
        <w:pPrChange w:id="665" w:author="COUTIN Stéphane" w:date="2024-06-10T16:34:00Z">
          <w:pPr/>
        </w:pPrChange>
      </w:pPr>
      <w:ins w:id="666" w:author="COUTIN Stéphane" w:date="2024-06-10T16:27:00Z">
        <w:r w:rsidRPr="00C60A04">
          <w:rPr>
            <w:rFonts w:ascii="Consolas" w:eastAsia="Times New Roman" w:hAnsi="Consolas" w:cs="Times New Roman"/>
            <w:color w:val="000000"/>
            <w:sz w:val="21"/>
            <w:szCs w:val="21"/>
            <w:lang w:eastAsia="fr-FR"/>
            <w:rPrChange w:id="667"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668" w:author="COUTIN Stéphane" w:date="2024-06-10T16:32:00Z">
              <w:rPr/>
            </w:rPrChange>
          </w:rPr>
          <w:t>code</w:t>
        </w:r>
        <w:proofErr w:type="gramEnd"/>
        <w:r w:rsidRPr="00C60A04">
          <w:rPr>
            <w:rFonts w:ascii="Consolas" w:eastAsia="Times New Roman" w:hAnsi="Consolas" w:cs="Times New Roman"/>
            <w:color w:val="000000"/>
            <w:sz w:val="21"/>
            <w:szCs w:val="21"/>
            <w:lang w:eastAsia="fr-FR"/>
            <w:rPrChange w:id="669" w:author="COUTIN Stéphane" w:date="2024-06-10T16:32:00Z">
              <w:rPr/>
            </w:rPrChange>
          </w:rPr>
          <w:t>_apprenant</w:t>
        </w:r>
        <w:proofErr w:type="spellEnd"/>
        <w:r w:rsidRPr="00C60A04">
          <w:rPr>
            <w:rFonts w:ascii="Consolas" w:eastAsia="Times New Roman" w:hAnsi="Consolas" w:cs="Times New Roman"/>
            <w:color w:val="000000"/>
            <w:sz w:val="21"/>
            <w:szCs w:val="21"/>
            <w:lang w:eastAsia="fr-FR"/>
            <w:rPrChange w:id="670" w:author="COUTIN Stéphane" w:date="2024-06-10T16:32:00Z">
              <w:rPr/>
            </w:rPrChange>
          </w:rPr>
          <w:t xml:space="preserve"> varchar, </w:t>
        </w:r>
      </w:ins>
    </w:p>
    <w:p w14:paraId="1154B23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71" w:author="COUTIN Stéphane" w:date="2024-06-10T16:27:00Z"/>
          <w:rFonts w:ascii="Consolas" w:eastAsia="Times New Roman" w:hAnsi="Consolas" w:cs="Times New Roman"/>
          <w:color w:val="000000"/>
          <w:sz w:val="21"/>
          <w:szCs w:val="21"/>
          <w:lang w:eastAsia="fr-FR"/>
          <w:rPrChange w:id="672" w:author="COUTIN Stéphane" w:date="2024-06-10T16:32:00Z">
            <w:rPr>
              <w:ins w:id="673" w:author="COUTIN Stéphane" w:date="2024-06-10T16:27:00Z"/>
            </w:rPr>
          </w:rPrChange>
        </w:rPr>
        <w:pPrChange w:id="674" w:author="COUTIN Stéphane" w:date="2024-06-10T16:34:00Z">
          <w:pPr/>
        </w:pPrChange>
      </w:pPr>
      <w:ins w:id="675" w:author="COUTIN Stéphane" w:date="2024-06-10T16:27:00Z">
        <w:r w:rsidRPr="00C60A04">
          <w:rPr>
            <w:rFonts w:ascii="Consolas" w:eastAsia="Times New Roman" w:hAnsi="Consolas" w:cs="Times New Roman"/>
            <w:color w:val="000000"/>
            <w:sz w:val="21"/>
            <w:szCs w:val="21"/>
            <w:lang w:eastAsia="fr-FR"/>
            <w:rPrChange w:id="676"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677" w:author="COUTIN Stéphane" w:date="2024-06-10T16:32:00Z">
              <w:rPr/>
            </w:rPrChange>
          </w:rPr>
          <w:t>source</w:t>
        </w:r>
        <w:proofErr w:type="gramEnd"/>
        <w:r w:rsidRPr="00C60A04">
          <w:rPr>
            <w:rFonts w:ascii="Consolas" w:eastAsia="Times New Roman" w:hAnsi="Consolas" w:cs="Times New Roman"/>
            <w:color w:val="000000"/>
            <w:sz w:val="21"/>
            <w:szCs w:val="21"/>
            <w:lang w:eastAsia="fr-FR"/>
            <w:rPrChange w:id="678" w:author="COUTIN Stéphane" w:date="2024-06-10T16:32:00Z">
              <w:rPr/>
            </w:rPrChange>
          </w:rPr>
          <w:t>_json</w:t>
        </w:r>
        <w:proofErr w:type="spellEnd"/>
        <w:r w:rsidRPr="00C60A04">
          <w:rPr>
            <w:rFonts w:ascii="Consolas" w:eastAsia="Times New Roman" w:hAnsi="Consolas" w:cs="Times New Roman"/>
            <w:color w:val="000000"/>
            <w:sz w:val="21"/>
            <w:szCs w:val="21"/>
            <w:lang w:eastAsia="fr-FR"/>
            <w:rPrChange w:id="679" w:author="COUTIN Stéphane" w:date="2024-06-10T16:32:00Z">
              <w:rPr/>
            </w:rPrChange>
          </w:rPr>
          <w:t xml:space="preserve"> JSONB);</w:t>
        </w:r>
      </w:ins>
    </w:p>
    <w:p w14:paraId="7945FE95"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80" w:author="COUTIN Stéphane" w:date="2024-06-10T16:27:00Z"/>
          <w:rFonts w:ascii="Consolas" w:eastAsia="Times New Roman" w:hAnsi="Consolas" w:cs="Times New Roman"/>
          <w:color w:val="000000"/>
          <w:sz w:val="21"/>
          <w:szCs w:val="21"/>
          <w:lang w:eastAsia="fr-FR"/>
          <w:rPrChange w:id="681" w:author="COUTIN Stéphane" w:date="2024-06-10T16:32:00Z">
            <w:rPr>
              <w:ins w:id="682" w:author="COUTIN Stéphane" w:date="2024-06-10T16:27:00Z"/>
            </w:rPr>
          </w:rPrChange>
        </w:rPr>
        <w:pPrChange w:id="683" w:author="COUTIN Stéphane" w:date="2024-06-10T16:34:00Z">
          <w:pPr/>
        </w:pPrChange>
      </w:pPr>
      <w:ins w:id="684" w:author="COUTIN Stéphane" w:date="2024-06-10T16:27:00Z">
        <w:r w:rsidRPr="00C60A04">
          <w:rPr>
            <w:rFonts w:ascii="Consolas" w:eastAsia="Times New Roman" w:hAnsi="Consolas" w:cs="Times New Roman"/>
            <w:color w:val="000000"/>
            <w:sz w:val="21"/>
            <w:szCs w:val="21"/>
            <w:lang w:eastAsia="fr-FR"/>
            <w:rPrChange w:id="685" w:author="COUTIN Stéphane" w:date="2024-06-10T16:32:00Z">
              <w:rPr/>
            </w:rPrChange>
          </w:rPr>
          <w:t>-- recopie du JSON</w:t>
        </w:r>
      </w:ins>
    </w:p>
    <w:p w14:paraId="0D449E15"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686" w:author="COUTIN Stéphane" w:date="2024-06-10T16:27:00Z"/>
          <w:rFonts w:ascii="Consolas" w:eastAsia="Times New Roman" w:hAnsi="Consolas" w:cs="Times New Roman"/>
          <w:color w:val="000000"/>
          <w:sz w:val="21"/>
          <w:szCs w:val="21"/>
          <w:lang w:eastAsia="fr-FR"/>
          <w:rPrChange w:id="687" w:author="COUTIN Stéphane" w:date="2024-06-10T16:32:00Z">
            <w:rPr>
              <w:ins w:id="688" w:author="COUTIN Stéphane" w:date="2024-06-10T16:27:00Z"/>
            </w:rPr>
          </w:rPrChange>
        </w:rPr>
        <w:pPrChange w:id="689" w:author="COUTIN Stéphane" w:date="2024-06-10T16:34:00Z">
          <w:pPr/>
        </w:pPrChange>
      </w:pPr>
      <w:ins w:id="690" w:author="COUTIN Stéphane" w:date="2024-06-10T16:27:00Z">
        <w:r w:rsidRPr="00C60A04">
          <w:rPr>
            <w:rFonts w:ascii="Consolas" w:eastAsia="Times New Roman" w:hAnsi="Consolas" w:cs="Times New Roman"/>
            <w:color w:val="000000"/>
            <w:sz w:val="21"/>
            <w:szCs w:val="21"/>
            <w:lang w:eastAsia="fr-FR"/>
            <w:rPrChange w:id="691" w:author="COUTIN Stéphane" w:date="2024-06-10T16:32:00Z">
              <w:rPr/>
            </w:rPrChange>
          </w:rPr>
          <w:t xml:space="preserve">\COPY </w:t>
        </w:r>
        <w:proofErr w:type="spellStart"/>
        <w:r w:rsidRPr="00C60A04">
          <w:rPr>
            <w:rFonts w:ascii="Consolas" w:eastAsia="Times New Roman" w:hAnsi="Consolas" w:cs="Times New Roman"/>
            <w:color w:val="000000"/>
            <w:sz w:val="21"/>
            <w:szCs w:val="21"/>
            <w:lang w:eastAsia="fr-FR"/>
            <w:rPrChange w:id="692" w:author="COUTIN Stéphane" w:date="2024-06-10T16:32:00Z">
              <w:rPr/>
            </w:rPrChange>
          </w:rPr>
          <w:t>schema_piste_</w:t>
        </w:r>
        <w:proofErr w:type="gramStart"/>
        <w:r w:rsidRPr="00C60A04">
          <w:rPr>
            <w:rFonts w:ascii="Consolas" w:eastAsia="Times New Roman" w:hAnsi="Consolas" w:cs="Times New Roman"/>
            <w:color w:val="000000"/>
            <w:sz w:val="21"/>
            <w:szCs w:val="21"/>
            <w:lang w:eastAsia="fr-FR"/>
            <w:rPrChange w:id="693" w:author="COUTIN Stéphane" w:date="2024-06-10T16:32:00Z">
              <w:rPr/>
            </w:rPrChange>
          </w:rPr>
          <w:t>inscription.dossiers</w:t>
        </w:r>
        <w:proofErr w:type="gramEnd"/>
        <w:r w:rsidRPr="00C60A04">
          <w:rPr>
            <w:rFonts w:ascii="Consolas" w:eastAsia="Times New Roman" w:hAnsi="Consolas" w:cs="Times New Roman"/>
            <w:color w:val="000000"/>
            <w:sz w:val="21"/>
            <w:szCs w:val="21"/>
            <w:lang w:eastAsia="fr-FR"/>
            <w:rPrChange w:id="694" w:author="COUTIN Stéphane" w:date="2024-06-10T16:32:00Z">
              <w:rPr/>
            </w:rPrChange>
          </w:rPr>
          <w:t>_inscription</w:t>
        </w:r>
        <w:proofErr w:type="spellEnd"/>
        <w:r w:rsidRPr="00C60A04">
          <w:rPr>
            <w:rFonts w:ascii="Consolas" w:eastAsia="Times New Roman" w:hAnsi="Consolas" w:cs="Times New Roman"/>
            <w:color w:val="000000"/>
            <w:sz w:val="21"/>
            <w:szCs w:val="21"/>
            <w:lang w:eastAsia="fr-FR"/>
            <w:rPrChange w:id="695" w:author="COUTIN Stéphane" w:date="2024-06-10T16:32:00Z">
              <w:rPr/>
            </w:rPrChange>
          </w:rPr>
          <w:t>(</w:t>
        </w:r>
        <w:proofErr w:type="spellStart"/>
        <w:r w:rsidRPr="00C60A04">
          <w:rPr>
            <w:rFonts w:ascii="Consolas" w:eastAsia="Times New Roman" w:hAnsi="Consolas" w:cs="Times New Roman"/>
            <w:color w:val="000000"/>
            <w:sz w:val="21"/>
            <w:szCs w:val="21"/>
            <w:lang w:eastAsia="fr-FR"/>
            <w:rPrChange w:id="696"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697" w:author="COUTIN Stéphane" w:date="2024-06-10T16:32:00Z">
              <w:rPr/>
            </w:rPrChange>
          </w:rPr>
          <w:t xml:space="preserve">) FROM 'C:\Users\stephane.coutin\Documents\Develop\postgresql\dre\dumps\test-piste_inscription-dossiers_inscription.json' csv </w:t>
        </w:r>
        <w:proofErr w:type="spellStart"/>
        <w:r w:rsidRPr="00C60A04">
          <w:rPr>
            <w:rFonts w:ascii="Consolas" w:eastAsia="Times New Roman" w:hAnsi="Consolas" w:cs="Times New Roman"/>
            <w:color w:val="000000"/>
            <w:sz w:val="21"/>
            <w:szCs w:val="21"/>
            <w:lang w:eastAsia="fr-FR"/>
            <w:rPrChange w:id="698" w:author="COUTIN Stéphane" w:date="2024-06-10T16:32:00Z">
              <w:rPr/>
            </w:rPrChange>
          </w:rPr>
          <w:t>quote</w:t>
        </w:r>
        <w:proofErr w:type="spellEnd"/>
        <w:r w:rsidRPr="00C60A04">
          <w:rPr>
            <w:rFonts w:ascii="Consolas" w:eastAsia="Times New Roman" w:hAnsi="Consolas" w:cs="Times New Roman"/>
            <w:color w:val="000000"/>
            <w:sz w:val="21"/>
            <w:szCs w:val="21"/>
            <w:lang w:eastAsia="fr-FR"/>
            <w:rPrChange w:id="699" w:author="COUTIN Stéphane" w:date="2024-06-10T16:32:00Z">
              <w:rPr/>
            </w:rPrChange>
          </w:rPr>
          <w:t xml:space="preserve"> e'\x01' </w:t>
        </w:r>
        <w:proofErr w:type="spellStart"/>
        <w:r w:rsidRPr="00C60A04">
          <w:rPr>
            <w:rFonts w:ascii="Consolas" w:eastAsia="Times New Roman" w:hAnsi="Consolas" w:cs="Times New Roman"/>
            <w:color w:val="000000"/>
            <w:sz w:val="21"/>
            <w:szCs w:val="21"/>
            <w:lang w:eastAsia="fr-FR"/>
            <w:rPrChange w:id="700" w:author="COUTIN Stéphane" w:date="2024-06-10T16:32:00Z">
              <w:rPr/>
            </w:rPrChange>
          </w:rPr>
          <w:t>delimiter</w:t>
        </w:r>
        <w:proofErr w:type="spellEnd"/>
        <w:r w:rsidRPr="00C60A04">
          <w:rPr>
            <w:rFonts w:ascii="Consolas" w:eastAsia="Times New Roman" w:hAnsi="Consolas" w:cs="Times New Roman"/>
            <w:color w:val="000000"/>
            <w:sz w:val="21"/>
            <w:szCs w:val="21"/>
            <w:lang w:eastAsia="fr-FR"/>
            <w:rPrChange w:id="701" w:author="COUTIN Stéphane" w:date="2024-06-10T16:32:00Z">
              <w:rPr/>
            </w:rPrChange>
          </w:rPr>
          <w:t xml:space="preserve"> e'\x02';</w:t>
        </w:r>
      </w:ins>
    </w:p>
    <w:p w14:paraId="1C713A2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02" w:author="COUTIN Stéphane" w:date="2024-06-10T16:27:00Z"/>
          <w:rFonts w:ascii="Consolas" w:eastAsia="Times New Roman" w:hAnsi="Consolas" w:cs="Times New Roman"/>
          <w:color w:val="000000"/>
          <w:sz w:val="21"/>
          <w:szCs w:val="21"/>
          <w:lang w:eastAsia="fr-FR"/>
          <w:rPrChange w:id="703" w:author="COUTIN Stéphane" w:date="2024-06-10T16:32:00Z">
            <w:rPr>
              <w:ins w:id="704" w:author="COUTIN Stéphane" w:date="2024-06-10T16:27:00Z"/>
            </w:rPr>
          </w:rPrChange>
        </w:rPr>
        <w:pPrChange w:id="705" w:author="COUTIN Stéphane" w:date="2024-06-10T16:34:00Z">
          <w:pPr/>
        </w:pPrChange>
      </w:pPr>
      <w:ins w:id="706" w:author="COUTIN Stéphane" w:date="2024-06-10T16:27:00Z">
        <w:r w:rsidRPr="00C60A04">
          <w:rPr>
            <w:rFonts w:ascii="Consolas" w:eastAsia="Times New Roman" w:hAnsi="Consolas" w:cs="Times New Roman"/>
            <w:color w:val="000000"/>
            <w:sz w:val="21"/>
            <w:szCs w:val="21"/>
            <w:lang w:eastAsia="fr-FR"/>
            <w:rPrChange w:id="707" w:author="COUTIN Stéphane" w:date="2024-06-10T16:32:00Z">
              <w:rPr/>
            </w:rPrChange>
          </w:rPr>
          <w:t>-- extraction des id (exemple)</w:t>
        </w:r>
      </w:ins>
    </w:p>
    <w:p w14:paraId="3ED10904"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08" w:author="COUTIN Stéphane" w:date="2024-06-10T16:27:00Z"/>
          <w:rFonts w:ascii="Consolas" w:eastAsia="Times New Roman" w:hAnsi="Consolas" w:cs="Times New Roman"/>
          <w:color w:val="000000"/>
          <w:sz w:val="21"/>
          <w:szCs w:val="21"/>
          <w:lang w:eastAsia="fr-FR"/>
          <w:rPrChange w:id="709" w:author="COUTIN Stéphane" w:date="2024-06-10T16:32:00Z">
            <w:rPr>
              <w:ins w:id="710" w:author="COUTIN Stéphane" w:date="2024-06-10T16:27:00Z"/>
            </w:rPr>
          </w:rPrChange>
        </w:rPr>
        <w:pPrChange w:id="711" w:author="COUTIN Stéphane" w:date="2024-06-10T16:34:00Z">
          <w:pPr/>
        </w:pPrChange>
      </w:pPr>
      <w:proofErr w:type="gramStart"/>
      <w:ins w:id="712" w:author="COUTIN Stéphane" w:date="2024-06-10T16:27:00Z">
        <w:r w:rsidRPr="00C60A04">
          <w:rPr>
            <w:rFonts w:ascii="Consolas" w:eastAsia="Times New Roman" w:hAnsi="Consolas" w:cs="Times New Roman"/>
            <w:color w:val="000000"/>
            <w:sz w:val="21"/>
            <w:szCs w:val="21"/>
            <w:lang w:eastAsia="fr-FR"/>
            <w:rPrChange w:id="713" w:author="COUTIN Stéphane" w:date="2024-06-10T16:32:00Z">
              <w:rPr/>
            </w:rPrChange>
          </w:rPr>
          <w:t>update</w:t>
        </w:r>
        <w:proofErr w:type="gramEnd"/>
        <w:r w:rsidRPr="00C60A04">
          <w:rPr>
            <w:rFonts w:ascii="Consolas" w:eastAsia="Times New Roman" w:hAnsi="Consolas" w:cs="Times New Roman"/>
            <w:color w:val="000000"/>
            <w:sz w:val="21"/>
            <w:szCs w:val="21"/>
            <w:lang w:eastAsia="fr-FR"/>
            <w:rPrChange w:id="714"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715" w:author="COUTIN Stéphane" w:date="2024-06-10T16:32:00Z">
              <w:rPr/>
            </w:rPrChange>
          </w:rPr>
          <w:t>schema_piste_inscription.dossiers_inscription</w:t>
        </w:r>
        <w:proofErr w:type="spellEnd"/>
        <w:r w:rsidRPr="00C60A04">
          <w:rPr>
            <w:rFonts w:ascii="Consolas" w:eastAsia="Times New Roman" w:hAnsi="Consolas" w:cs="Times New Roman"/>
            <w:color w:val="000000"/>
            <w:sz w:val="21"/>
            <w:szCs w:val="21"/>
            <w:lang w:eastAsia="fr-FR"/>
            <w:rPrChange w:id="716" w:author="COUTIN Stéphane" w:date="2024-06-10T16:32:00Z">
              <w:rPr/>
            </w:rPrChange>
          </w:rPr>
          <w:t xml:space="preserve"> </w:t>
        </w:r>
      </w:ins>
    </w:p>
    <w:p w14:paraId="7453BB4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17" w:author="COUTIN Stéphane" w:date="2024-06-10T16:27:00Z"/>
          <w:rFonts w:ascii="Consolas" w:eastAsia="Times New Roman" w:hAnsi="Consolas" w:cs="Times New Roman"/>
          <w:color w:val="000000"/>
          <w:sz w:val="21"/>
          <w:szCs w:val="21"/>
          <w:lang w:eastAsia="fr-FR"/>
          <w:rPrChange w:id="718" w:author="COUTIN Stéphane" w:date="2024-06-10T16:32:00Z">
            <w:rPr>
              <w:ins w:id="719" w:author="COUTIN Stéphane" w:date="2024-06-10T16:27:00Z"/>
            </w:rPr>
          </w:rPrChange>
        </w:rPr>
        <w:pPrChange w:id="720" w:author="COUTIN Stéphane" w:date="2024-06-10T16:34:00Z">
          <w:pPr/>
        </w:pPrChange>
      </w:pPr>
      <w:proofErr w:type="gramStart"/>
      <w:ins w:id="721" w:author="COUTIN Stéphane" w:date="2024-06-10T16:27:00Z">
        <w:r w:rsidRPr="00C60A04">
          <w:rPr>
            <w:rFonts w:ascii="Consolas" w:eastAsia="Times New Roman" w:hAnsi="Consolas" w:cs="Times New Roman"/>
            <w:color w:val="000000"/>
            <w:sz w:val="21"/>
            <w:szCs w:val="21"/>
            <w:lang w:eastAsia="fr-FR"/>
            <w:rPrChange w:id="722" w:author="COUTIN Stéphane" w:date="2024-06-10T16:32:00Z">
              <w:rPr/>
            </w:rPrChange>
          </w:rPr>
          <w:t>set</w:t>
        </w:r>
        <w:proofErr w:type="gramEnd"/>
        <w:r w:rsidRPr="00C60A04">
          <w:rPr>
            <w:rFonts w:ascii="Consolas" w:eastAsia="Times New Roman" w:hAnsi="Consolas" w:cs="Times New Roman"/>
            <w:color w:val="000000"/>
            <w:sz w:val="21"/>
            <w:szCs w:val="21"/>
            <w:lang w:eastAsia="fr-FR"/>
            <w:rPrChange w:id="723" w:author="COUTIN Stéphane" w:date="2024-06-10T16:32:00Z">
              <w:rPr/>
            </w:rPrChange>
          </w:rPr>
          <w:t xml:space="preserve"> </w:t>
        </w:r>
      </w:ins>
    </w:p>
    <w:p w14:paraId="4B44E1BF"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24" w:author="COUTIN Stéphane" w:date="2024-06-10T16:27:00Z"/>
          <w:rFonts w:ascii="Consolas" w:eastAsia="Times New Roman" w:hAnsi="Consolas" w:cs="Times New Roman"/>
          <w:color w:val="000000"/>
          <w:sz w:val="21"/>
          <w:szCs w:val="21"/>
          <w:lang w:eastAsia="fr-FR"/>
          <w:rPrChange w:id="725" w:author="COUTIN Stéphane" w:date="2024-06-10T16:32:00Z">
            <w:rPr>
              <w:ins w:id="726" w:author="COUTIN Stéphane" w:date="2024-06-10T16:27:00Z"/>
            </w:rPr>
          </w:rPrChange>
        </w:rPr>
        <w:pPrChange w:id="727" w:author="COUTIN Stéphane" w:date="2024-06-10T16:34:00Z">
          <w:pPr/>
        </w:pPrChange>
      </w:pPr>
      <w:ins w:id="728" w:author="COUTIN Stéphane" w:date="2024-06-10T16:27:00Z">
        <w:r w:rsidRPr="00C60A04">
          <w:rPr>
            <w:rFonts w:ascii="Consolas" w:eastAsia="Times New Roman" w:hAnsi="Consolas" w:cs="Times New Roman"/>
            <w:color w:val="000000"/>
            <w:sz w:val="21"/>
            <w:szCs w:val="21"/>
            <w:lang w:eastAsia="fr-FR"/>
            <w:rPrChange w:id="729"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730" w:author="COUTIN Stéphane" w:date="2024-06-10T16:32:00Z">
              <w:rPr/>
            </w:rPrChange>
          </w:rPr>
          <w:t>admission</w:t>
        </w:r>
        <w:proofErr w:type="gramEnd"/>
        <w:r w:rsidRPr="00C60A04">
          <w:rPr>
            <w:rFonts w:ascii="Consolas" w:eastAsia="Times New Roman" w:hAnsi="Consolas" w:cs="Times New Roman"/>
            <w:color w:val="000000"/>
            <w:sz w:val="21"/>
            <w:szCs w:val="21"/>
            <w:lang w:eastAsia="fr-FR"/>
            <w:rPrChange w:id="731" w:author="COUTIN Stéphane" w:date="2024-06-10T16:32:00Z">
              <w:rPr/>
            </w:rPrChange>
          </w:rPr>
          <w:t>_numero_candidat</w:t>
        </w:r>
        <w:proofErr w:type="spellEnd"/>
        <w:r w:rsidRPr="00C60A04">
          <w:rPr>
            <w:rFonts w:ascii="Consolas" w:eastAsia="Times New Roman" w:hAnsi="Consolas" w:cs="Times New Roman"/>
            <w:color w:val="000000"/>
            <w:sz w:val="21"/>
            <w:szCs w:val="21"/>
            <w:lang w:eastAsia="fr-FR"/>
            <w:rPrChange w:id="732" w:author="COUTIN Stéphane" w:date="2024-06-10T16:32:00Z">
              <w:rPr/>
            </w:rPrChange>
          </w:rPr>
          <w:t xml:space="preserve"> = source_json-&gt;'choixInscription'-&gt;0-&gt;'admisison'-&gt;'identifiantAdmis'-&gt;'numeroCandidat',</w:t>
        </w:r>
      </w:ins>
    </w:p>
    <w:p w14:paraId="2C952A8A"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33" w:author="COUTIN Stéphane" w:date="2024-06-10T16:27:00Z"/>
          <w:rFonts w:ascii="Consolas" w:eastAsia="Times New Roman" w:hAnsi="Consolas" w:cs="Times New Roman"/>
          <w:color w:val="000000"/>
          <w:sz w:val="21"/>
          <w:szCs w:val="21"/>
          <w:lang w:eastAsia="fr-FR"/>
          <w:rPrChange w:id="734" w:author="COUTIN Stéphane" w:date="2024-06-10T16:32:00Z">
            <w:rPr>
              <w:ins w:id="735" w:author="COUTIN Stéphane" w:date="2024-06-10T16:27:00Z"/>
            </w:rPr>
          </w:rPrChange>
        </w:rPr>
        <w:pPrChange w:id="736" w:author="COUTIN Stéphane" w:date="2024-06-10T16:34:00Z">
          <w:pPr/>
        </w:pPrChange>
      </w:pPr>
      <w:ins w:id="737" w:author="COUTIN Stéphane" w:date="2024-06-10T16:27:00Z">
        <w:r w:rsidRPr="00C60A04">
          <w:rPr>
            <w:rFonts w:ascii="Consolas" w:eastAsia="Times New Roman" w:hAnsi="Consolas" w:cs="Times New Roman"/>
            <w:color w:val="000000"/>
            <w:sz w:val="21"/>
            <w:szCs w:val="21"/>
            <w:lang w:eastAsia="fr-FR"/>
            <w:rPrChange w:id="738"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739" w:author="COUTIN Stéphane" w:date="2024-06-10T16:32:00Z">
              <w:rPr/>
            </w:rPrChange>
          </w:rPr>
          <w:t>code</w:t>
        </w:r>
        <w:proofErr w:type="gramEnd"/>
        <w:r w:rsidRPr="00C60A04">
          <w:rPr>
            <w:rFonts w:ascii="Consolas" w:eastAsia="Times New Roman" w:hAnsi="Consolas" w:cs="Times New Roman"/>
            <w:color w:val="000000"/>
            <w:sz w:val="21"/>
            <w:szCs w:val="21"/>
            <w:lang w:eastAsia="fr-FR"/>
            <w:rPrChange w:id="740" w:author="COUTIN Stéphane" w:date="2024-06-10T16:32:00Z">
              <w:rPr/>
            </w:rPrChange>
          </w:rPr>
          <w:t>_espace</w:t>
        </w:r>
        <w:proofErr w:type="spellEnd"/>
        <w:r w:rsidRPr="00C60A04">
          <w:rPr>
            <w:rFonts w:ascii="Consolas" w:eastAsia="Times New Roman" w:hAnsi="Consolas" w:cs="Times New Roman"/>
            <w:color w:val="000000"/>
            <w:sz w:val="21"/>
            <w:szCs w:val="21"/>
            <w:lang w:eastAsia="fr-FR"/>
            <w:rPrChange w:id="741" w:author="COUTIN Stéphane" w:date="2024-06-10T16:32:00Z">
              <w:rPr/>
            </w:rPrChange>
          </w:rPr>
          <w:t xml:space="preserve"> = </w:t>
        </w:r>
        <w:proofErr w:type="spellStart"/>
        <w:r w:rsidRPr="00C60A04">
          <w:rPr>
            <w:rFonts w:ascii="Consolas" w:eastAsia="Times New Roman" w:hAnsi="Consolas" w:cs="Times New Roman"/>
            <w:color w:val="000000"/>
            <w:sz w:val="21"/>
            <w:szCs w:val="21"/>
            <w:lang w:eastAsia="fr-FR"/>
            <w:rPrChange w:id="742"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743" w:author="COUTIN Stéphane" w:date="2024-06-10T16:32:00Z">
              <w:rPr/>
            </w:rPrChange>
          </w:rPr>
          <w:t>-&gt;'</w:t>
        </w:r>
        <w:proofErr w:type="spellStart"/>
        <w:r w:rsidRPr="00C60A04">
          <w:rPr>
            <w:rFonts w:ascii="Consolas" w:eastAsia="Times New Roman" w:hAnsi="Consolas" w:cs="Times New Roman"/>
            <w:color w:val="000000"/>
            <w:sz w:val="21"/>
            <w:szCs w:val="21"/>
            <w:lang w:eastAsia="fr-FR"/>
            <w:rPrChange w:id="744" w:author="COUTIN Stéphane" w:date="2024-06-10T16:32:00Z">
              <w:rPr/>
            </w:rPrChange>
          </w:rPr>
          <w:t>choixInscription</w:t>
        </w:r>
        <w:proofErr w:type="spellEnd"/>
        <w:r w:rsidRPr="00C60A04">
          <w:rPr>
            <w:rFonts w:ascii="Consolas" w:eastAsia="Times New Roman" w:hAnsi="Consolas" w:cs="Times New Roman"/>
            <w:color w:val="000000"/>
            <w:sz w:val="21"/>
            <w:szCs w:val="21"/>
            <w:lang w:eastAsia="fr-FR"/>
            <w:rPrChange w:id="745" w:author="COUTIN Stéphane" w:date="2024-06-10T16:32:00Z">
              <w:rPr/>
            </w:rPrChange>
          </w:rPr>
          <w:t>'-&gt;0-&gt;'</w:t>
        </w:r>
        <w:proofErr w:type="spellStart"/>
        <w:r w:rsidRPr="00C60A04">
          <w:rPr>
            <w:rFonts w:ascii="Consolas" w:eastAsia="Times New Roman" w:hAnsi="Consolas" w:cs="Times New Roman"/>
            <w:color w:val="000000"/>
            <w:sz w:val="21"/>
            <w:szCs w:val="21"/>
            <w:lang w:eastAsia="fr-FR"/>
            <w:rPrChange w:id="746" w:author="COUTIN Stéphane" w:date="2024-06-10T16:32:00Z">
              <w:rPr/>
            </w:rPrChange>
          </w:rPr>
          <w:t>periode</w:t>
        </w:r>
        <w:proofErr w:type="spellEnd"/>
        <w:r w:rsidRPr="00C60A04">
          <w:rPr>
            <w:rFonts w:ascii="Consolas" w:eastAsia="Times New Roman" w:hAnsi="Consolas" w:cs="Times New Roman"/>
            <w:color w:val="000000"/>
            <w:sz w:val="21"/>
            <w:szCs w:val="21"/>
            <w:lang w:eastAsia="fr-FR"/>
            <w:rPrChange w:id="747" w:author="COUTIN Stéphane" w:date="2024-06-10T16:32:00Z">
              <w:rPr/>
            </w:rPrChange>
          </w:rPr>
          <w:t>'-&gt;'code',</w:t>
        </w:r>
      </w:ins>
    </w:p>
    <w:p w14:paraId="718DB4EA"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48" w:author="COUTIN Stéphane" w:date="2024-06-10T16:27:00Z"/>
          <w:rFonts w:ascii="Consolas" w:eastAsia="Times New Roman" w:hAnsi="Consolas" w:cs="Times New Roman"/>
          <w:color w:val="000000"/>
          <w:sz w:val="21"/>
          <w:szCs w:val="21"/>
          <w:lang w:eastAsia="fr-FR"/>
          <w:rPrChange w:id="749" w:author="COUTIN Stéphane" w:date="2024-06-10T16:32:00Z">
            <w:rPr>
              <w:ins w:id="750" w:author="COUTIN Stéphane" w:date="2024-06-10T16:27:00Z"/>
            </w:rPr>
          </w:rPrChange>
        </w:rPr>
        <w:pPrChange w:id="751" w:author="COUTIN Stéphane" w:date="2024-06-10T16:34:00Z">
          <w:pPr/>
        </w:pPrChange>
      </w:pPr>
      <w:ins w:id="752" w:author="COUTIN Stéphane" w:date="2024-06-10T16:27:00Z">
        <w:r w:rsidRPr="00C60A04">
          <w:rPr>
            <w:rFonts w:ascii="Consolas" w:eastAsia="Times New Roman" w:hAnsi="Consolas" w:cs="Times New Roman"/>
            <w:color w:val="000000"/>
            <w:sz w:val="21"/>
            <w:szCs w:val="21"/>
            <w:lang w:eastAsia="fr-FR"/>
            <w:rPrChange w:id="753"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754" w:author="COUTIN Stéphane" w:date="2024-06-10T16:32:00Z">
              <w:rPr/>
            </w:rPrChange>
          </w:rPr>
          <w:t>lib</w:t>
        </w:r>
        <w:proofErr w:type="gramEnd"/>
        <w:r w:rsidRPr="00C60A04">
          <w:rPr>
            <w:rFonts w:ascii="Consolas" w:eastAsia="Times New Roman" w:hAnsi="Consolas" w:cs="Times New Roman"/>
            <w:color w:val="000000"/>
            <w:sz w:val="21"/>
            <w:szCs w:val="21"/>
            <w:lang w:eastAsia="fr-FR"/>
            <w:rPrChange w:id="755" w:author="COUTIN Stéphane" w:date="2024-06-10T16:32:00Z">
              <w:rPr/>
            </w:rPrChange>
          </w:rPr>
          <w:t>_contexte</w:t>
        </w:r>
        <w:proofErr w:type="spellEnd"/>
        <w:r w:rsidRPr="00C60A04">
          <w:rPr>
            <w:rFonts w:ascii="Consolas" w:eastAsia="Times New Roman" w:hAnsi="Consolas" w:cs="Times New Roman"/>
            <w:color w:val="000000"/>
            <w:sz w:val="21"/>
            <w:szCs w:val="21"/>
            <w:lang w:eastAsia="fr-FR"/>
            <w:rPrChange w:id="756" w:author="COUTIN Stéphane" w:date="2024-06-10T16:32:00Z">
              <w:rPr/>
            </w:rPrChange>
          </w:rPr>
          <w:t xml:space="preserve"> = source_json-&gt;'choixInscription'-&gt;0-&gt;'cheminInscription'-&gt;'cibleInscriptionRef'-&gt;'chemin',</w:t>
        </w:r>
      </w:ins>
    </w:p>
    <w:p w14:paraId="64626B78"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57" w:author="COUTIN Stéphane" w:date="2024-06-10T16:27:00Z"/>
          <w:rFonts w:ascii="Consolas" w:eastAsia="Times New Roman" w:hAnsi="Consolas" w:cs="Times New Roman"/>
          <w:color w:val="000000"/>
          <w:sz w:val="21"/>
          <w:szCs w:val="21"/>
          <w:lang w:eastAsia="fr-FR"/>
          <w:rPrChange w:id="758" w:author="COUTIN Stéphane" w:date="2024-06-10T16:32:00Z">
            <w:rPr>
              <w:ins w:id="759" w:author="COUTIN Stéphane" w:date="2024-06-10T16:27:00Z"/>
            </w:rPr>
          </w:rPrChange>
        </w:rPr>
        <w:pPrChange w:id="760" w:author="COUTIN Stéphane" w:date="2024-06-10T16:34:00Z">
          <w:pPr/>
        </w:pPrChange>
      </w:pPr>
      <w:ins w:id="761" w:author="COUTIN Stéphane" w:date="2024-06-10T16:27:00Z">
        <w:r w:rsidRPr="00C60A04">
          <w:rPr>
            <w:rFonts w:ascii="Consolas" w:eastAsia="Times New Roman" w:hAnsi="Consolas" w:cs="Times New Roman"/>
            <w:color w:val="000000"/>
            <w:sz w:val="21"/>
            <w:szCs w:val="21"/>
            <w:lang w:eastAsia="fr-FR"/>
            <w:rPrChange w:id="762" w:author="COUTIN Stéphane" w:date="2024-06-10T16:32:00Z">
              <w:rPr/>
            </w:rPrChange>
          </w:rPr>
          <w:t xml:space="preserve">    </w:t>
        </w:r>
        <w:proofErr w:type="spellStart"/>
        <w:proofErr w:type="gramStart"/>
        <w:r w:rsidRPr="00C60A04">
          <w:rPr>
            <w:rFonts w:ascii="Consolas" w:eastAsia="Times New Roman" w:hAnsi="Consolas" w:cs="Times New Roman"/>
            <w:color w:val="000000"/>
            <w:sz w:val="21"/>
            <w:szCs w:val="21"/>
            <w:lang w:eastAsia="fr-FR"/>
            <w:rPrChange w:id="763" w:author="COUTIN Stéphane" w:date="2024-06-10T16:32:00Z">
              <w:rPr/>
            </w:rPrChange>
          </w:rPr>
          <w:t>code</w:t>
        </w:r>
        <w:proofErr w:type="gramEnd"/>
        <w:r w:rsidRPr="00C60A04">
          <w:rPr>
            <w:rFonts w:ascii="Consolas" w:eastAsia="Times New Roman" w:hAnsi="Consolas" w:cs="Times New Roman"/>
            <w:color w:val="000000"/>
            <w:sz w:val="21"/>
            <w:szCs w:val="21"/>
            <w:lang w:eastAsia="fr-FR"/>
            <w:rPrChange w:id="764" w:author="COUTIN Stéphane" w:date="2024-06-10T16:32:00Z">
              <w:rPr/>
            </w:rPrChange>
          </w:rPr>
          <w:t>_apprenant</w:t>
        </w:r>
        <w:proofErr w:type="spellEnd"/>
        <w:r w:rsidRPr="00C60A04">
          <w:rPr>
            <w:rFonts w:ascii="Consolas" w:eastAsia="Times New Roman" w:hAnsi="Consolas" w:cs="Times New Roman"/>
            <w:color w:val="000000"/>
            <w:sz w:val="21"/>
            <w:szCs w:val="21"/>
            <w:lang w:eastAsia="fr-FR"/>
            <w:rPrChange w:id="765" w:author="COUTIN Stéphane" w:date="2024-06-10T16:32:00Z">
              <w:rPr/>
            </w:rPrChange>
          </w:rPr>
          <w:t xml:space="preserve"> = </w:t>
        </w:r>
        <w:proofErr w:type="spellStart"/>
        <w:r w:rsidRPr="00C60A04">
          <w:rPr>
            <w:rFonts w:ascii="Consolas" w:eastAsia="Times New Roman" w:hAnsi="Consolas" w:cs="Times New Roman"/>
            <w:color w:val="000000"/>
            <w:sz w:val="21"/>
            <w:szCs w:val="21"/>
            <w:lang w:eastAsia="fr-FR"/>
            <w:rPrChange w:id="766"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767" w:author="COUTIN Stéphane" w:date="2024-06-10T16:32:00Z">
              <w:rPr/>
            </w:rPrChange>
          </w:rPr>
          <w:t>-&gt;'apprenant'-&gt;'</w:t>
        </w:r>
        <w:proofErr w:type="spellStart"/>
        <w:r w:rsidRPr="00C60A04">
          <w:rPr>
            <w:rFonts w:ascii="Consolas" w:eastAsia="Times New Roman" w:hAnsi="Consolas" w:cs="Times New Roman"/>
            <w:color w:val="000000"/>
            <w:sz w:val="21"/>
            <w:szCs w:val="21"/>
            <w:lang w:eastAsia="fr-FR"/>
            <w:rPrChange w:id="768" w:author="COUTIN Stéphane" w:date="2024-06-10T16:32:00Z">
              <w:rPr/>
            </w:rPrChange>
          </w:rPr>
          <w:t>codeApprenant</w:t>
        </w:r>
        <w:proofErr w:type="spellEnd"/>
        <w:r w:rsidRPr="00C60A04">
          <w:rPr>
            <w:rFonts w:ascii="Consolas" w:eastAsia="Times New Roman" w:hAnsi="Consolas" w:cs="Times New Roman"/>
            <w:color w:val="000000"/>
            <w:sz w:val="21"/>
            <w:szCs w:val="21"/>
            <w:lang w:eastAsia="fr-FR"/>
            <w:rPrChange w:id="769" w:author="COUTIN Stéphane" w:date="2024-06-10T16:32:00Z">
              <w:rPr/>
            </w:rPrChange>
          </w:rPr>
          <w:t>'-&gt;'value'</w:t>
        </w:r>
      </w:ins>
    </w:p>
    <w:p w14:paraId="2EC1BB2D"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70" w:author="COUTIN Stéphane" w:date="2024-06-10T16:27:00Z"/>
          <w:rFonts w:ascii="Consolas" w:eastAsia="Times New Roman" w:hAnsi="Consolas" w:cs="Times New Roman"/>
          <w:color w:val="000000"/>
          <w:sz w:val="21"/>
          <w:szCs w:val="21"/>
          <w:lang w:eastAsia="fr-FR"/>
          <w:rPrChange w:id="771" w:author="COUTIN Stéphane" w:date="2024-06-10T16:32:00Z">
            <w:rPr>
              <w:ins w:id="772" w:author="COUTIN Stéphane" w:date="2024-06-10T16:27:00Z"/>
            </w:rPr>
          </w:rPrChange>
        </w:rPr>
        <w:pPrChange w:id="773" w:author="COUTIN Stéphane" w:date="2024-06-10T16:34:00Z">
          <w:pPr/>
        </w:pPrChange>
      </w:pPr>
      <w:ins w:id="774" w:author="COUTIN Stéphane" w:date="2024-06-10T16:27:00Z">
        <w:r w:rsidRPr="00C60A04">
          <w:rPr>
            <w:rFonts w:ascii="Consolas" w:eastAsia="Times New Roman" w:hAnsi="Consolas" w:cs="Times New Roman"/>
            <w:color w:val="000000"/>
            <w:sz w:val="21"/>
            <w:szCs w:val="21"/>
            <w:lang w:eastAsia="fr-FR"/>
            <w:rPrChange w:id="775" w:author="COUTIN Stéphane" w:date="2024-06-10T16:32:00Z">
              <w:rPr/>
            </w:rPrChange>
          </w:rPr>
          <w:t xml:space="preserve">    ;</w:t>
        </w:r>
      </w:ins>
    </w:p>
    <w:p w14:paraId="59368C5B"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76" w:author="COUTIN Stéphane" w:date="2024-06-10T16:27:00Z"/>
          <w:rFonts w:ascii="Consolas" w:eastAsia="Times New Roman" w:hAnsi="Consolas" w:cs="Times New Roman"/>
          <w:color w:val="000000"/>
          <w:sz w:val="21"/>
          <w:szCs w:val="21"/>
          <w:lang w:eastAsia="fr-FR"/>
          <w:rPrChange w:id="777" w:author="COUTIN Stéphane" w:date="2024-06-10T16:32:00Z">
            <w:rPr>
              <w:ins w:id="778" w:author="COUTIN Stéphane" w:date="2024-06-10T16:27:00Z"/>
            </w:rPr>
          </w:rPrChange>
        </w:rPr>
        <w:pPrChange w:id="779" w:author="COUTIN Stéphane" w:date="2024-06-10T16:34:00Z">
          <w:pPr/>
        </w:pPrChange>
      </w:pPr>
    </w:p>
    <w:p w14:paraId="1CB36530"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80" w:author="COUTIN Stéphane" w:date="2024-06-10T16:27:00Z"/>
          <w:rFonts w:ascii="Consolas" w:eastAsia="Times New Roman" w:hAnsi="Consolas" w:cs="Times New Roman"/>
          <w:color w:val="000000"/>
          <w:sz w:val="21"/>
          <w:szCs w:val="21"/>
          <w:lang w:eastAsia="fr-FR"/>
          <w:rPrChange w:id="781" w:author="COUTIN Stéphane" w:date="2024-06-10T16:32:00Z">
            <w:rPr>
              <w:ins w:id="782" w:author="COUTIN Stéphane" w:date="2024-06-10T16:27:00Z"/>
            </w:rPr>
          </w:rPrChange>
        </w:rPr>
        <w:pPrChange w:id="783" w:author="COUTIN Stéphane" w:date="2024-06-10T16:34:00Z">
          <w:pPr/>
        </w:pPrChange>
      </w:pPr>
      <w:ins w:id="784" w:author="COUTIN Stéphane" w:date="2024-06-10T16:27:00Z">
        <w:r w:rsidRPr="00C60A04">
          <w:rPr>
            <w:rFonts w:ascii="Consolas" w:eastAsia="Times New Roman" w:hAnsi="Consolas" w:cs="Times New Roman"/>
            <w:color w:val="000000"/>
            <w:sz w:val="21"/>
            <w:szCs w:val="21"/>
            <w:lang w:eastAsia="fr-FR"/>
            <w:rPrChange w:id="785" w:author="COUTIN Stéphane" w:date="2024-06-10T16:32:00Z">
              <w:rPr/>
            </w:rPrChange>
          </w:rPr>
          <w:t>-- ****************************************************************************************************************************</w:t>
        </w:r>
      </w:ins>
    </w:p>
    <w:p w14:paraId="293DAC05"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86" w:author="COUTIN Stéphane" w:date="2024-06-10T16:27:00Z"/>
          <w:rFonts w:ascii="Consolas" w:eastAsia="Times New Roman" w:hAnsi="Consolas" w:cs="Times New Roman"/>
          <w:color w:val="000000"/>
          <w:sz w:val="21"/>
          <w:szCs w:val="21"/>
          <w:lang w:eastAsia="fr-FR"/>
          <w:rPrChange w:id="787" w:author="COUTIN Stéphane" w:date="2024-06-10T16:32:00Z">
            <w:rPr>
              <w:ins w:id="788" w:author="COUTIN Stéphane" w:date="2024-06-10T16:27:00Z"/>
            </w:rPr>
          </w:rPrChange>
        </w:rPr>
        <w:pPrChange w:id="789" w:author="COUTIN Stéphane" w:date="2024-06-10T16:34:00Z">
          <w:pPr/>
        </w:pPrChange>
      </w:pPr>
      <w:ins w:id="790" w:author="COUTIN Stéphane" w:date="2024-06-10T16:27:00Z">
        <w:r w:rsidRPr="00C60A04">
          <w:rPr>
            <w:rFonts w:ascii="Consolas" w:eastAsia="Times New Roman" w:hAnsi="Consolas" w:cs="Times New Roman"/>
            <w:color w:val="000000"/>
            <w:sz w:val="21"/>
            <w:szCs w:val="21"/>
            <w:lang w:eastAsia="fr-FR"/>
            <w:rPrChange w:id="791" w:author="COUTIN Stéphane" w:date="2024-06-10T16:32:00Z">
              <w:rPr/>
            </w:rPrChange>
          </w:rPr>
          <w:t xml:space="preserve">-- Collection calendrier </w:t>
        </w:r>
      </w:ins>
    </w:p>
    <w:p w14:paraId="3DFCFD87"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92" w:author="COUTIN Stéphane" w:date="2024-06-10T16:27:00Z"/>
          <w:rFonts w:ascii="Consolas" w:eastAsia="Times New Roman" w:hAnsi="Consolas" w:cs="Times New Roman"/>
          <w:color w:val="000000"/>
          <w:sz w:val="21"/>
          <w:szCs w:val="21"/>
          <w:lang w:eastAsia="fr-FR"/>
          <w:rPrChange w:id="793" w:author="COUTIN Stéphane" w:date="2024-06-10T16:32:00Z">
            <w:rPr>
              <w:ins w:id="794" w:author="COUTIN Stéphane" w:date="2024-06-10T16:27:00Z"/>
            </w:rPr>
          </w:rPrChange>
        </w:rPr>
        <w:pPrChange w:id="795" w:author="COUTIN Stéphane" w:date="2024-06-10T16:34:00Z">
          <w:pPr/>
        </w:pPrChange>
      </w:pPr>
      <w:ins w:id="796" w:author="COUTIN Stéphane" w:date="2024-06-10T16:27:00Z">
        <w:r w:rsidRPr="00C60A04">
          <w:rPr>
            <w:rFonts w:ascii="Consolas" w:eastAsia="Times New Roman" w:hAnsi="Consolas" w:cs="Times New Roman"/>
            <w:color w:val="000000"/>
            <w:sz w:val="21"/>
            <w:szCs w:val="21"/>
            <w:lang w:eastAsia="fr-FR"/>
            <w:rPrChange w:id="797" w:author="COUTIN Stéphane" w:date="2024-06-10T16:32:00Z">
              <w:rPr/>
            </w:rPrChange>
          </w:rPr>
          <w:lastRenderedPageBreak/>
          <w:t>-- ****************************************************************************************************************************</w:t>
        </w:r>
      </w:ins>
    </w:p>
    <w:p w14:paraId="2D97095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798" w:author="COUTIN Stéphane" w:date="2024-06-10T16:27:00Z"/>
          <w:rFonts w:ascii="Consolas" w:eastAsia="Times New Roman" w:hAnsi="Consolas" w:cs="Times New Roman"/>
          <w:color w:val="000000"/>
          <w:sz w:val="21"/>
          <w:szCs w:val="21"/>
          <w:lang w:eastAsia="fr-FR"/>
          <w:rPrChange w:id="799" w:author="COUTIN Stéphane" w:date="2024-06-10T16:32:00Z">
            <w:rPr>
              <w:ins w:id="800" w:author="COUTIN Stéphane" w:date="2024-06-10T16:27:00Z"/>
            </w:rPr>
          </w:rPrChange>
        </w:rPr>
        <w:pPrChange w:id="801" w:author="COUTIN Stéphane" w:date="2024-06-10T16:34:00Z">
          <w:pPr/>
        </w:pPrChange>
      </w:pPr>
      <w:ins w:id="802" w:author="COUTIN Stéphane" w:date="2024-06-10T16:27:00Z">
        <w:r w:rsidRPr="00C60A04">
          <w:rPr>
            <w:rFonts w:ascii="Consolas" w:eastAsia="Times New Roman" w:hAnsi="Consolas" w:cs="Times New Roman"/>
            <w:color w:val="000000"/>
            <w:sz w:val="21"/>
            <w:szCs w:val="21"/>
            <w:lang w:eastAsia="fr-FR"/>
            <w:rPrChange w:id="803" w:author="COUTIN Stéphane" w:date="2024-06-10T16:32:00Z">
              <w:rPr/>
            </w:rPrChange>
          </w:rPr>
          <w:t>-- suppression de la table</w:t>
        </w:r>
      </w:ins>
    </w:p>
    <w:p w14:paraId="164E64FD"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04" w:author="COUTIN Stéphane" w:date="2024-06-10T16:27:00Z"/>
          <w:rFonts w:ascii="Consolas" w:eastAsia="Times New Roman" w:hAnsi="Consolas" w:cs="Times New Roman"/>
          <w:color w:val="000000"/>
          <w:sz w:val="21"/>
          <w:szCs w:val="21"/>
          <w:lang w:eastAsia="fr-FR"/>
          <w:rPrChange w:id="805" w:author="COUTIN Stéphane" w:date="2024-06-10T16:32:00Z">
            <w:rPr>
              <w:ins w:id="806" w:author="COUTIN Stéphane" w:date="2024-06-10T16:27:00Z"/>
            </w:rPr>
          </w:rPrChange>
        </w:rPr>
        <w:pPrChange w:id="807" w:author="COUTIN Stéphane" w:date="2024-06-10T16:34:00Z">
          <w:pPr/>
        </w:pPrChange>
      </w:pPr>
      <w:proofErr w:type="gramStart"/>
      <w:ins w:id="808" w:author="COUTIN Stéphane" w:date="2024-06-10T16:27:00Z">
        <w:r w:rsidRPr="00C60A04">
          <w:rPr>
            <w:rFonts w:ascii="Consolas" w:eastAsia="Times New Roman" w:hAnsi="Consolas" w:cs="Times New Roman"/>
            <w:color w:val="000000"/>
            <w:sz w:val="21"/>
            <w:szCs w:val="21"/>
            <w:lang w:eastAsia="fr-FR"/>
            <w:rPrChange w:id="809" w:author="COUTIN Stéphane" w:date="2024-06-10T16:32:00Z">
              <w:rPr/>
            </w:rPrChange>
          </w:rPr>
          <w:t>drop</w:t>
        </w:r>
        <w:proofErr w:type="gramEnd"/>
        <w:r w:rsidRPr="00C60A04">
          <w:rPr>
            <w:rFonts w:ascii="Consolas" w:eastAsia="Times New Roman" w:hAnsi="Consolas" w:cs="Times New Roman"/>
            <w:color w:val="000000"/>
            <w:sz w:val="21"/>
            <w:szCs w:val="21"/>
            <w:lang w:eastAsia="fr-FR"/>
            <w:rPrChange w:id="810" w:author="COUTIN Stéphane" w:date="2024-06-10T16:32:00Z">
              <w:rPr/>
            </w:rPrChange>
          </w:rPr>
          <w:t xml:space="preserve"> table if </w:t>
        </w:r>
        <w:proofErr w:type="spellStart"/>
        <w:r w:rsidRPr="00C60A04">
          <w:rPr>
            <w:rFonts w:ascii="Consolas" w:eastAsia="Times New Roman" w:hAnsi="Consolas" w:cs="Times New Roman"/>
            <w:color w:val="000000"/>
            <w:sz w:val="21"/>
            <w:szCs w:val="21"/>
            <w:lang w:eastAsia="fr-FR"/>
            <w:rPrChange w:id="811" w:author="COUTIN Stéphane" w:date="2024-06-10T16:32:00Z">
              <w:rPr/>
            </w:rPrChange>
          </w:rPr>
          <w:t>exists</w:t>
        </w:r>
        <w:proofErr w:type="spellEnd"/>
        <w:r w:rsidRPr="00C60A04">
          <w:rPr>
            <w:rFonts w:ascii="Consolas" w:eastAsia="Times New Roman" w:hAnsi="Consolas" w:cs="Times New Roman"/>
            <w:color w:val="000000"/>
            <w:sz w:val="21"/>
            <w:szCs w:val="21"/>
            <w:lang w:eastAsia="fr-FR"/>
            <w:rPrChange w:id="812"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813" w:author="COUTIN Stéphane" w:date="2024-06-10T16:32:00Z">
              <w:rPr/>
            </w:rPrChange>
          </w:rPr>
          <w:t>schema_piste_inscription.calendrier</w:t>
        </w:r>
        <w:proofErr w:type="spellEnd"/>
        <w:r w:rsidRPr="00C60A04">
          <w:rPr>
            <w:rFonts w:ascii="Consolas" w:eastAsia="Times New Roman" w:hAnsi="Consolas" w:cs="Times New Roman"/>
            <w:color w:val="000000"/>
            <w:sz w:val="21"/>
            <w:szCs w:val="21"/>
            <w:lang w:eastAsia="fr-FR"/>
            <w:rPrChange w:id="814" w:author="COUTIN Stéphane" w:date="2024-06-10T16:32:00Z">
              <w:rPr/>
            </w:rPrChange>
          </w:rPr>
          <w:t>;</w:t>
        </w:r>
      </w:ins>
    </w:p>
    <w:p w14:paraId="58850697"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15" w:author="COUTIN Stéphane" w:date="2024-06-10T16:27:00Z"/>
          <w:rFonts w:ascii="Consolas" w:eastAsia="Times New Roman" w:hAnsi="Consolas" w:cs="Times New Roman"/>
          <w:color w:val="000000"/>
          <w:sz w:val="21"/>
          <w:szCs w:val="21"/>
          <w:lang w:eastAsia="fr-FR"/>
          <w:rPrChange w:id="816" w:author="COUTIN Stéphane" w:date="2024-06-10T16:32:00Z">
            <w:rPr>
              <w:ins w:id="817" w:author="COUTIN Stéphane" w:date="2024-06-10T16:27:00Z"/>
            </w:rPr>
          </w:rPrChange>
        </w:rPr>
        <w:pPrChange w:id="818" w:author="COUTIN Stéphane" w:date="2024-06-10T16:34:00Z">
          <w:pPr/>
        </w:pPrChange>
      </w:pPr>
      <w:ins w:id="819" w:author="COUTIN Stéphane" w:date="2024-06-10T16:27:00Z">
        <w:r w:rsidRPr="00C60A04">
          <w:rPr>
            <w:rFonts w:ascii="Consolas" w:eastAsia="Times New Roman" w:hAnsi="Consolas" w:cs="Times New Roman"/>
            <w:color w:val="000000"/>
            <w:sz w:val="21"/>
            <w:szCs w:val="21"/>
            <w:lang w:eastAsia="fr-FR"/>
            <w:rPrChange w:id="820"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821" w:author="COUTIN Stéphane" w:date="2024-06-10T16:32:00Z">
              <w:rPr/>
            </w:rPrChange>
          </w:rPr>
          <w:t>creation</w:t>
        </w:r>
        <w:proofErr w:type="spellEnd"/>
        <w:r w:rsidRPr="00C60A04">
          <w:rPr>
            <w:rFonts w:ascii="Consolas" w:eastAsia="Times New Roman" w:hAnsi="Consolas" w:cs="Times New Roman"/>
            <w:color w:val="000000"/>
            <w:sz w:val="21"/>
            <w:szCs w:val="21"/>
            <w:lang w:eastAsia="fr-FR"/>
            <w:rPrChange w:id="822" w:author="COUTIN Stéphane" w:date="2024-06-10T16:32:00Z">
              <w:rPr/>
            </w:rPrChange>
          </w:rPr>
          <w:t xml:space="preserve"> de la table au préalable</w:t>
        </w:r>
      </w:ins>
    </w:p>
    <w:p w14:paraId="025AB00B"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23" w:author="COUTIN Stéphane" w:date="2024-06-10T16:27:00Z"/>
          <w:rFonts w:ascii="Consolas" w:eastAsia="Times New Roman" w:hAnsi="Consolas" w:cs="Times New Roman"/>
          <w:color w:val="000000"/>
          <w:sz w:val="21"/>
          <w:szCs w:val="21"/>
          <w:lang w:eastAsia="fr-FR"/>
          <w:rPrChange w:id="824" w:author="COUTIN Stéphane" w:date="2024-06-10T16:32:00Z">
            <w:rPr>
              <w:ins w:id="825" w:author="COUTIN Stéphane" w:date="2024-06-10T16:27:00Z"/>
            </w:rPr>
          </w:rPrChange>
        </w:rPr>
        <w:pPrChange w:id="826" w:author="COUTIN Stéphane" w:date="2024-06-10T16:34:00Z">
          <w:pPr/>
        </w:pPrChange>
      </w:pPr>
      <w:proofErr w:type="spellStart"/>
      <w:proofErr w:type="gramStart"/>
      <w:ins w:id="827" w:author="COUTIN Stéphane" w:date="2024-06-10T16:27:00Z">
        <w:r w:rsidRPr="00C60A04">
          <w:rPr>
            <w:rFonts w:ascii="Consolas" w:eastAsia="Times New Roman" w:hAnsi="Consolas" w:cs="Times New Roman"/>
            <w:color w:val="000000"/>
            <w:sz w:val="21"/>
            <w:szCs w:val="21"/>
            <w:lang w:eastAsia="fr-FR"/>
            <w:rPrChange w:id="828" w:author="COUTIN Stéphane" w:date="2024-06-10T16:32:00Z">
              <w:rPr/>
            </w:rPrChange>
          </w:rPr>
          <w:t>create</w:t>
        </w:r>
        <w:proofErr w:type="spellEnd"/>
        <w:proofErr w:type="gramEnd"/>
        <w:r w:rsidRPr="00C60A04">
          <w:rPr>
            <w:rFonts w:ascii="Consolas" w:eastAsia="Times New Roman" w:hAnsi="Consolas" w:cs="Times New Roman"/>
            <w:color w:val="000000"/>
            <w:sz w:val="21"/>
            <w:szCs w:val="21"/>
            <w:lang w:eastAsia="fr-FR"/>
            <w:rPrChange w:id="829" w:author="COUTIN Stéphane" w:date="2024-06-10T16:32:00Z">
              <w:rPr/>
            </w:rPrChange>
          </w:rPr>
          <w:t xml:space="preserve"> table </w:t>
        </w:r>
        <w:proofErr w:type="spellStart"/>
        <w:r w:rsidRPr="00C60A04">
          <w:rPr>
            <w:rFonts w:ascii="Consolas" w:eastAsia="Times New Roman" w:hAnsi="Consolas" w:cs="Times New Roman"/>
            <w:color w:val="000000"/>
            <w:sz w:val="21"/>
            <w:szCs w:val="21"/>
            <w:lang w:eastAsia="fr-FR"/>
            <w:rPrChange w:id="830" w:author="COUTIN Stéphane" w:date="2024-06-10T16:32:00Z">
              <w:rPr/>
            </w:rPrChange>
          </w:rPr>
          <w:t>schema_piste_inscription.calendrier</w:t>
        </w:r>
        <w:proofErr w:type="spellEnd"/>
        <w:r w:rsidRPr="00C60A04">
          <w:rPr>
            <w:rFonts w:ascii="Consolas" w:eastAsia="Times New Roman" w:hAnsi="Consolas" w:cs="Times New Roman"/>
            <w:color w:val="000000"/>
            <w:sz w:val="21"/>
            <w:szCs w:val="21"/>
            <w:lang w:eastAsia="fr-FR"/>
            <w:rPrChange w:id="831"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832" w:author="COUTIN Stéphane" w:date="2024-06-10T16:32:00Z">
              <w:rPr/>
            </w:rPrChange>
          </w:rPr>
          <w:t>code_calendrier</w:t>
        </w:r>
        <w:proofErr w:type="spellEnd"/>
        <w:r w:rsidRPr="00C60A04">
          <w:rPr>
            <w:rFonts w:ascii="Consolas" w:eastAsia="Times New Roman" w:hAnsi="Consolas" w:cs="Times New Roman"/>
            <w:color w:val="000000"/>
            <w:sz w:val="21"/>
            <w:szCs w:val="21"/>
            <w:lang w:eastAsia="fr-FR"/>
            <w:rPrChange w:id="833" w:author="COUTIN Stéphane" w:date="2024-06-10T16:32:00Z">
              <w:rPr/>
            </w:rPrChange>
          </w:rPr>
          <w:t xml:space="preserve"> varchar, </w:t>
        </w:r>
        <w:proofErr w:type="spellStart"/>
        <w:r w:rsidRPr="00C60A04">
          <w:rPr>
            <w:rFonts w:ascii="Consolas" w:eastAsia="Times New Roman" w:hAnsi="Consolas" w:cs="Times New Roman"/>
            <w:color w:val="000000"/>
            <w:sz w:val="21"/>
            <w:szCs w:val="21"/>
            <w:lang w:eastAsia="fr-FR"/>
            <w:rPrChange w:id="834"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835" w:author="COUTIN Stéphane" w:date="2024-06-10T16:32:00Z">
              <w:rPr/>
            </w:rPrChange>
          </w:rPr>
          <w:t xml:space="preserve"> JSONB);</w:t>
        </w:r>
      </w:ins>
    </w:p>
    <w:p w14:paraId="6C2039A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36" w:author="COUTIN Stéphane" w:date="2024-06-10T16:27:00Z"/>
          <w:rFonts w:ascii="Consolas" w:eastAsia="Times New Roman" w:hAnsi="Consolas" w:cs="Times New Roman"/>
          <w:color w:val="000000"/>
          <w:sz w:val="21"/>
          <w:szCs w:val="21"/>
          <w:lang w:eastAsia="fr-FR"/>
          <w:rPrChange w:id="837" w:author="COUTIN Stéphane" w:date="2024-06-10T16:32:00Z">
            <w:rPr>
              <w:ins w:id="838" w:author="COUTIN Stéphane" w:date="2024-06-10T16:27:00Z"/>
            </w:rPr>
          </w:rPrChange>
        </w:rPr>
        <w:pPrChange w:id="839" w:author="COUTIN Stéphane" w:date="2024-06-10T16:34:00Z">
          <w:pPr/>
        </w:pPrChange>
      </w:pPr>
      <w:ins w:id="840" w:author="COUTIN Stéphane" w:date="2024-06-10T16:27:00Z">
        <w:r w:rsidRPr="00C60A04">
          <w:rPr>
            <w:rFonts w:ascii="Consolas" w:eastAsia="Times New Roman" w:hAnsi="Consolas" w:cs="Times New Roman"/>
            <w:color w:val="000000"/>
            <w:sz w:val="21"/>
            <w:szCs w:val="21"/>
            <w:lang w:eastAsia="fr-FR"/>
            <w:rPrChange w:id="841" w:author="COUTIN Stéphane" w:date="2024-06-10T16:32:00Z">
              <w:rPr/>
            </w:rPrChange>
          </w:rPr>
          <w:t>-- recopie du JSON</w:t>
        </w:r>
      </w:ins>
    </w:p>
    <w:p w14:paraId="2B50F3EC"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42" w:author="COUTIN Stéphane" w:date="2024-06-10T16:27:00Z"/>
          <w:rFonts w:ascii="Consolas" w:eastAsia="Times New Roman" w:hAnsi="Consolas" w:cs="Times New Roman"/>
          <w:color w:val="000000"/>
          <w:sz w:val="21"/>
          <w:szCs w:val="21"/>
          <w:lang w:eastAsia="fr-FR"/>
          <w:rPrChange w:id="843" w:author="COUTIN Stéphane" w:date="2024-06-10T16:32:00Z">
            <w:rPr>
              <w:ins w:id="844" w:author="COUTIN Stéphane" w:date="2024-06-10T16:27:00Z"/>
            </w:rPr>
          </w:rPrChange>
        </w:rPr>
        <w:pPrChange w:id="845" w:author="COUTIN Stéphane" w:date="2024-06-10T16:34:00Z">
          <w:pPr/>
        </w:pPrChange>
      </w:pPr>
      <w:ins w:id="846" w:author="COUTIN Stéphane" w:date="2024-06-10T16:27:00Z">
        <w:r w:rsidRPr="00C60A04">
          <w:rPr>
            <w:rFonts w:ascii="Consolas" w:eastAsia="Times New Roman" w:hAnsi="Consolas" w:cs="Times New Roman"/>
            <w:color w:val="000000"/>
            <w:sz w:val="21"/>
            <w:szCs w:val="21"/>
            <w:lang w:eastAsia="fr-FR"/>
            <w:rPrChange w:id="847" w:author="COUTIN Stéphane" w:date="2024-06-10T16:32:00Z">
              <w:rPr/>
            </w:rPrChange>
          </w:rPr>
          <w:t xml:space="preserve">\COPY </w:t>
        </w:r>
        <w:proofErr w:type="spellStart"/>
        <w:r w:rsidRPr="00C60A04">
          <w:rPr>
            <w:rFonts w:ascii="Consolas" w:eastAsia="Times New Roman" w:hAnsi="Consolas" w:cs="Times New Roman"/>
            <w:color w:val="000000"/>
            <w:sz w:val="21"/>
            <w:szCs w:val="21"/>
            <w:lang w:eastAsia="fr-FR"/>
            <w:rPrChange w:id="848" w:author="COUTIN Stéphane" w:date="2024-06-10T16:32:00Z">
              <w:rPr/>
            </w:rPrChange>
          </w:rPr>
          <w:t>schema_piste_</w:t>
        </w:r>
        <w:proofErr w:type="gramStart"/>
        <w:r w:rsidRPr="00C60A04">
          <w:rPr>
            <w:rFonts w:ascii="Consolas" w:eastAsia="Times New Roman" w:hAnsi="Consolas" w:cs="Times New Roman"/>
            <w:color w:val="000000"/>
            <w:sz w:val="21"/>
            <w:szCs w:val="21"/>
            <w:lang w:eastAsia="fr-FR"/>
            <w:rPrChange w:id="849" w:author="COUTIN Stéphane" w:date="2024-06-10T16:32:00Z">
              <w:rPr/>
            </w:rPrChange>
          </w:rPr>
          <w:t>inscription.calendrier</w:t>
        </w:r>
        <w:proofErr w:type="spellEnd"/>
        <w:proofErr w:type="gramEnd"/>
        <w:r w:rsidRPr="00C60A04">
          <w:rPr>
            <w:rFonts w:ascii="Consolas" w:eastAsia="Times New Roman" w:hAnsi="Consolas" w:cs="Times New Roman"/>
            <w:color w:val="000000"/>
            <w:sz w:val="21"/>
            <w:szCs w:val="21"/>
            <w:lang w:eastAsia="fr-FR"/>
            <w:rPrChange w:id="850" w:author="COUTIN Stéphane" w:date="2024-06-10T16:32:00Z">
              <w:rPr/>
            </w:rPrChange>
          </w:rPr>
          <w:t>(</w:t>
        </w:r>
        <w:proofErr w:type="spellStart"/>
        <w:r w:rsidRPr="00C60A04">
          <w:rPr>
            <w:rFonts w:ascii="Consolas" w:eastAsia="Times New Roman" w:hAnsi="Consolas" w:cs="Times New Roman"/>
            <w:color w:val="000000"/>
            <w:sz w:val="21"/>
            <w:szCs w:val="21"/>
            <w:lang w:eastAsia="fr-FR"/>
            <w:rPrChange w:id="851"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852" w:author="COUTIN Stéphane" w:date="2024-06-10T16:32:00Z">
              <w:rPr/>
            </w:rPrChange>
          </w:rPr>
          <w:t xml:space="preserve">) FROM 'C:\Users\stephane.coutin\Documents\Develop\postgresql\dre\dumps\test-piste_inscription-calendrier.json' csv </w:t>
        </w:r>
        <w:proofErr w:type="spellStart"/>
        <w:r w:rsidRPr="00C60A04">
          <w:rPr>
            <w:rFonts w:ascii="Consolas" w:eastAsia="Times New Roman" w:hAnsi="Consolas" w:cs="Times New Roman"/>
            <w:color w:val="000000"/>
            <w:sz w:val="21"/>
            <w:szCs w:val="21"/>
            <w:lang w:eastAsia="fr-FR"/>
            <w:rPrChange w:id="853" w:author="COUTIN Stéphane" w:date="2024-06-10T16:32:00Z">
              <w:rPr/>
            </w:rPrChange>
          </w:rPr>
          <w:t>quote</w:t>
        </w:r>
        <w:proofErr w:type="spellEnd"/>
        <w:r w:rsidRPr="00C60A04">
          <w:rPr>
            <w:rFonts w:ascii="Consolas" w:eastAsia="Times New Roman" w:hAnsi="Consolas" w:cs="Times New Roman"/>
            <w:color w:val="000000"/>
            <w:sz w:val="21"/>
            <w:szCs w:val="21"/>
            <w:lang w:eastAsia="fr-FR"/>
            <w:rPrChange w:id="854" w:author="COUTIN Stéphane" w:date="2024-06-10T16:32:00Z">
              <w:rPr/>
            </w:rPrChange>
          </w:rPr>
          <w:t xml:space="preserve"> e'\x01' </w:t>
        </w:r>
        <w:proofErr w:type="spellStart"/>
        <w:r w:rsidRPr="00C60A04">
          <w:rPr>
            <w:rFonts w:ascii="Consolas" w:eastAsia="Times New Roman" w:hAnsi="Consolas" w:cs="Times New Roman"/>
            <w:color w:val="000000"/>
            <w:sz w:val="21"/>
            <w:szCs w:val="21"/>
            <w:lang w:eastAsia="fr-FR"/>
            <w:rPrChange w:id="855" w:author="COUTIN Stéphane" w:date="2024-06-10T16:32:00Z">
              <w:rPr/>
            </w:rPrChange>
          </w:rPr>
          <w:t>delimiter</w:t>
        </w:r>
        <w:proofErr w:type="spellEnd"/>
        <w:r w:rsidRPr="00C60A04">
          <w:rPr>
            <w:rFonts w:ascii="Consolas" w:eastAsia="Times New Roman" w:hAnsi="Consolas" w:cs="Times New Roman"/>
            <w:color w:val="000000"/>
            <w:sz w:val="21"/>
            <w:szCs w:val="21"/>
            <w:lang w:eastAsia="fr-FR"/>
            <w:rPrChange w:id="856" w:author="COUTIN Stéphane" w:date="2024-06-10T16:32:00Z">
              <w:rPr/>
            </w:rPrChange>
          </w:rPr>
          <w:t xml:space="preserve"> e'\x02';</w:t>
        </w:r>
      </w:ins>
    </w:p>
    <w:p w14:paraId="5BAA61F3"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57" w:author="COUTIN Stéphane" w:date="2024-06-10T16:27:00Z"/>
          <w:rFonts w:ascii="Consolas" w:eastAsia="Times New Roman" w:hAnsi="Consolas" w:cs="Times New Roman"/>
          <w:color w:val="000000"/>
          <w:sz w:val="21"/>
          <w:szCs w:val="21"/>
          <w:lang w:eastAsia="fr-FR"/>
          <w:rPrChange w:id="858" w:author="COUTIN Stéphane" w:date="2024-06-10T16:32:00Z">
            <w:rPr>
              <w:ins w:id="859" w:author="COUTIN Stéphane" w:date="2024-06-10T16:27:00Z"/>
            </w:rPr>
          </w:rPrChange>
        </w:rPr>
        <w:pPrChange w:id="860" w:author="COUTIN Stéphane" w:date="2024-06-10T16:34:00Z">
          <w:pPr/>
        </w:pPrChange>
      </w:pPr>
      <w:ins w:id="861" w:author="COUTIN Stéphane" w:date="2024-06-10T16:27:00Z">
        <w:r w:rsidRPr="00C60A04">
          <w:rPr>
            <w:rFonts w:ascii="Consolas" w:eastAsia="Times New Roman" w:hAnsi="Consolas" w:cs="Times New Roman"/>
            <w:color w:val="000000"/>
            <w:sz w:val="21"/>
            <w:szCs w:val="21"/>
            <w:lang w:eastAsia="fr-FR"/>
            <w:rPrChange w:id="862" w:author="COUTIN Stéphane" w:date="2024-06-10T16:32:00Z">
              <w:rPr/>
            </w:rPrChange>
          </w:rPr>
          <w:t>-- extraction des id</w:t>
        </w:r>
      </w:ins>
    </w:p>
    <w:p w14:paraId="327C907A"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63" w:author="COUTIN Stéphane" w:date="2024-06-10T16:27:00Z"/>
          <w:rFonts w:ascii="Consolas" w:eastAsia="Times New Roman" w:hAnsi="Consolas" w:cs="Times New Roman"/>
          <w:color w:val="000000"/>
          <w:sz w:val="21"/>
          <w:szCs w:val="21"/>
          <w:lang w:eastAsia="fr-FR"/>
          <w:rPrChange w:id="864" w:author="COUTIN Stéphane" w:date="2024-06-10T16:32:00Z">
            <w:rPr>
              <w:ins w:id="865" w:author="COUTIN Stéphane" w:date="2024-06-10T16:27:00Z"/>
            </w:rPr>
          </w:rPrChange>
        </w:rPr>
        <w:pPrChange w:id="866" w:author="COUTIN Stéphane" w:date="2024-06-10T16:34:00Z">
          <w:pPr/>
        </w:pPrChange>
      </w:pPr>
      <w:proofErr w:type="gramStart"/>
      <w:ins w:id="867" w:author="COUTIN Stéphane" w:date="2024-06-10T16:27:00Z">
        <w:r w:rsidRPr="00C60A04">
          <w:rPr>
            <w:rFonts w:ascii="Consolas" w:eastAsia="Times New Roman" w:hAnsi="Consolas" w:cs="Times New Roman"/>
            <w:color w:val="000000"/>
            <w:sz w:val="21"/>
            <w:szCs w:val="21"/>
            <w:lang w:eastAsia="fr-FR"/>
            <w:rPrChange w:id="868" w:author="COUTIN Stéphane" w:date="2024-06-10T16:32:00Z">
              <w:rPr/>
            </w:rPrChange>
          </w:rPr>
          <w:t>update</w:t>
        </w:r>
        <w:proofErr w:type="gramEnd"/>
        <w:r w:rsidRPr="00C60A04">
          <w:rPr>
            <w:rFonts w:ascii="Consolas" w:eastAsia="Times New Roman" w:hAnsi="Consolas" w:cs="Times New Roman"/>
            <w:color w:val="000000"/>
            <w:sz w:val="21"/>
            <w:szCs w:val="21"/>
            <w:lang w:eastAsia="fr-FR"/>
            <w:rPrChange w:id="869"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870" w:author="COUTIN Stéphane" w:date="2024-06-10T16:32:00Z">
              <w:rPr/>
            </w:rPrChange>
          </w:rPr>
          <w:t>schema_piste_inscription.calendrier</w:t>
        </w:r>
        <w:proofErr w:type="spellEnd"/>
        <w:r w:rsidRPr="00C60A04">
          <w:rPr>
            <w:rFonts w:ascii="Consolas" w:eastAsia="Times New Roman" w:hAnsi="Consolas" w:cs="Times New Roman"/>
            <w:color w:val="000000"/>
            <w:sz w:val="21"/>
            <w:szCs w:val="21"/>
            <w:lang w:eastAsia="fr-FR"/>
            <w:rPrChange w:id="871" w:author="COUTIN Stéphane" w:date="2024-06-10T16:32:00Z">
              <w:rPr/>
            </w:rPrChange>
          </w:rPr>
          <w:t xml:space="preserve"> set </w:t>
        </w:r>
        <w:proofErr w:type="spellStart"/>
        <w:r w:rsidRPr="00C60A04">
          <w:rPr>
            <w:rFonts w:ascii="Consolas" w:eastAsia="Times New Roman" w:hAnsi="Consolas" w:cs="Times New Roman"/>
            <w:color w:val="000000"/>
            <w:sz w:val="21"/>
            <w:szCs w:val="21"/>
            <w:lang w:eastAsia="fr-FR"/>
            <w:rPrChange w:id="872" w:author="COUTIN Stéphane" w:date="2024-06-10T16:32:00Z">
              <w:rPr/>
            </w:rPrChange>
          </w:rPr>
          <w:t>code_calendrier</w:t>
        </w:r>
        <w:proofErr w:type="spellEnd"/>
        <w:r w:rsidRPr="00C60A04">
          <w:rPr>
            <w:rFonts w:ascii="Consolas" w:eastAsia="Times New Roman" w:hAnsi="Consolas" w:cs="Times New Roman"/>
            <w:color w:val="000000"/>
            <w:sz w:val="21"/>
            <w:szCs w:val="21"/>
            <w:lang w:eastAsia="fr-FR"/>
            <w:rPrChange w:id="873" w:author="COUTIN Stéphane" w:date="2024-06-10T16:32:00Z">
              <w:rPr/>
            </w:rPrChange>
          </w:rPr>
          <w:t xml:space="preserve"> = </w:t>
        </w:r>
        <w:proofErr w:type="spellStart"/>
        <w:r w:rsidRPr="00C60A04">
          <w:rPr>
            <w:rFonts w:ascii="Consolas" w:eastAsia="Times New Roman" w:hAnsi="Consolas" w:cs="Times New Roman"/>
            <w:color w:val="000000"/>
            <w:sz w:val="21"/>
            <w:szCs w:val="21"/>
            <w:lang w:eastAsia="fr-FR"/>
            <w:rPrChange w:id="874"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875" w:author="COUTIN Stéphane" w:date="2024-06-10T16:32:00Z">
              <w:rPr/>
            </w:rPrChange>
          </w:rPr>
          <w:t>-&gt;'code';</w:t>
        </w:r>
      </w:ins>
    </w:p>
    <w:p w14:paraId="6FBF730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76" w:author="COUTIN Stéphane" w:date="2024-06-10T16:27:00Z"/>
          <w:rFonts w:ascii="Consolas" w:eastAsia="Times New Roman" w:hAnsi="Consolas" w:cs="Times New Roman"/>
          <w:color w:val="000000"/>
          <w:sz w:val="21"/>
          <w:szCs w:val="21"/>
          <w:lang w:eastAsia="fr-FR"/>
          <w:rPrChange w:id="877" w:author="COUTIN Stéphane" w:date="2024-06-10T16:32:00Z">
            <w:rPr>
              <w:ins w:id="878" w:author="COUTIN Stéphane" w:date="2024-06-10T16:27:00Z"/>
            </w:rPr>
          </w:rPrChange>
        </w:rPr>
        <w:pPrChange w:id="879" w:author="COUTIN Stéphane" w:date="2024-06-10T16:34:00Z">
          <w:pPr/>
        </w:pPrChange>
      </w:pPr>
    </w:p>
    <w:p w14:paraId="1EADDF04"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80" w:author="COUTIN Stéphane" w:date="2024-06-10T16:27:00Z"/>
          <w:rFonts w:ascii="Consolas" w:eastAsia="Times New Roman" w:hAnsi="Consolas" w:cs="Times New Roman"/>
          <w:color w:val="000000"/>
          <w:sz w:val="21"/>
          <w:szCs w:val="21"/>
          <w:lang w:eastAsia="fr-FR"/>
          <w:rPrChange w:id="881" w:author="COUTIN Stéphane" w:date="2024-06-10T16:32:00Z">
            <w:rPr>
              <w:ins w:id="882" w:author="COUTIN Stéphane" w:date="2024-06-10T16:27:00Z"/>
            </w:rPr>
          </w:rPrChange>
        </w:rPr>
        <w:pPrChange w:id="883" w:author="COUTIN Stéphane" w:date="2024-06-10T16:34:00Z">
          <w:pPr/>
        </w:pPrChange>
      </w:pPr>
      <w:ins w:id="884" w:author="COUTIN Stéphane" w:date="2024-06-10T16:27:00Z">
        <w:r w:rsidRPr="00C60A04">
          <w:rPr>
            <w:rFonts w:ascii="Consolas" w:eastAsia="Times New Roman" w:hAnsi="Consolas" w:cs="Times New Roman"/>
            <w:color w:val="000000"/>
            <w:sz w:val="21"/>
            <w:szCs w:val="21"/>
            <w:lang w:eastAsia="fr-FR"/>
            <w:rPrChange w:id="885" w:author="COUTIN Stéphane" w:date="2024-06-10T16:32:00Z">
              <w:rPr/>
            </w:rPrChange>
          </w:rPr>
          <w:t>-- ****************************************************************************************************************************</w:t>
        </w:r>
      </w:ins>
    </w:p>
    <w:p w14:paraId="0F516AE8"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86" w:author="COUTIN Stéphane" w:date="2024-06-10T16:27:00Z"/>
          <w:rFonts w:ascii="Consolas" w:eastAsia="Times New Roman" w:hAnsi="Consolas" w:cs="Times New Roman"/>
          <w:color w:val="000000"/>
          <w:sz w:val="21"/>
          <w:szCs w:val="21"/>
          <w:lang w:eastAsia="fr-FR"/>
          <w:rPrChange w:id="887" w:author="COUTIN Stéphane" w:date="2024-06-10T16:32:00Z">
            <w:rPr>
              <w:ins w:id="888" w:author="COUTIN Stéphane" w:date="2024-06-10T16:27:00Z"/>
            </w:rPr>
          </w:rPrChange>
        </w:rPr>
        <w:pPrChange w:id="889" w:author="COUTIN Stéphane" w:date="2024-06-10T16:34:00Z">
          <w:pPr/>
        </w:pPrChange>
      </w:pPr>
      <w:ins w:id="890" w:author="COUTIN Stéphane" w:date="2024-06-10T16:27:00Z">
        <w:r w:rsidRPr="00C60A04">
          <w:rPr>
            <w:rFonts w:ascii="Consolas" w:eastAsia="Times New Roman" w:hAnsi="Consolas" w:cs="Times New Roman"/>
            <w:color w:val="000000"/>
            <w:sz w:val="21"/>
            <w:szCs w:val="21"/>
            <w:lang w:eastAsia="fr-FR"/>
            <w:rPrChange w:id="891" w:author="COUTIN Stéphane" w:date="2024-06-10T16:32:00Z">
              <w:rPr/>
            </w:rPrChange>
          </w:rPr>
          <w:t xml:space="preserve">-- Collection chemins </w:t>
        </w:r>
      </w:ins>
    </w:p>
    <w:p w14:paraId="417F0093"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92" w:author="COUTIN Stéphane" w:date="2024-06-10T16:27:00Z"/>
          <w:rFonts w:ascii="Consolas" w:eastAsia="Times New Roman" w:hAnsi="Consolas" w:cs="Times New Roman"/>
          <w:color w:val="000000"/>
          <w:sz w:val="21"/>
          <w:szCs w:val="21"/>
          <w:lang w:eastAsia="fr-FR"/>
          <w:rPrChange w:id="893" w:author="COUTIN Stéphane" w:date="2024-06-10T16:32:00Z">
            <w:rPr>
              <w:ins w:id="894" w:author="COUTIN Stéphane" w:date="2024-06-10T16:27:00Z"/>
            </w:rPr>
          </w:rPrChange>
        </w:rPr>
        <w:pPrChange w:id="895" w:author="COUTIN Stéphane" w:date="2024-06-10T16:34:00Z">
          <w:pPr/>
        </w:pPrChange>
      </w:pPr>
      <w:ins w:id="896" w:author="COUTIN Stéphane" w:date="2024-06-10T16:27:00Z">
        <w:r w:rsidRPr="00C60A04">
          <w:rPr>
            <w:rFonts w:ascii="Consolas" w:eastAsia="Times New Roman" w:hAnsi="Consolas" w:cs="Times New Roman"/>
            <w:color w:val="000000"/>
            <w:sz w:val="21"/>
            <w:szCs w:val="21"/>
            <w:lang w:eastAsia="fr-FR"/>
            <w:rPrChange w:id="897" w:author="COUTIN Stéphane" w:date="2024-06-10T16:32:00Z">
              <w:rPr/>
            </w:rPrChange>
          </w:rPr>
          <w:t>-- ****************************************************************************************************************************</w:t>
        </w:r>
      </w:ins>
    </w:p>
    <w:p w14:paraId="4045ED61"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898" w:author="COUTIN Stéphane" w:date="2024-06-10T16:27:00Z"/>
          <w:rFonts w:ascii="Consolas" w:eastAsia="Times New Roman" w:hAnsi="Consolas" w:cs="Times New Roman"/>
          <w:color w:val="000000"/>
          <w:sz w:val="21"/>
          <w:szCs w:val="21"/>
          <w:lang w:eastAsia="fr-FR"/>
          <w:rPrChange w:id="899" w:author="COUTIN Stéphane" w:date="2024-06-10T16:32:00Z">
            <w:rPr>
              <w:ins w:id="900" w:author="COUTIN Stéphane" w:date="2024-06-10T16:27:00Z"/>
            </w:rPr>
          </w:rPrChange>
        </w:rPr>
        <w:pPrChange w:id="901" w:author="COUTIN Stéphane" w:date="2024-06-10T16:34:00Z">
          <w:pPr/>
        </w:pPrChange>
      </w:pPr>
      <w:ins w:id="902" w:author="COUTIN Stéphane" w:date="2024-06-10T16:27:00Z">
        <w:r w:rsidRPr="00C60A04">
          <w:rPr>
            <w:rFonts w:ascii="Consolas" w:eastAsia="Times New Roman" w:hAnsi="Consolas" w:cs="Times New Roman"/>
            <w:color w:val="000000"/>
            <w:sz w:val="21"/>
            <w:szCs w:val="21"/>
            <w:lang w:eastAsia="fr-FR"/>
            <w:rPrChange w:id="903" w:author="COUTIN Stéphane" w:date="2024-06-10T16:32:00Z">
              <w:rPr/>
            </w:rPrChange>
          </w:rPr>
          <w:t>-- suppression de la table</w:t>
        </w:r>
      </w:ins>
    </w:p>
    <w:p w14:paraId="55B0843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04" w:author="COUTIN Stéphane" w:date="2024-06-10T16:27:00Z"/>
          <w:rFonts w:ascii="Consolas" w:eastAsia="Times New Roman" w:hAnsi="Consolas" w:cs="Times New Roman"/>
          <w:color w:val="000000"/>
          <w:sz w:val="21"/>
          <w:szCs w:val="21"/>
          <w:lang w:eastAsia="fr-FR"/>
          <w:rPrChange w:id="905" w:author="COUTIN Stéphane" w:date="2024-06-10T16:32:00Z">
            <w:rPr>
              <w:ins w:id="906" w:author="COUTIN Stéphane" w:date="2024-06-10T16:27:00Z"/>
            </w:rPr>
          </w:rPrChange>
        </w:rPr>
        <w:pPrChange w:id="907" w:author="COUTIN Stéphane" w:date="2024-06-10T16:34:00Z">
          <w:pPr/>
        </w:pPrChange>
      </w:pPr>
      <w:proofErr w:type="gramStart"/>
      <w:ins w:id="908" w:author="COUTIN Stéphane" w:date="2024-06-10T16:27:00Z">
        <w:r w:rsidRPr="00C60A04">
          <w:rPr>
            <w:rFonts w:ascii="Consolas" w:eastAsia="Times New Roman" w:hAnsi="Consolas" w:cs="Times New Roman"/>
            <w:color w:val="000000"/>
            <w:sz w:val="21"/>
            <w:szCs w:val="21"/>
            <w:lang w:eastAsia="fr-FR"/>
            <w:rPrChange w:id="909" w:author="COUTIN Stéphane" w:date="2024-06-10T16:32:00Z">
              <w:rPr/>
            </w:rPrChange>
          </w:rPr>
          <w:t>drop</w:t>
        </w:r>
        <w:proofErr w:type="gramEnd"/>
        <w:r w:rsidRPr="00C60A04">
          <w:rPr>
            <w:rFonts w:ascii="Consolas" w:eastAsia="Times New Roman" w:hAnsi="Consolas" w:cs="Times New Roman"/>
            <w:color w:val="000000"/>
            <w:sz w:val="21"/>
            <w:szCs w:val="21"/>
            <w:lang w:eastAsia="fr-FR"/>
            <w:rPrChange w:id="910" w:author="COUTIN Stéphane" w:date="2024-06-10T16:32:00Z">
              <w:rPr/>
            </w:rPrChange>
          </w:rPr>
          <w:t xml:space="preserve"> table if </w:t>
        </w:r>
        <w:proofErr w:type="spellStart"/>
        <w:r w:rsidRPr="00C60A04">
          <w:rPr>
            <w:rFonts w:ascii="Consolas" w:eastAsia="Times New Roman" w:hAnsi="Consolas" w:cs="Times New Roman"/>
            <w:color w:val="000000"/>
            <w:sz w:val="21"/>
            <w:szCs w:val="21"/>
            <w:lang w:eastAsia="fr-FR"/>
            <w:rPrChange w:id="911" w:author="COUTIN Stéphane" w:date="2024-06-10T16:32:00Z">
              <w:rPr/>
            </w:rPrChange>
          </w:rPr>
          <w:t>exists</w:t>
        </w:r>
        <w:proofErr w:type="spellEnd"/>
        <w:r w:rsidRPr="00C60A04">
          <w:rPr>
            <w:rFonts w:ascii="Consolas" w:eastAsia="Times New Roman" w:hAnsi="Consolas" w:cs="Times New Roman"/>
            <w:color w:val="000000"/>
            <w:sz w:val="21"/>
            <w:szCs w:val="21"/>
            <w:lang w:eastAsia="fr-FR"/>
            <w:rPrChange w:id="912"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913" w:author="COUTIN Stéphane" w:date="2024-06-10T16:32:00Z">
              <w:rPr/>
            </w:rPrChange>
          </w:rPr>
          <w:t>schema_piste_inscription.chemins</w:t>
        </w:r>
        <w:proofErr w:type="spellEnd"/>
        <w:r w:rsidRPr="00C60A04">
          <w:rPr>
            <w:rFonts w:ascii="Consolas" w:eastAsia="Times New Roman" w:hAnsi="Consolas" w:cs="Times New Roman"/>
            <w:color w:val="000000"/>
            <w:sz w:val="21"/>
            <w:szCs w:val="21"/>
            <w:lang w:eastAsia="fr-FR"/>
            <w:rPrChange w:id="914" w:author="COUTIN Stéphane" w:date="2024-06-10T16:32:00Z">
              <w:rPr/>
            </w:rPrChange>
          </w:rPr>
          <w:t>;</w:t>
        </w:r>
      </w:ins>
    </w:p>
    <w:p w14:paraId="6FCE2ED7"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15" w:author="COUTIN Stéphane" w:date="2024-06-10T16:27:00Z"/>
          <w:rFonts w:ascii="Consolas" w:eastAsia="Times New Roman" w:hAnsi="Consolas" w:cs="Times New Roman"/>
          <w:color w:val="000000"/>
          <w:sz w:val="21"/>
          <w:szCs w:val="21"/>
          <w:lang w:eastAsia="fr-FR"/>
          <w:rPrChange w:id="916" w:author="COUTIN Stéphane" w:date="2024-06-10T16:32:00Z">
            <w:rPr>
              <w:ins w:id="917" w:author="COUTIN Stéphane" w:date="2024-06-10T16:27:00Z"/>
            </w:rPr>
          </w:rPrChange>
        </w:rPr>
        <w:pPrChange w:id="918" w:author="COUTIN Stéphane" w:date="2024-06-10T16:34:00Z">
          <w:pPr/>
        </w:pPrChange>
      </w:pPr>
      <w:ins w:id="919" w:author="COUTIN Stéphane" w:date="2024-06-10T16:27:00Z">
        <w:r w:rsidRPr="00C60A04">
          <w:rPr>
            <w:rFonts w:ascii="Consolas" w:eastAsia="Times New Roman" w:hAnsi="Consolas" w:cs="Times New Roman"/>
            <w:color w:val="000000"/>
            <w:sz w:val="21"/>
            <w:szCs w:val="21"/>
            <w:lang w:eastAsia="fr-FR"/>
            <w:rPrChange w:id="920"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921" w:author="COUTIN Stéphane" w:date="2024-06-10T16:32:00Z">
              <w:rPr/>
            </w:rPrChange>
          </w:rPr>
          <w:t>creation</w:t>
        </w:r>
        <w:proofErr w:type="spellEnd"/>
        <w:r w:rsidRPr="00C60A04">
          <w:rPr>
            <w:rFonts w:ascii="Consolas" w:eastAsia="Times New Roman" w:hAnsi="Consolas" w:cs="Times New Roman"/>
            <w:color w:val="000000"/>
            <w:sz w:val="21"/>
            <w:szCs w:val="21"/>
            <w:lang w:eastAsia="fr-FR"/>
            <w:rPrChange w:id="922" w:author="COUTIN Stéphane" w:date="2024-06-10T16:32:00Z">
              <w:rPr/>
            </w:rPrChange>
          </w:rPr>
          <w:t xml:space="preserve"> de la table au préalable</w:t>
        </w:r>
      </w:ins>
    </w:p>
    <w:p w14:paraId="53E7D2A9"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23" w:author="COUTIN Stéphane" w:date="2024-06-10T16:27:00Z"/>
          <w:rFonts w:ascii="Consolas" w:eastAsia="Times New Roman" w:hAnsi="Consolas" w:cs="Times New Roman"/>
          <w:color w:val="000000"/>
          <w:sz w:val="21"/>
          <w:szCs w:val="21"/>
          <w:lang w:eastAsia="fr-FR"/>
          <w:rPrChange w:id="924" w:author="COUTIN Stéphane" w:date="2024-06-10T16:32:00Z">
            <w:rPr>
              <w:ins w:id="925" w:author="COUTIN Stéphane" w:date="2024-06-10T16:27:00Z"/>
            </w:rPr>
          </w:rPrChange>
        </w:rPr>
        <w:pPrChange w:id="926" w:author="COUTIN Stéphane" w:date="2024-06-10T16:34:00Z">
          <w:pPr/>
        </w:pPrChange>
      </w:pPr>
      <w:proofErr w:type="spellStart"/>
      <w:proofErr w:type="gramStart"/>
      <w:ins w:id="927" w:author="COUTIN Stéphane" w:date="2024-06-10T16:27:00Z">
        <w:r w:rsidRPr="00C60A04">
          <w:rPr>
            <w:rFonts w:ascii="Consolas" w:eastAsia="Times New Roman" w:hAnsi="Consolas" w:cs="Times New Roman"/>
            <w:color w:val="000000"/>
            <w:sz w:val="21"/>
            <w:szCs w:val="21"/>
            <w:lang w:eastAsia="fr-FR"/>
            <w:rPrChange w:id="928" w:author="COUTIN Stéphane" w:date="2024-06-10T16:32:00Z">
              <w:rPr/>
            </w:rPrChange>
          </w:rPr>
          <w:t>create</w:t>
        </w:r>
        <w:proofErr w:type="spellEnd"/>
        <w:proofErr w:type="gramEnd"/>
        <w:r w:rsidRPr="00C60A04">
          <w:rPr>
            <w:rFonts w:ascii="Consolas" w:eastAsia="Times New Roman" w:hAnsi="Consolas" w:cs="Times New Roman"/>
            <w:color w:val="000000"/>
            <w:sz w:val="21"/>
            <w:szCs w:val="21"/>
            <w:lang w:eastAsia="fr-FR"/>
            <w:rPrChange w:id="929" w:author="COUTIN Stéphane" w:date="2024-06-10T16:32:00Z">
              <w:rPr/>
            </w:rPrChange>
          </w:rPr>
          <w:t xml:space="preserve"> table </w:t>
        </w:r>
        <w:proofErr w:type="spellStart"/>
        <w:r w:rsidRPr="00C60A04">
          <w:rPr>
            <w:rFonts w:ascii="Consolas" w:eastAsia="Times New Roman" w:hAnsi="Consolas" w:cs="Times New Roman"/>
            <w:color w:val="000000"/>
            <w:sz w:val="21"/>
            <w:szCs w:val="21"/>
            <w:lang w:eastAsia="fr-FR"/>
            <w:rPrChange w:id="930" w:author="COUTIN Stéphane" w:date="2024-06-10T16:32:00Z">
              <w:rPr/>
            </w:rPrChange>
          </w:rPr>
          <w:t>schema_piste_inscription.chemins</w:t>
        </w:r>
        <w:proofErr w:type="spellEnd"/>
        <w:r w:rsidRPr="00C60A04">
          <w:rPr>
            <w:rFonts w:ascii="Consolas" w:eastAsia="Times New Roman" w:hAnsi="Consolas" w:cs="Times New Roman"/>
            <w:color w:val="000000"/>
            <w:sz w:val="21"/>
            <w:szCs w:val="21"/>
            <w:lang w:eastAsia="fr-FR"/>
            <w:rPrChange w:id="931"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932"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933" w:author="COUTIN Stéphane" w:date="2024-06-10T16:32:00Z">
              <w:rPr/>
            </w:rPrChange>
          </w:rPr>
          <w:t xml:space="preserve"> JSONB);</w:t>
        </w:r>
      </w:ins>
    </w:p>
    <w:p w14:paraId="7F896E3D"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34" w:author="COUTIN Stéphane" w:date="2024-06-10T16:27:00Z"/>
          <w:rFonts w:ascii="Consolas" w:eastAsia="Times New Roman" w:hAnsi="Consolas" w:cs="Times New Roman"/>
          <w:color w:val="000000"/>
          <w:sz w:val="21"/>
          <w:szCs w:val="21"/>
          <w:lang w:eastAsia="fr-FR"/>
          <w:rPrChange w:id="935" w:author="COUTIN Stéphane" w:date="2024-06-10T16:32:00Z">
            <w:rPr>
              <w:ins w:id="936" w:author="COUTIN Stéphane" w:date="2024-06-10T16:27:00Z"/>
            </w:rPr>
          </w:rPrChange>
        </w:rPr>
        <w:pPrChange w:id="937" w:author="COUTIN Stéphane" w:date="2024-06-10T16:34:00Z">
          <w:pPr/>
        </w:pPrChange>
      </w:pPr>
      <w:ins w:id="938" w:author="COUTIN Stéphane" w:date="2024-06-10T16:27:00Z">
        <w:r w:rsidRPr="00C60A04">
          <w:rPr>
            <w:rFonts w:ascii="Consolas" w:eastAsia="Times New Roman" w:hAnsi="Consolas" w:cs="Times New Roman"/>
            <w:color w:val="000000"/>
            <w:sz w:val="21"/>
            <w:szCs w:val="21"/>
            <w:lang w:eastAsia="fr-FR"/>
            <w:rPrChange w:id="939" w:author="COUTIN Stéphane" w:date="2024-06-10T16:32:00Z">
              <w:rPr/>
            </w:rPrChange>
          </w:rPr>
          <w:t>-- recopie du JSON</w:t>
        </w:r>
      </w:ins>
    </w:p>
    <w:p w14:paraId="565719FD"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40" w:author="COUTIN Stéphane" w:date="2024-06-10T16:27:00Z"/>
          <w:rFonts w:ascii="Consolas" w:eastAsia="Times New Roman" w:hAnsi="Consolas" w:cs="Times New Roman"/>
          <w:color w:val="000000"/>
          <w:sz w:val="21"/>
          <w:szCs w:val="21"/>
          <w:lang w:eastAsia="fr-FR"/>
          <w:rPrChange w:id="941" w:author="COUTIN Stéphane" w:date="2024-06-10T16:32:00Z">
            <w:rPr>
              <w:ins w:id="942" w:author="COUTIN Stéphane" w:date="2024-06-10T16:27:00Z"/>
            </w:rPr>
          </w:rPrChange>
        </w:rPr>
        <w:pPrChange w:id="943" w:author="COUTIN Stéphane" w:date="2024-06-10T16:34:00Z">
          <w:pPr/>
        </w:pPrChange>
      </w:pPr>
      <w:ins w:id="944" w:author="COUTIN Stéphane" w:date="2024-06-10T16:27:00Z">
        <w:r w:rsidRPr="00C60A04">
          <w:rPr>
            <w:rFonts w:ascii="Consolas" w:eastAsia="Times New Roman" w:hAnsi="Consolas" w:cs="Times New Roman"/>
            <w:color w:val="000000"/>
            <w:sz w:val="21"/>
            <w:szCs w:val="21"/>
            <w:lang w:eastAsia="fr-FR"/>
            <w:rPrChange w:id="945" w:author="COUTIN Stéphane" w:date="2024-06-10T16:32:00Z">
              <w:rPr/>
            </w:rPrChange>
          </w:rPr>
          <w:t xml:space="preserve">\COPY </w:t>
        </w:r>
        <w:proofErr w:type="spellStart"/>
        <w:r w:rsidRPr="00C60A04">
          <w:rPr>
            <w:rFonts w:ascii="Consolas" w:eastAsia="Times New Roman" w:hAnsi="Consolas" w:cs="Times New Roman"/>
            <w:color w:val="000000"/>
            <w:sz w:val="21"/>
            <w:szCs w:val="21"/>
            <w:lang w:eastAsia="fr-FR"/>
            <w:rPrChange w:id="946" w:author="COUTIN Stéphane" w:date="2024-06-10T16:32:00Z">
              <w:rPr/>
            </w:rPrChange>
          </w:rPr>
          <w:t>schema_piste_</w:t>
        </w:r>
        <w:proofErr w:type="gramStart"/>
        <w:r w:rsidRPr="00C60A04">
          <w:rPr>
            <w:rFonts w:ascii="Consolas" w:eastAsia="Times New Roman" w:hAnsi="Consolas" w:cs="Times New Roman"/>
            <w:color w:val="000000"/>
            <w:sz w:val="21"/>
            <w:szCs w:val="21"/>
            <w:lang w:eastAsia="fr-FR"/>
            <w:rPrChange w:id="947" w:author="COUTIN Stéphane" w:date="2024-06-10T16:32:00Z">
              <w:rPr/>
            </w:rPrChange>
          </w:rPr>
          <w:t>inscription.chemins</w:t>
        </w:r>
        <w:proofErr w:type="spellEnd"/>
        <w:proofErr w:type="gramEnd"/>
        <w:r w:rsidRPr="00C60A04">
          <w:rPr>
            <w:rFonts w:ascii="Consolas" w:eastAsia="Times New Roman" w:hAnsi="Consolas" w:cs="Times New Roman"/>
            <w:color w:val="000000"/>
            <w:sz w:val="21"/>
            <w:szCs w:val="21"/>
            <w:lang w:eastAsia="fr-FR"/>
            <w:rPrChange w:id="948" w:author="COUTIN Stéphane" w:date="2024-06-10T16:32:00Z">
              <w:rPr/>
            </w:rPrChange>
          </w:rPr>
          <w:t>(</w:t>
        </w:r>
        <w:proofErr w:type="spellStart"/>
        <w:r w:rsidRPr="00C60A04">
          <w:rPr>
            <w:rFonts w:ascii="Consolas" w:eastAsia="Times New Roman" w:hAnsi="Consolas" w:cs="Times New Roman"/>
            <w:color w:val="000000"/>
            <w:sz w:val="21"/>
            <w:szCs w:val="21"/>
            <w:lang w:eastAsia="fr-FR"/>
            <w:rPrChange w:id="949"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950" w:author="COUTIN Stéphane" w:date="2024-06-10T16:32:00Z">
              <w:rPr/>
            </w:rPrChange>
          </w:rPr>
          <w:t xml:space="preserve">) FROM 'C:\Users\stephane.coutin\Documents\Develop\postgresql\dre\dumps\test-piste_inscription-chemins.json' csv </w:t>
        </w:r>
        <w:proofErr w:type="spellStart"/>
        <w:r w:rsidRPr="00C60A04">
          <w:rPr>
            <w:rFonts w:ascii="Consolas" w:eastAsia="Times New Roman" w:hAnsi="Consolas" w:cs="Times New Roman"/>
            <w:color w:val="000000"/>
            <w:sz w:val="21"/>
            <w:szCs w:val="21"/>
            <w:lang w:eastAsia="fr-FR"/>
            <w:rPrChange w:id="951" w:author="COUTIN Stéphane" w:date="2024-06-10T16:32:00Z">
              <w:rPr/>
            </w:rPrChange>
          </w:rPr>
          <w:t>quote</w:t>
        </w:r>
        <w:proofErr w:type="spellEnd"/>
        <w:r w:rsidRPr="00C60A04">
          <w:rPr>
            <w:rFonts w:ascii="Consolas" w:eastAsia="Times New Roman" w:hAnsi="Consolas" w:cs="Times New Roman"/>
            <w:color w:val="000000"/>
            <w:sz w:val="21"/>
            <w:szCs w:val="21"/>
            <w:lang w:eastAsia="fr-FR"/>
            <w:rPrChange w:id="952" w:author="COUTIN Stéphane" w:date="2024-06-10T16:32:00Z">
              <w:rPr/>
            </w:rPrChange>
          </w:rPr>
          <w:t xml:space="preserve"> e'\x01' </w:t>
        </w:r>
        <w:proofErr w:type="spellStart"/>
        <w:r w:rsidRPr="00C60A04">
          <w:rPr>
            <w:rFonts w:ascii="Consolas" w:eastAsia="Times New Roman" w:hAnsi="Consolas" w:cs="Times New Roman"/>
            <w:color w:val="000000"/>
            <w:sz w:val="21"/>
            <w:szCs w:val="21"/>
            <w:lang w:eastAsia="fr-FR"/>
            <w:rPrChange w:id="953" w:author="COUTIN Stéphane" w:date="2024-06-10T16:32:00Z">
              <w:rPr/>
            </w:rPrChange>
          </w:rPr>
          <w:t>delimiter</w:t>
        </w:r>
        <w:proofErr w:type="spellEnd"/>
        <w:r w:rsidRPr="00C60A04">
          <w:rPr>
            <w:rFonts w:ascii="Consolas" w:eastAsia="Times New Roman" w:hAnsi="Consolas" w:cs="Times New Roman"/>
            <w:color w:val="000000"/>
            <w:sz w:val="21"/>
            <w:szCs w:val="21"/>
            <w:lang w:eastAsia="fr-FR"/>
            <w:rPrChange w:id="954" w:author="COUTIN Stéphane" w:date="2024-06-10T16:32:00Z">
              <w:rPr/>
            </w:rPrChange>
          </w:rPr>
          <w:t xml:space="preserve"> e'\x02';</w:t>
        </w:r>
      </w:ins>
    </w:p>
    <w:p w14:paraId="668CD440"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55" w:author="COUTIN Stéphane" w:date="2024-06-10T16:27:00Z"/>
          <w:rFonts w:ascii="Consolas" w:eastAsia="Times New Roman" w:hAnsi="Consolas" w:cs="Times New Roman"/>
          <w:color w:val="000000"/>
          <w:sz w:val="21"/>
          <w:szCs w:val="21"/>
          <w:lang w:eastAsia="fr-FR"/>
          <w:rPrChange w:id="956" w:author="COUTIN Stéphane" w:date="2024-06-10T16:32:00Z">
            <w:rPr>
              <w:ins w:id="957" w:author="COUTIN Stéphane" w:date="2024-06-10T16:27:00Z"/>
            </w:rPr>
          </w:rPrChange>
        </w:rPr>
        <w:pPrChange w:id="958" w:author="COUTIN Stéphane" w:date="2024-06-10T16:34:00Z">
          <w:pPr/>
        </w:pPrChange>
      </w:pPr>
    </w:p>
    <w:p w14:paraId="43B7972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59" w:author="COUTIN Stéphane" w:date="2024-06-10T16:27:00Z"/>
          <w:rFonts w:ascii="Consolas" w:eastAsia="Times New Roman" w:hAnsi="Consolas" w:cs="Times New Roman"/>
          <w:color w:val="000000"/>
          <w:sz w:val="21"/>
          <w:szCs w:val="21"/>
          <w:lang w:eastAsia="fr-FR"/>
          <w:rPrChange w:id="960" w:author="COUTIN Stéphane" w:date="2024-06-10T16:32:00Z">
            <w:rPr>
              <w:ins w:id="961" w:author="COUTIN Stéphane" w:date="2024-06-10T16:27:00Z"/>
            </w:rPr>
          </w:rPrChange>
        </w:rPr>
        <w:pPrChange w:id="962" w:author="COUTIN Stéphane" w:date="2024-06-10T16:34:00Z">
          <w:pPr/>
        </w:pPrChange>
      </w:pPr>
      <w:ins w:id="963" w:author="COUTIN Stéphane" w:date="2024-06-10T16:27:00Z">
        <w:r w:rsidRPr="00C60A04">
          <w:rPr>
            <w:rFonts w:ascii="Consolas" w:eastAsia="Times New Roman" w:hAnsi="Consolas" w:cs="Times New Roman"/>
            <w:color w:val="000000"/>
            <w:sz w:val="21"/>
            <w:szCs w:val="21"/>
            <w:lang w:eastAsia="fr-FR"/>
            <w:rPrChange w:id="964" w:author="COUTIN Stéphane" w:date="2024-06-10T16:32:00Z">
              <w:rPr/>
            </w:rPrChange>
          </w:rPr>
          <w:t>-- ****************************************************************************************************************************</w:t>
        </w:r>
      </w:ins>
    </w:p>
    <w:p w14:paraId="752FAA2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65" w:author="COUTIN Stéphane" w:date="2024-06-10T16:27:00Z"/>
          <w:rFonts w:ascii="Consolas" w:eastAsia="Times New Roman" w:hAnsi="Consolas" w:cs="Times New Roman"/>
          <w:color w:val="000000"/>
          <w:sz w:val="21"/>
          <w:szCs w:val="21"/>
          <w:lang w:eastAsia="fr-FR"/>
          <w:rPrChange w:id="966" w:author="COUTIN Stéphane" w:date="2024-06-10T16:32:00Z">
            <w:rPr>
              <w:ins w:id="967" w:author="COUTIN Stéphane" w:date="2024-06-10T16:27:00Z"/>
            </w:rPr>
          </w:rPrChange>
        </w:rPr>
        <w:pPrChange w:id="968" w:author="COUTIN Stéphane" w:date="2024-06-10T16:34:00Z">
          <w:pPr/>
        </w:pPrChange>
      </w:pPr>
      <w:ins w:id="969" w:author="COUTIN Stéphane" w:date="2024-06-10T16:27:00Z">
        <w:r w:rsidRPr="00C60A04">
          <w:rPr>
            <w:rFonts w:ascii="Consolas" w:eastAsia="Times New Roman" w:hAnsi="Consolas" w:cs="Times New Roman"/>
            <w:color w:val="000000"/>
            <w:sz w:val="21"/>
            <w:szCs w:val="21"/>
            <w:lang w:eastAsia="fr-FR"/>
            <w:rPrChange w:id="970" w:author="COUTIN Stéphane" w:date="2024-06-10T16:32:00Z">
              <w:rPr/>
            </w:rPrChange>
          </w:rPr>
          <w:t xml:space="preserve">-- Collection paiements </w:t>
        </w:r>
      </w:ins>
    </w:p>
    <w:p w14:paraId="40A0AB2F"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71" w:author="COUTIN Stéphane" w:date="2024-06-10T16:27:00Z"/>
          <w:rFonts w:ascii="Consolas" w:eastAsia="Times New Roman" w:hAnsi="Consolas" w:cs="Times New Roman"/>
          <w:color w:val="000000"/>
          <w:sz w:val="21"/>
          <w:szCs w:val="21"/>
          <w:lang w:eastAsia="fr-FR"/>
          <w:rPrChange w:id="972" w:author="COUTIN Stéphane" w:date="2024-06-10T16:32:00Z">
            <w:rPr>
              <w:ins w:id="973" w:author="COUTIN Stéphane" w:date="2024-06-10T16:27:00Z"/>
            </w:rPr>
          </w:rPrChange>
        </w:rPr>
        <w:pPrChange w:id="974" w:author="COUTIN Stéphane" w:date="2024-06-10T16:34:00Z">
          <w:pPr/>
        </w:pPrChange>
      </w:pPr>
      <w:ins w:id="975" w:author="COUTIN Stéphane" w:date="2024-06-10T16:27:00Z">
        <w:r w:rsidRPr="00C60A04">
          <w:rPr>
            <w:rFonts w:ascii="Consolas" w:eastAsia="Times New Roman" w:hAnsi="Consolas" w:cs="Times New Roman"/>
            <w:color w:val="000000"/>
            <w:sz w:val="21"/>
            <w:szCs w:val="21"/>
            <w:lang w:eastAsia="fr-FR"/>
            <w:rPrChange w:id="976" w:author="COUTIN Stéphane" w:date="2024-06-10T16:32:00Z">
              <w:rPr/>
            </w:rPrChange>
          </w:rPr>
          <w:t>-- ****************************************************************************************************************************</w:t>
        </w:r>
      </w:ins>
    </w:p>
    <w:p w14:paraId="6ED4094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77" w:author="COUTIN Stéphane" w:date="2024-06-10T16:27:00Z"/>
          <w:rFonts w:ascii="Consolas" w:eastAsia="Times New Roman" w:hAnsi="Consolas" w:cs="Times New Roman"/>
          <w:color w:val="000000"/>
          <w:sz w:val="21"/>
          <w:szCs w:val="21"/>
          <w:lang w:eastAsia="fr-FR"/>
          <w:rPrChange w:id="978" w:author="COUTIN Stéphane" w:date="2024-06-10T16:32:00Z">
            <w:rPr>
              <w:ins w:id="979" w:author="COUTIN Stéphane" w:date="2024-06-10T16:27:00Z"/>
            </w:rPr>
          </w:rPrChange>
        </w:rPr>
        <w:pPrChange w:id="980" w:author="COUTIN Stéphane" w:date="2024-06-10T16:34:00Z">
          <w:pPr/>
        </w:pPrChange>
      </w:pPr>
      <w:ins w:id="981" w:author="COUTIN Stéphane" w:date="2024-06-10T16:27:00Z">
        <w:r w:rsidRPr="00C60A04">
          <w:rPr>
            <w:rFonts w:ascii="Consolas" w:eastAsia="Times New Roman" w:hAnsi="Consolas" w:cs="Times New Roman"/>
            <w:color w:val="000000"/>
            <w:sz w:val="21"/>
            <w:szCs w:val="21"/>
            <w:lang w:eastAsia="fr-FR"/>
            <w:rPrChange w:id="982" w:author="COUTIN Stéphane" w:date="2024-06-10T16:32:00Z">
              <w:rPr/>
            </w:rPrChange>
          </w:rPr>
          <w:t>-- suppression de la table</w:t>
        </w:r>
      </w:ins>
    </w:p>
    <w:p w14:paraId="5775F05E"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83" w:author="COUTIN Stéphane" w:date="2024-06-10T16:27:00Z"/>
          <w:rFonts w:ascii="Consolas" w:eastAsia="Times New Roman" w:hAnsi="Consolas" w:cs="Times New Roman"/>
          <w:color w:val="000000"/>
          <w:sz w:val="21"/>
          <w:szCs w:val="21"/>
          <w:lang w:eastAsia="fr-FR"/>
          <w:rPrChange w:id="984" w:author="COUTIN Stéphane" w:date="2024-06-10T16:32:00Z">
            <w:rPr>
              <w:ins w:id="985" w:author="COUTIN Stéphane" w:date="2024-06-10T16:27:00Z"/>
            </w:rPr>
          </w:rPrChange>
        </w:rPr>
        <w:pPrChange w:id="986" w:author="COUTIN Stéphane" w:date="2024-06-10T16:34:00Z">
          <w:pPr/>
        </w:pPrChange>
      </w:pPr>
      <w:proofErr w:type="gramStart"/>
      <w:ins w:id="987" w:author="COUTIN Stéphane" w:date="2024-06-10T16:27:00Z">
        <w:r w:rsidRPr="00C60A04">
          <w:rPr>
            <w:rFonts w:ascii="Consolas" w:eastAsia="Times New Roman" w:hAnsi="Consolas" w:cs="Times New Roman"/>
            <w:color w:val="000000"/>
            <w:sz w:val="21"/>
            <w:szCs w:val="21"/>
            <w:lang w:eastAsia="fr-FR"/>
            <w:rPrChange w:id="988" w:author="COUTIN Stéphane" w:date="2024-06-10T16:32:00Z">
              <w:rPr/>
            </w:rPrChange>
          </w:rPr>
          <w:t>drop</w:t>
        </w:r>
        <w:proofErr w:type="gramEnd"/>
        <w:r w:rsidRPr="00C60A04">
          <w:rPr>
            <w:rFonts w:ascii="Consolas" w:eastAsia="Times New Roman" w:hAnsi="Consolas" w:cs="Times New Roman"/>
            <w:color w:val="000000"/>
            <w:sz w:val="21"/>
            <w:szCs w:val="21"/>
            <w:lang w:eastAsia="fr-FR"/>
            <w:rPrChange w:id="989" w:author="COUTIN Stéphane" w:date="2024-06-10T16:32:00Z">
              <w:rPr/>
            </w:rPrChange>
          </w:rPr>
          <w:t xml:space="preserve"> table if </w:t>
        </w:r>
        <w:proofErr w:type="spellStart"/>
        <w:r w:rsidRPr="00C60A04">
          <w:rPr>
            <w:rFonts w:ascii="Consolas" w:eastAsia="Times New Roman" w:hAnsi="Consolas" w:cs="Times New Roman"/>
            <w:color w:val="000000"/>
            <w:sz w:val="21"/>
            <w:szCs w:val="21"/>
            <w:lang w:eastAsia="fr-FR"/>
            <w:rPrChange w:id="990" w:author="COUTIN Stéphane" w:date="2024-06-10T16:32:00Z">
              <w:rPr/>
            </w:rPrChange>
          </w:rPr>
          <w:t>exists</w:t>
        </w:r>
        <w:proofErr w:type="spellEnd"/>
        <w:r w:rsidRPr="00C60A04">
          <w:rPr>
            <w:rFonts w:ascii="Consolas" w:eastAsia="Times New Roman" w:hAnsi="Consolas" w:cs="Times New Roman"/>
            <w:color w:val="000000"/>
            <w:sz w:val="21"/>
            <w:szCs w:val="21"/>
            <w:lang w:eastAsia="fr-FR"/>
            <w:rPrChange w:id="991"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992" w:author="COUTIN Stéphane" w:date="2024-06-10T16:32:00Z">
              <w:rPr/>
            </w:rPrChange>
          </w:rPr>
          <w:t>schema_piste_inscription.paiements</w:t>
        </w:r>
        <w:proofErr w:type="spellEnd"/>
        <w:r w:rsidRPr="00C60A04">
          <w:rPr>
            <w:rFonts w:ascii="Consolas" w:eastAsia="Times New Roman" w:hAnsi="Consolas" w:cs="Times New Roman"/>
            <w:color w:val="000000"/>
            <w:sz w:val="21"/>
            <w:szCs w:val="21"/>
            <w:lang w:eastAsia="fr-FR"/>
            <w:rPrChange w:id="993" w:author="COUTIN Stéphane" w:date="2024-06-10T16:32:00Z">
              <w:rPr/>
            </w:rPrChange>
          </w:rPr>
          <w:t>;</w:t>
        </w:r>
      </w:ins>
    </w:p>
    <w:p w14:paraId="629329E0"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994" w:author="COUTIN Stéphane" w:date="2024-06-10T16:27:00Z"/>
          <w:rFonts w:ascii="Consolas" w:eastAsia="Times New Roman" w:hAnsi="Consolas" w:cs="Times New Roman"/>
          <w:color w:val="000000"/>
          <w:sz w:val="21"/>
          <w:szCs w:val="21"/>
          <w:lang w:eastAsia="fr-FR"/>
          <w:rPrChange w:id="995" w:author="COUTIN Stéphane" w:date="2024-06-10T16:32:00Z">
            <w:rPr>
              <w:ins w:id="996" w:author="COUTIN Stéphane" w:date="2024-06-10T16:27:00Z"/>
            </w:rPr>
          </w:rPrChange>
        </w:rPr>
        <w:pPrChange w:id="997" w:author="COUTIN Stéphane" w:date="2024-06-10T16:34:00Z">
          <w:pPr/>
        </w:pPrChange>
      </w:pPr>
      <w:ins w:id="998" w:author="COUTIN Stéphane" w:date="2024-06-10T16:27:00Z">
        <w:r w:rsidRPr="00C60A04">
          <w:rPr>
            <w:rFonts w:ascii="Consolas" w:eastAsia="Times New Roman" w:hAnsi="Consolas" w:cs="Times New Roman"/>
            <w:color w:val="000000"/>
            <w:sz w:val="21"/>
            <w:szCs w:val="21"/>
            <w:lang w:eastAsia="fr-FR"/>
            <w:rPrChange w:id="999"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1000" w:author="COUTIN Stéphane" w:date="2024-06-10T16:32:00Z">
              <w:rPr/>
            </w:rPrChange>
          </w:rPr>
          <w:t>creation</w:t>
        </w:r>
        <w:proofErr w:type="spellEnd"/>
        <w:r w:rsidRPr="00C60A04">
          <w:rPr>
            <w:rFonts w:ascii="Consolas" w:eastAsia="Times New Roman" w:hAnsi="Consolas" w:cs="Times New Roman"/>
            <w:color w:val="000000"/>
            <w:sz w:val="21"/>
            <w:szCs w:val="21"/>
            <w:lang w:eastAsia="fr-FR"/>
            <w:rPrChange w:id="1001" w:author="COUTIN Stéphane" w:date="2024-06-10T16:32:00Z">
              <w:rPr/>
            </w:rPrChange>
          </w:rPr>
          <w:t xml:space="preserve"> de la table au préalable</w:t>
        </w:r>
      </w:ins>
    </w:p>
    <w:p w14:paraId="42BA6D83"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1002" w:author="COUTIN Stéphane" w:date="2024-06-10T16:27:00Z"/>
          <w:rFonts w:ascii="Consolas" w:eastAsia="Times New Roman" w:hAnsi="Consolas" w:cs="Times New Roman"/>
          <w:color w:val="000000"/>
          <w:sz w:val="21"/>
          <w:szCs w:val="21"/>
          <w:lang w:eastAsia="fr-FR"/>
          <w:rPrChange w:id="1003" w:author="COUTIN Stéphane" w:date="2024-06-10T16:32:00Z">
            <w:rPr>
              <w:ins w:id="1004" w:author="COUTIN Stéphane" w:date="2024-06-10T16:27:00Z"/>
            </w:rPr>
          </w:rPrChange>
        </w:rPr>
        <w:pPrChange w:id="1005" w:author="COUTIN Stéphane" w:date="2024-06-10T16:34:00Z">
          <w:pPr/>
        </w:pPrChange>
      </w:pPr>
      <w:proofErr w:type="spellStart"/>
      <w:proofErr w:type="gramStart"/>
      <w:ins w:id="1006" w:author="COUTIN Stéphane" w:date="2024-06-10T16:27:00Z">
        <w:r w:rsidRPr="00C60A04">
          <w:rPr>
            <w:rFonts w:ascii="Consolas" w:eastAsia="Times New Roman" w:hAnsi="Consolas" w:cs="Times New Roman"/>
            <w:color w:val="000000"/>
            <w:sz w:val="21"/>
            <w:szCs w:val="21"/>
            <w:lang w:eastAsia="fr-FR"/>
            <w:rPrChange w:id="1007" w:author="COUTIN Stéphane" w:date="2024-06-10T16:32:00Z">
              <w:rPr/>
            </w:rPrChange>
          </w:rPr>
          <w:t>create</w:t>
        </w:r>
        <w:proofErr w:type="spellEnd"/>
        <w:proofErr w:type="gramEnd"/>
        <w:r w:rsidRPr="00C60A04">
          <w:rPr>
            <w:rFonts w:ascii="Consolas" w:eastAsia="Times New Roman" w:hAnsi="Consolas" w:cs="Times New Roman"/>
            <w:color w:val="000000"/>
            <w:sz w:val="21"/>
            <w:szCs w:val="21"/>
            <w:lang w:eastAsia="fr-FR"/>
            <w:rPrChange w:id="1008" w:author="COUTIN Stéphane" w:date="2024-06-10T16:32:00Z">
              <w:rPr/>
            </w:rPrChange>
          </w:rPr>
          <w:t xml:space="preserve"> table </w:t>
        </w:r>
        <w:proofErr w:type="spellStart"/>
        <w:r w:rsidRPr="00C60A04">
          <w:rPr>
            <w:rFonts w:ascii="Consolas" w:eastAsia="Times New Roman" w:hAnsi="Consolas" w:cs="Times New Roman"/>
            <w:color w:val="000000"/>
            <w:sz w:val="21"/>
            <w:szCs w:val="21"/>
            <w:lang w:eastAsia="fr-FR"/>
            <w:rPrChange w:id="1009" w:author="COUTIN Stéphane" w:date="2024-06-10T16:32:00Z">
              <w:rPr/>
            </w:rPrChange>
          </w:rPr>
          <w:t>schema_piste_inscription.paiements</w:t>
        </w:r>
        <w:proofErr w:type="spellEnd"/>
        <w:r w:rsidRPr="00C60A04">
          <w:rPr>
            <w:rFonts w:ascii="Consolas" w:eastAsia="Times New Roman" w:hAnsi="Consolas" w:cs="Times New Roman"/>
            <w:color w:val="000000"/>
            <w:sz w:val="21"/>
            <w:szCs w:val="21"/>
            <w:lang w:eastAsia="fr-FR"/>
            <w:rPrChange w:id="1010" w:author="COUTIN Stéphane" w:date="2024-06-10T16:32:00Z">
              <w:rPr/>
            </w:rPrChange>
          </w:rPr>
          <w:t xml:space="preserve"> (</w:t>
        </w:r>
        <w:proofErr w:type="spellStart"/>
        <w:r w:rsidRPr="00C60A04">
          <w:rPr>
            <w:rFonts w:ascii="Consolas" w:eastAsia="Times New Roman" w:hAnsi="Consolas" w:cs="Times New Roman"/>
            <w:color w:val="000000"/>
            <w:sz w:val="21"/>
            <w:szCs w:val="21"/>
            <w:lang w:eastAsia="fr-FR"/>
            <w:rPrChange w:id="1011"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1012" w:author="COUTIN Stéphane" w:date="2024-06-10T16:32:00Z">
              <w:rPr/>
            </w:rPrChange>
          </w:rPr>
          <w:t xml:space="preserve"> JSONB);</w:t>
        </w:r>
      </w:ins>
    </w:p>
    <w:p w14:paraId="05080D17" w14:textId="77777777"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1013" w:author="COUTIN Stéphane" w:date="2024-06-10T16:27:00Z"/>
          <w:rFonts w:ascii="Consolas" w:eastAsia="Times New Roman" w:hAnsi="Consolas" w:cs="Times New Roman"/>
          <w:color w:val="000000"/>
          <w:sz w:val="21"/>
          <w:szCs w:val="21"/>
          <w:lang w:eastAsia="fr-FR"/>
          <w:rPrChange w:id="1014" w:author="COUTIN Stéphane" w:date="2024-06-10T16:32:00Z">
            <w:rPr>
              <w:ins w:id="1015" w:author="COUTIN Stéphane" w:date="2024-06-10T16:27:00Z"/>
            </w:rPr>
          </w:rPrChange>
        </w:rPr>
        <w:pPrChange w:id="1016" w:author="COUTIN Stéphane" w:date="2024-06-10T16:34:00Z">
          <w:pPr/>
        </w:pPrChange>
      </w:pPr>
      <w:ins w:id="1017" w:author="COUTIN Stéphane" w:date="2024-06-10T16:27:00Z">
        <w:r w:rsidRPr="00C60A04">
          <w:rPr>
            <w:rFonts w:ascii="Consolas" w:eastAsia="Times New Roman" w:hAnsi="Consolas" w:cs="Times New Roman"/>
            <w:color w:val="000000"/>
            <w:sz w:val="21"/>
            <w:szCs w:val="21"/>
            <w:lang w:eastAsia="fr-FR"/>
            <w:rPrChange w:id="1018" w:author="COUTIN Stéphane" w:date="2024-06-10T16:32:00Z">
              <w:rPr/>
            </w:rPrChange>
          </w:rPr>
          <w:t>-- recopie du JSON</w:t>
        </w:r>
      </w:ins>
    </w:p>
    <w:p w14:paraId="0773C80C" w14:textId="20EADE4F" w:rsidR="005D64CC" w:rsidRPr="00C60A04" w:rsidRDefault="005D64CC">
      <w:pPr>
        <w:pBdr>
          <w:top w:val="single" w:sz="4" w:space="1" w:color="auto"/>
          <w:left w:val="single" w:sz="4" w:space="1" w:color="auto"/>
          <w:bottom w:val="single" w:sz="4" w:space="1" w:color="auto"/>
          <w:right w:val="single" w:sz="4" w:space="1" w:color="auto"/>
          <w:between w:val="none" w:sz="0" w:space="0" w:color="auto"/>
        </w:pBdr>
        <w:shd w:val="clear" w:color="auto" w:fill="FFFFFF"/>
        <w:spacing w:after="0" w:line="285" w:lineRule="atLeast"/>
        <w:rPr>
          <w:ins w:id="1019" w:author="COUTIN Stéphane" w:date="2024-06-10T16:20:00Z"/>
          <w:rFonts w:ascii="Consolas" w:eastAsia="Times New Roman" w:hAnsi="Consolas" w:cs="Times New Roman"/>
          <w:color w:val="000000"/>
          <w:sz w:val="21"/>
          <w:szCs w:val="21"/>
          <w:lang w:eastAsia="fr-FR"/>
          <w:rPrChange w:id="1020" w:author="COUTIN Stéphane" w:date="2024-06-10T16:32:00Z">
            <w:rPr>
              <w:ins w:id="1021" w:author="COUTIN Stéphane" w:date="2024-06-10T16:20:00Z"/>
            </w:rPr>
          </w:rPrChange>
        </w:rPr>
        <w:pPrChange w:id="1022" w:author="COUTIN Stéphane" w:date="2024-06-10T16:34:00Z">
          <w:pPr/>
        </w:pPrChange>
      </w:pPr>
      <w:ins w:id="1023" w:author="COUTIN Stéphane" w:date="2024-06-10T16:27:00Z">
        <w:r w:rsidRPr="00C60A04">
          <w:rPr>
            <w:rFonts w:ascii="Consolas" w:eastAsia="Times New Roman" w:hAnsi="Consolas" w:cs="Times New Roman"/>
            <w:color w:val="000000"/>
            <w:sz w:val="21"/>
            <w:szCs w:val="21"/>
            <w:lang w:eastAsia="fr-FR"/>
            <w:rPrChange w:id="1024" w:author="COUTIN Stéphane" w:date="2024-06-10T16:32:00Z">
              <w:rPr/>
            </w:rPrChange>
          </w:rPr>
          <w:lastRenderedPageBreak/>
          <w:t xml:space="preserve">\COPY </w:t>
        </w:r>
        <w:proofErr w:type="spellStart"/>
        <w:r w:rsidRPr="00C60A04">
          <w:rPr>
            <w:rFonts w:ascii="Consolas" w:eastAsia="Times New Roman" w:hAnsi="Consolas" w:cs="Times New Roman"/>
            <w:color w:val="000000"/>
            <w:sz w:val="21"/>
            <w:szCs w:val="21"/>
            <w:lang w:eastAsia="fr-FR"/>
            <w:rPrChange w:id="1025" w:author="COUTIN Stéphane" w:date="2024-06-10T16:32:00Z">
              <w:rPr/>
            </w:rPrChange>
          </w:rPr>
          <w:t>schema_piste_</w:t>
        </w:r>
        <w:proofErr w:type="gramStart"/>
        <w:r w:rsidRPr="00C60A04">
          <w:rPr>
            <w:rFonts w:ascii="Consolas" w:eastAsia="Times New Roman" w:hAnsi="Consolas" w:cs="Times New Roman"/>
            <w:color w:val="000000"/>
            <w:sz w:val="21"/>
            <w:szCs w:val="21"/>
            <w:lang w:eastAsia="fr-FR"/>
            <w:rPrChange w:id="1026" w:author="COUTIN Stéphane" w:date="2024-06-10T16:32:00Z">
              <w:rPr/>
            </w:rPrChange>
          </w:rPr>
          <w:t>inscription.paiements</w:t>
        </w:r>
        <w:proofErr w:type="spellEnd"/>
        <w:proofErr w:type="gramEnd"/>
        <w:r w:rsidRPr="00C60A04">
          <w:rPr>
            <w:rFonts w:ascii="Consolas" w:eastAsia="Times New Roman" w:hAnsi="Consolas" w:cs="Times New Roman"/>
            <w:color w:val="000000"/>
            <w:sz w:val="21"/>
            <w:szCs w:val="21"/>
            <w:lang w:eastAsia="fr-FR"/>
            <w:rPrChange w:id="1027" w:author="COUTIN Stéphane" w:date="2024-06-10T16:32:00Z">
              <w:rPr/>
            </w:rPrChange>
          </w:rPr>
          <w:t>(</w:t>
        </w:r>
        <w:proofErr w:type="spellStart"/>
        <w:r w:rsidRPr="00C60A04">
          <w:rPr>
            <w:rFonts w:ascii="Consolas" w:eastAsia="Times New Roman" w:hAnsi="Consolas" w:cs="Times New Roman"/>
            <w:color w:val="000000"/>
            <w:sz w:val="21"/>
            <w:szCs w:val="21"/>
            <w:lang w:eastAsia="fr-FR"/>
            <w:rPrChange w:id="1028" w:author="COUTIN Stéphane" w:date="2024-06-10T16:32:00Z">
              <w:rPr/>
            </w:rPrChange>
          </w:rPr>
          <w:t>source_json</w:t>
        </w:r>
        <w:proofErr w:type="spellEnd"/>
        <w:r w:rsidRPr="00C60A04">
          <w:rPr>
            <w:rFonts w:ascii="Consolas" w:eastAsia="Times New Roman" w:hAnsi="Consolas" w:cs="Times New Roman"/>
            <w:color w:val="000000"/>
            <w:sz w:val="21"/>
            <w:szCs w:val="21"/>
            <w:lang w:eastAsia="fr-FR"/>
            <w:rPrChange w:id="1029" w:author="COUTIN Stéphane" w:date="2024-06-10T16:32:00Z">
              <w:rPr/>
            </w:rPrChange>
          </w:rPr>
          <w:t xml:space="preserve">) FROM 'C:\Users\stephane.coutin\Documents\Develop\postgresql\dre\dumps\test-piste_inscription-paiements.json' csv </w:t>
        </w:r>
        <w:proofErr w:type="spellStart"/>
        <w:r w:rsidRPr="00C60A04">
          <w:rPr>
            <w:rFonts w:ascii="Consolas" w:eastAsia="Times New Roman" w:hAnsi="Consolas" w:cs="Times New Roman"/>
            <w:color w:val="000000"/>
            <w:sz w:val="21"/>
            <w:szCs w:val="21"/>
            <w:lang w:eastAsia="fr-FR"/>
            <w:rPrChange w:id="1030" w:author="COUTIN Stéphane" w:date="2024-06-10T16:32:00Z">
              <w:rPr/>
            </w:rPrChange>
          </w:rPr>
          <w:t>quote</w:t>
        </w:r>
        <w:proofErr w:type="spellEnd"/>
        <w:r w:rsidRPr="00C60A04">
          <w:rPr>
            <w:rFonts w:ascii="Consolas" w:eastAsia="Times New Roman" w:hAnsi="Consolas" w:cs="Times New Roman"/>
            <w:color w:val="000000"/>
            <w:sz w:val="21"/>
            <w:szCs w:val="21"/>
            <w:lang w:eastAsia="fr-FR"/>
            <w:rPrChange w:id="1031" w:author="COUTIN Stéphane" w:date="2024-06-10T16:32:00Z">
              <w:rPr/>
            </w:rPrChange>
          </w:rPr>
          <w:t xml:space="preserve"> e'\x01' </w:t>
        </w:r>
        <w:proofErr w:type="spellStart"/>
        <w:r w:rsidRPr="00C60A04">
          <w:rPr>
            <w:rFonts w:ascii="Consolas" w:eastAsia="Times New Roman" w:hAnsi="Consolas" w:cs="Times New Roman"/>
            <w:color w:val="000000"/>
            <w:sz w:val="21"/>
            <w:szCs w:val="21"/>
            <w:lang w:eastAsia="fr-FR"/>
            <w:rPrChange w:id="1032" w:author="COUTIN Stéphane" w:date="2024-06-10T16:32:00Z">
              <w:rPr/>
            </w:rPrChange>
          </w:rPr>
          <w:t>delimiter</w:t>
        </w:r>
        <w:proofErr w:type="spellEnd"/>
        <w:r w:rsidRPr="00C60A04">
          <w:rPr>
            <w:rFonts w:ascii="Consolas" w:eastAsia="Times New Roman" w:hAnsi="Consolas" w:cs="Times New Roman"/>
            <w:color w:val="000000"/>
            <w:sz w:val="21"/>
            <w:szCs w:val="21"/>
            <w:lang w:eastAsia="fr-FR"/>
            <w:rPrChange w:id="1033" w:author="COUTIN Stéphane" w:date="2024-06-10T16:32:00Z">
              <w:rPr/>
            </w:rPrChange>
          </w:rPr>
          <w:t xml:space="preserve"> e'\x02';</w:t>
        </w:r>
      </w:ins>
    </w:p>
    <w:p w14:paraId="34CB8E07" w14:textId="77777777" w:rsidR="005D64CC" w:rsidRDefault="005D64CC">
      <w:pPr>
        <w:rPr>
          <w:ins w:id="1034" w:author="COUTIN Stéphane" w:date="2024-06-10T16:20:00Z"/>
        </w:rPr>
      </w:pPr>
    </w:p>
    <w:p w14:paraId="40DD1D63" w14:textId="3CE4047B" w:rsidR="003C4075" w:rsidRDefault="00580A5F">
      <w:pPr>
        <w:rPr>
          <w:ins w:id="1035" w:author="COUTIN Stéphane" w:date="2024-06-10T16:19:00Z"/>
        </w:rPr>
      </w:pPr>
      <w:r>
        <w:br w:type="page"/>
      </w:r>
    </w:p>
    <w:p w14:paraId="3C71691D" w14:textId="65DA4F0E" w:rsidR="003C4075" w:rsidDel="003C4075" w:rsidRDefault="003C4075">
      <w:pPr>
        <w:rPr>
          <w:del w:id="1036" w:author="COUTIN Stéphane" w:date="2024-06-10T16:19:00Z"/>
          <w:rFonts w:ascii="Calibri Light" w:eastAsia="Calibri Light" w:hAnsi="Calibri Light" w:cs="Calibri Light"/>
          <w:color w:val="2E74B5" w:themeColor="accent1" w:themeShade="BF"/>
          <w:sz w:val="26"/>
          <w:szCs w:val="26"/>
        </w:rPr>
      </w:pPr>
      <w:bookmarkStart w:id="1037" w:name="_Toc168929844"/>
      <w:bookmarkEnd w:id="1037"/>
    </w:p>
    <w:p w14:paraId="5DFDB0E5" w14:textId="49014021" w:rsidR="005E3CF5" w:rsidRDefault="00315F83" w:rsidP="00E33BE9">
      <w:pPr>
        <w:pStyle w:val="Titre2"/>
      </w:pPr>
      <w:bookmarkStart w:id="1038" w:name="_Toc140654478"/>
      <w:bookmarkStart w:id="1039" w:name="_Toc168929845"/>
      <w:r>
        <w:t>Modèle de données ‘métier’</w:t>
      </w:r>
      <w:bookmarkEnd w:id="1038"/>
      <w:bookmarkEnd w:id="1039"/>
    </w:p>
    <w:p w14:paraId="500613FE" w14:textId="144484EB" w:rsidR="00282205" w:rsidRDefault="00282205" w:rsidP="00282205">
      <w:r>
        <w:t xml:space="preserve">Il est disponible dans le </w:t>
      </w:r>
      <w:proofErr w:type="spellStart"/>
      <w:r>
        <w:t>share</w:t>
      </w:r>
      <w:proofErr w:type="spellEnd"/>
      <w:r>
        <w:t xml:space="preserve"> PC-SCOL, dans l’espace cartographie.</w:t>
      </w:r>
    </w:p>
    <w:p w14:paraId="23ABEEBC" w14:textId="2E9FCBF4" w:rsidR="00282205" w:rsidRDefault="00282205" w:rsidP="00282205">
      <w:r>
        <w:t xml:space="preserve">Pour la v24, le lien vers le répertoire est </w:t>
      </w:r>
      <w:hyperlink r:id="rId16" w:history="1">
        <w:r w:rsidRPr="00E64681">
          <w:rPr>
            <w:rStyle w:val="Lienhypertexte"/>
          </w:rPr>
          <w:t>https://share.pc-scol.fr/smart-link/11586707-2915-4794-a4b2-83940493515c/</w:t>
        </w:r>
      </w:hyperlink>
      <w:r>
        <w:t xml:space="preserve"> </w:t>
      </w:r>
    </w:p>
    <w:p w14:paraId="43602BBA" w14:textId="25279F7D" w:rsidR="00282205" w:rsidRPr="00120F7B" w:rsidRDefault="00282205" w:rsidP="00FF5D4E">
      <w:r>
        <w:t xml:space="preserve">Et le fichier est </w:t>
      </w:r>
      <w:r w:rsidRPr="00FF5D4E">
        <w:rPr>
          <w:b/>
          <w:i/>
        </w:rPr>
        <w:t>Modèle objet métier Pegase v24.pdf</w:t>
      </w:r>
    </w:p>
    <w:p w14:paraId="035F12D9" w14:textId="5B835733" w:rsidR="00E33BE9" w:rsidRDefault="001B6525" w:rsidP="00E33BE9">
      <w:pPr>
        <w:pStyle w:val="Titre2"/>
      </w:pPr>
      <w:bookmarkStart w:id="1040" w:name="_Toc165383236"/>
      <w:bookmarkStart w:id="1041" w:name="_Toc148623123"/>
      <w:bookmarkStart w:id="1042" w:name="_Toc165383237"/>
      <w:bookmarkStart w:id="1043" w:name="_Toc165383238"/>
      <w:bookmarkStart w:id="1044" w:name="_Toc165383239"/>
      <w:bookmarkStart w:id="1045" w:name="_Toc165383564"/>
      <w:bookmarkStart w:id="1046" w:name="_Toc165383565"/>
      <w:bookmarkStart w:id="1047" w:name="_Toc165383566"/>
      <w:bookmarkStart w:id="1048" w:name="_Toc165383567"/>
      <w:bookmarkStart w:id="1049" w:name="_Toc165383568"/>
      <w:bookmarkStart w:id="1050" w:name="_Toc165383569"/>
      <w:bookmarkStart w:id="1051" w:name="_Toc165383570"/>
      <w:bookmarkStart w:id="1052" w:name="_Toc165383571"/>
      <w:bookmarkStart w:id="1053" w:name="_Toc165383572"/>
      <w:bookmarkStart w:id="1054" w:name="_Toc165383573"/>
      <w:bookmarkStart w:id="1055" w:name="_Toc165383574"/>
      <w:bookmarkStart w:id="1056" w:name="_Toc165383575"/>
      <w:bookmarkStart w:id="1057" w:name="_Toc165383576"/>
      <w:bookmarkStart w:id="1058" w:name="_Toc165383577"/>
      <w:bookmarkStart w:id="1059" w:name="_Toc165383578"/>
      <w:bookmarkStart w:id="1060" w:name="_Toc165383579"/>
      <w:bookmarkStart w:id="1061" w:name="_Toc165383580"/>
      <w:bookmarkStart w:id="1062" w:name="_Toc165383581"/>
      <w:bookmarkStart w:id="1063" w:name="_Toc165383582"/>
      <w:bookmarkStart w:id="1064" w:name="_Toc165383583"/>
      <w:bookmarkStart w:id="1065" w:name="_Toc165383584"/>
      <w:bookmarkStart w:id="1066" w:name="_Toc165383585"/>
      <w:bookmarkStart w:id="1067" w:name="_Toc165383586"/>
      <w:bookmarkStart w:id="1068" w:name="_Toc140654481"/>
      <w:bookmarkStart w:id="1069" w:name="_Toc168929846"/>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r>
        <w:t>Modèle physique des données</w:t>
      </w:r>
      <w:bookmarkEnd w:id="1068"/>
      <w:bookmarkEnd w:id="1069"/>
    </w:p>
    <w:p w14:paraId="7A6E41DA" w14:textId="77777777" w:rsidR="00282205" w:rsidRDefault="00282205" w:rsidP="00282205">
      <w:r>
        <w:t xml:space="preserve">Les fichiers sont également disponibles dans le </w:t>
      </w:r>
      <w:proofErr w:type="spellStart"/>
      <w:r>
        <w:t>share</w:t>
      </w:r>
      <w:proofErr w:type="spellEnd"/>
      <w:r>
        <w:t xml:space="preserve"> PC-SCOL, dans l’espace cartographie.</w:t>
      </w:r>
    </w:p>
    <w:p w14:paraId="72E149F8" w14:textId="77777777" w:rsidR="00282205" w:rsidRDefault="00282205" w:rsidP="00282205">
      <w:r>
        <w:t xml:space="preserve">Pour la v24, le lien vers le répertoire est </w:t>
      </w:r>
      <w:hyperlink r:id="rId17" w:history="1">
        <w:r w:rsidRPr="00E64681">
          <w:rPr>
            <w:rStyle w:val="Lienhypertexte"/>
          </w:rPr>
          <w:t>https://share.pc-scol.fr/smart-link/11586707-2915-4794-a4b2-83940493515c/</w:t>
        </w:r>
      </w:hyperlink>
      <w:r>
        <w:t xml:space="preserve"> </w:t>
      </w:r>
    </w:p>
    <w:p w14:paraId="6FD5287A" w14:textId="77777777" w:rsidR="008530CB" w:rsidRPr="008530CB" w:rsidRDefault="008530CB" w:rsidP="008530CB">
      <w:pPr>
        <w:pStyle w:val="Titre3"/>
      </w:pPr>
      <w:bookmarkStart w:id="1070" w:name="_Toc165383588"/>
      <w:bookmarkStart w:id="1071" w:name="_Toc140654482"/>
      <w:bookmarkStart w:id="1072" w:name="_Toc168929847"/>
      <w:bookmarkEnd w:id="1070"/>
      <w:r w:rsidRPr="008530CB">
        <w:t>Le dicti</w:t>
      </w:r>
      <w:r>
        <w:t>onnaire des données</w:t>
      </w:r>
      <w:bookmarkEnd w:id="1071"/>
      <w:bookmarkEnd w:id="1072"/>
    </w:p>
    <w:p w14:paraId="5F7EB09A" w14:textId="7BCD5A4E" w:rsidR="008530CB" w:rsidRDefault="008530CB" w:rsidP="008530CB">
      <w:r w:rsidRPr="008530CB">
        <w:t xml:space="preserve">Le fichier </w:t>
      </w:r>
      <w:proofErr w:type="spellStart"/>
      <w:r w:rsidRPr="008530CB">
        <w:t>excel</w:t>
      </w:r>
      <w:proofErr w:type="spellEnd"/>
      <w:r w:rsidR="00625B39">
        <w:t xml:space="preserve"> </w:t>
      </w:r>
      <w:r w:rsidR="00282205" w:rsidRPr="00FF5D4E">
        <w:rPr>
          <w:b/>
          <w:i/>
        </w:rPr>
        <w:t>MPDPegaseV24</w:t>
      </w:r>
      <w:ins w:id="1073" w:author="COUTIN Stéphane" w:date="2024-06-10T16:34:00Z">
        <w:r w:rsidR="000F3DA8">
          <w:rPr>
            <w:b/>
            <w:i/>
          </w:rPr>
          <w:t>-1</w:t>
        </w:r>
      </w:ins>
      <w:r w:rsidR="00282205" w:rsidRPr="00FF5D4E">
        <w:rPr>
          <w:b/>
          <w:i/>
        </w:rPr>
        <w:t>.xlsx</w:t>
      </w:r>
      <w:r w:rsidR="00282205">
        <w:t xml:space="preserve"> </w:t>
      </w:r>
      <w:r w:rsidRPr="008530CB">
        <w:t>co</w:t>
      </w:r>
      <w:r>
        <w:t>ntient le dictionnaire de données. Il est à utiliser conjointement avec le modèle objet métier.</w:t>
      </w:r>
    </w:p>
    <w:p w14:paraId="45D6424E" w14:textId="3BC3D29E" w:rsidR="005C4E8D" w:rsidRDefault="005C4E8D" w:rsidP="001B6525">
      <w:pPr>
        <w:pStyle w:val="Titre3"/>
      </w:pPr>
      <w:bookmarkStart w:id="1074" w:name="_Toc165383590"/>
      <w:bookmarkStart w:id="1075" w:name="_Toc165383591"/>
      <w:bookmarkStart w:id="1076" w:name="_Toc148623129"/>
      <w:bookmarkStart w:id="1077" w:name="_Toc148623130"/>
      <w:bookmarkStart w:id="1078" w:name="_Toc168929848"/>
      <w:bookmarkStart w:id="1079" w:name="_Toc140654483"/>
      <w:bookmarkEnd w:id="1074"/>
      <w:bookmarkEnd w:id="1075"/>
      <w:bookmarkEnd w:id="1076"/>
      <w:bookmarkEnd w:id="1077"/>
      <w:r>
        <w:t>Les différences par rapport à la v21</w:t>
      </w:r>
      <w:bookmarkEnd w:id="1078"/>
    </w:p>
    <w:p w14:paraId="4A22931A" w14:textId="308057B7" w:rsidR="005C4E8D" w:rsidRDefault="005C4E8D" w:rsidP="005C4E8D">
      <w:r>
        <w:t xml:space="preserve">Le fichier </w:t>
      </w:r>
      <w:proofErr w:type="spellStart"/>
      <w:r>
        <w:t>excel</w:t>
      </w:r>
      <w:proofErr w:type="spellEnd"/>
      <w:r>
        <w:t xml:space="preserve"> </w:t>
      </w:r>
      <w:r w:rsidR="00767B2C" w:rsidRPr="00FF5D4E">
        <w:rPr>
          <w:b/>
          <w:i/>
        </w:rPr>
        <w:t>Différence MPD PEGASE v23 v24.xlsx</w:t>
      </w:r>
      <w:r>
        <w:t xml:space="preserve"> liste, schéma par schéma et table par table les modifications apportées au modèle physique de données.</w:t>
      </w:r>
    </w:p>
    <w:p w14:paraId="6A7CAE51" w14:textId="5A81EFB8" w:rsidR="001B6525" w:rsidRPr="001B6525" w:rsidRDefault="001B6525" w:rsidP="001B6525">
      <w:pPr>
        <w:pStyle w:val="Titre3"/>
      </w:pPr>
      <w:bookmarkStart w:id="1080" w:name="_Toc165383593"/>
      <w:bookmarkStart w:id="1081" w:name="_Toc165383594"/>
      <w:bookmarkStart w:id="1082" w:name="_Toc168929849"/>
      <w:bookmarkEnd w:id="1080"/>
      <w:bookmarkEnd w:id="1081"/>
      <w:r>
        <w:t>Extraction de la documentation embarquée</w:t>
      </w:r>
      <w:bookmarkEnd w:id="1079"/>
      <w:bookmarkEnd w:id="1082"/>
      <w:r>
        <w:t xml:space="preserve"> </w:t>
      </w:r>
    </w:p>
    <w:p w14:paraId="2BF752CF" w14:textId="54754D93" w:rsidR="00AD5949" w:rsidRDefault="00AD5949" w:rsidP="00E33BE9">
      <w:r>
        <w:t>La documentation des tables et colonnes est embarquée dans des commentaires tels que gérés par PostgreSQL.</w:t>
      </w:r>
    </w:p>
    <w:p w14:paraId="2579E918" w14:textId="3C99A986" w:rsidR="008530CB" w:rsidRDefault="008530CB" w:rsidP="008530CB">
      <w:pPr>
        <w:rPr>
          <w:lang w:eastAsia="fr-FR"/>
        </w:rPr>
      </w:pPr>
      <w:r w:rsidRPr="008530CB">
        <w:rPr>
          <w:lang w:eastAsia="fr-FR"/>
        </w:rPr>
        <w:t xml:space="preserve">Pour extraire en un coup celles des tables et colonnes pour une </w:t>
      </w:r>
      <w:proofErr w:type="spellStart"/>
      <w:r w:rsidRPr="008530CB">
        <w:rPr>
          <w:lang w:eastAsia="fr-FR"/>
        </w:rPr>
        <w:t>bdd</w:t>
      </w:r>
      <w:proofErr w:type="spellEnd"/>
      <w:r w:rsidRPr="008530CB">
        <w:rPr>
          <w:lang w:eastAsia="fr-FR"/>
        </w:rPr>
        <w:t xml:space="preserve">, la requête </w:t>
      </w:r>
      <w:r>
        <w:rPr>
          <w:lang w:eastAsia="fr-FR"/>
        </w:rPr>
        <w:t>ci-dessous.</w:t>
      </w:r>
      <w:r w:rsidR="00625B39">
        <w:rPr>
          <w:lang w:eastAsia="fr-FR"/>
        </w:rPr>
        <w:t xml:space="preserve"> Cette requête est utilisée pour générer le modèle physique de données.</w:t>
      </w:r>
    </w:p>
    <w:p w14:paraId="6A228A70" w14:textId="77777777" w:rsidR="008530CB" w:rsidRPr="008530CB" w:rsidRDefault="008530CB" w:rsidP="008530CB">
      <w:pPr>
        <w:pBdr>
          <w:top w:val="none" w:sz="0" w:space="0" w:color="auto"/>
          <w:left w:val="none" w:sz="0" w:space="0" w:color="auto"/>
          <w:bottom w:val="none" w:sz="0" w:space="0" w:color="auto"/>
          <w:right w:val="none" w:sz="0" w:space="0" w:color="auto"/>
          <w:between w:val="none" w:sz="0" w:space="0" w:color="auto"/>
        </w:pBdr>
        <w:shd w:val="clear" w:color="auto" w:fill="FFFFFF"/>
        <w:spacing w:before="150" w:after="0" w:line="240" w:lineRule="auto"/>
        <w:rPr>
          <w:rFonts w:ascii="Segoe UI" w:eastAsia="Times New Roman" w:hAnsi="Segoe UI" w:cs="Segoe UI"/>
          <w:color w:val="172B4D"/>
          <w:sz w:val="21"/>
          <w:szCs w:val="21"/>
          <w:lang w:eastAsia="fr-FR"/>
        </w:rPr>
      </w:pPr>
    </w:p>
    <w:tbl>
      <w:tblPr>
        <w:tblStyle w:val="Grilledutableau"/>
        <w:tblW w:w="0" w:type="auto"/>
        <w:tblLook w:val="04A0" w:firstRow="1" w:lastRow="0" w:firstColumn="1" w:lastColumn="0" w:noHBand="0" w:noVBand="1"/>
      </w:tblPr>
      <w:tblGrid>
        <w:gridCol w:w="9062"/>
      </w:tblGrid>
      <w:tr w:rsidR="008530CB" w:rsidRPr="00E67275" w14:paraId="519B8273" w14:textId="77777777" w:rsidTr="008530CB">
        <w:tc>
          <w:tcPr>
            <w:tcW w:w="9062" w:type="dxa"/>
          </w:tcPr>
          <w:p w14:paraId="5E17BF5E"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r w:rsidRPr="00625B39">
              <w:rPr>
                <w:rFonts w:ascii="Segoe UI" w:eastAsia="Times New Roman" w:hAnsi="Segoe UI" w:cs="Segoe UI"/>
                <w:color w:val="172B4D"/>
                <w:sz w:val="21"/>
                <w:szCs w:val="21"/>
                <w:lang w:val="en-GB" w:eastAsia="fr-FR"/>
              </w:rPr>
              <w:t>SELECT</w:t>
            </w:r>
          </w:p>
          <w:p w14:paraId="5015663E"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proofErr w:type="spellStart"/>
            <w:proofErr w:type="gramStart"/>
            <w:r w:rsidRPr="00625B39">
              <w:rPr>
                <w:rFonts w:ascii="Segoe UI" w:eastAsia="Times New Roman" w:hAnsi="Segoe UI" w:cs="Segoe UI"/>
                <w:color w:val="172B4D"/>
                <w:sz w:val="21"/>
                <w:szCs w:val="21"/>
                <w:lang w:val="en-GB" w:eastAsia="fr-FR"/>
              </w:rPr>
              <w:t>isc.table</w:t>
            </w:r>
            <w:proofErr w:type="gramEnd"/>
            <w:r w:rsidRPr="00625B39">
              <w:rPr>
                <w:rFonts w:ascii="Segoe UI" w:eastAsia="Times New Roman" w:hAnsi="Segoe UI" w:cs="Segoe UI"/>
                <w:color w:val="172B4D"/>
                <w:sz w:val="21"/>
                <w:szCs w:val="21"/>
                <w:lang w:val="en-GB" w:eastAsia="fr-FR"/>
              </w:rPr>
              <w:t>_schema</w:t>
            </w:r>
            <w:proofErr w:type="spellEnd"/>
            <w:r w:rsidRPr="00625B39">
              <w:rPr>
                <w:rFonts w:ascii="Segoe UI" w:eastAsia="Times New Roman" w:hAnsi="Segoe UI" w:cs="Segoe UI"/>
                <w:color w:val="172B4D"/>
                <w:sz w:val="21"/>
                <w:szCs w:val="21"/>
                <w:lang w:val="en-GB" w:eastAsia="fr-FR"/>
              </w:rPr>
              <w:t>,</w:t>
            </w:r>
          </w:p>
          <w:p w14:paraId="60004458"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proofErr w:type="spellStart"/>
            <w:proofErr w:type="gramStart"/>
            <w:r w:rsidRPr="00625B39">
              <w:rPr>
                <w:rFonts w:ascii="Segoe UI" w:eastAsia="Times New Roman" w:hAnsi="Segoe UI" w:cs="Segoe UI"/>
                <w:color w:val="172B4D"/>
                <w:sz w:val="21"/>
                <w:szCs w:val="21"/>
                <w:lang w:val="en-GB" w:eastAsia="fr-FR"/>
              </w:rPr>
              <w:t>isc.table</w:t>
            </w:r>
            <w:proofErr w:type="gramEnd"/>
            <w:r w:rsidRPr="00625B39">
              <w:rPr>
                <w:rFonts w:ascii="Segoe UI" w:eastAsia="Times New Roman" w:hAnsi="Segoe UI" w:cs="Segoe UI"/>
                <w:color w:val="172B4D"/>
                <w:sz w:val="21"/>
                <w:szCs w:val="21"/>
                <w:lang w:val="en-GB" w:eastAsia="fr-FR"/>
              </w:rPr>
              <w:t>_name</w:t>
            </w:r>
            <w:proofErr w:type="spellEnd"/>
            <w:r w:rsidRPr="00625B39">
              <w:rPr>
                <w:rFonts w:ascii="Segoe UI" w:eastAsia="Times New Roman" w:hAnsi="Segoe UI" w:cs="Segoe UI"/>
                <w:color w:val="172B4D"/>
                <w:sz w:val="21"/>
                <w:szCs w:val="21"/>
                <w:lang w:val="en-GB" w:eastAsia="fr-FR"/>
              </w:rPr>
              <w:t>,</w:t>
            </w:r>
          </w:p>
          <w:p w14:paraId="054ACC6C"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r w:rsidRPr="00625B39">
              <w:rPr>
                <w:rFonts w:ascii="Segoe UI" w:eastAsia="Times New Roman" w:hAnsi="Segoe UI" w:cs="Segoe UI"/>
                <w:color w:val="172B4D"/>
                <w:sz w:val="21"/>
                <w:szCs w:val="21"/>
                <w:lang w:val="en-GB" w:eastAsia="fr-FR"/>
              </w:rPr>
              <w:t>obj_</w:t>
            </w:r>
            <w:proofErr w:type="gramStart"/>
            <w:r w:rsidRPr="00625B39">
              <w:rPr>
                <w:rFonts w:ascii="Segoe UI" w:eastAsia="Times New Roman" w:hAnsi="Segoe UI" w:cs="Segoe UI"/>
                <w:color w:val="172B4D"/>
                <w:sz w:val="21"/>
                <w:szCs w:val="21"/>
                <w:lang w:val="en-GB" w:eastAsia="fr-FR"/>
              </w:rPr>
              <w:t>description(</w:t>
            </w:r>
            <w:proofErr w:type="gramEnd"/>
            <w:r w:rsidRPr="00625B39">
              <w:rPr>
                <w:rFonts w:ascii="Segoe UI" w:eastAsia="Times New Roman" w:hAnsi="Segoe UI" w:cs="Segoe UI"/>
                <w:color w:val="172B4D"/>
                <w:sz w:val="21"/>
                <w:szCs w:val="21"/>
                <w:lang w:val="en-GB" w:eastAsia="fr-FR"/>
              </w:rPr>
              <w:t>format('%s.%s',isc.table_schema,isc.table_name)::regclass::oid, '</w:t>
            </w:r>
            <w:proofErr w:type="spellStart"/>
            <w:r w:rsidRPr="00625B39">
              <w:rPr>
                <w:rFonts w:ascii="Segoe UI" w:eastAsia="Times New Roman" w:hAnsi="Segoe UI" w:cs="Segoe UI"/>
                <w:color w:val="172B4D"/>
                <w:sz w:val="21"/>
                <w:szCs w:val="21"/>
                <w:lang w:val="en-GB" w:eastAsia="fr-FR"/>
              </w:rPr>
              <w:t>pg_class</w:t>
            </w:r>
            <w:proofErr w:type="spellEnd"/>
            <w:r w:rsidRPr="00625B39">
              <w:rPr>
                <w:rFonts w:ascii="Segoe UI" w:eastAsia="Times New Roman" w:hAnsi="Segoe UI" w:cs="Segoe UI"/>
                <w:color w:val="172B4D"/>
                <w:sz w:val="21"/>
                <w:szCs w:val="21"/>
                <w:lang w:val="en-GB" w:eastAsia="fr-FR"/>
              </w:rPr>
              <w:t xml:space="preserve">') as </w:t>
            </w:r>
            <w:proofErr w:type="spellStart"/>
            <w:r w:rsidRPr="00625B39">
              <w:rPr>
                <w:rFonts w:ascii="Segoe UI" w:eastAsia="Times New Roman" w:hAnsi="Segoe UI" w:cs="Segoe UI"/>
                <w:color w:val="172B4D"/>
                <w:sz w:val="21"/>
                <w:szCs w:val="21"/>
                <w:lang w:val="en-GB" w:eastAsia="fr-FR"/>
              </w:rPr>
              <w:t>table_description</w:t>
            </w:r>
            <w:proofErr w:type="spellEnd"/>
            <w:r w:rsidRPr="00625B39">
              <w:rPr>
                <w:rFonts w:ascii="Segoe UI" w:eastAsia="Times New Roman" w:hAnsi="Segoe UI" w:cs="Segoe UI"/>
                <w:color w:val="172B4D"/>
                <w:sz w:val="21"/>
                <w:szCs w:val="21"/>
                <w:lang w:val="en-GB" w:eastAsia="fr-FR"/>
              </w:rPr>
              <w:t>,</w:t>
            </w:r>
          </w:p>
          <w:p w14:paraId="219106A8"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proofErr w:type="spellStart"/>
            <w:proofErr w:type="gramStart"/>
            <w:r w:rsidRPr="00625B39">
              <w:rPr>
                <w:rFonts w:ascii="Segoe UI" w:eastAsia="Times New Roman" w:hAnsi="Segoe UI" w:cs="Segoe UI"/>
                <w:color w:val="172B4D"/>
                <w:sz w:val="21"/>
                <w:szCs w:val="21"/>
                <w:lang w:val="en-GB" w:eastAsia="fr-FR"/>
              </w:rPr>
              <w:t>isc.column</w:t>
            </w:r>
            <w:proofErr w:type="gramEnd"/>
            <w:r w:rsidRPr="00625B39">
              <w:rPr>
                <w:rFonts w:ascii="Segoe UI" w:eastAsia="Times New Roman" w:hAnsi="Segoe UI" w:cs="Segoe UI"/>
                <w:color w:val="172B4D"/>
                <w:sz w:val="21"/>
                <w:szCs w:val="21"/>
                <w:lang w:val="en-GB" w:eastAsia="fr-FR"/>
              </w:rPr>
              <w:t>_name</w:t>
            </w:r>
            <w:proofErr w:type="spellEnd"/>
            <w:r w:rsidRPr="00625B39">
              <w:rPr>
                <w:rFonts w:ascii="Segoe UI" w:eastAsia="Times New Roman" w:hAnsi="Segoe UI" w:cs="Segoe UI"/>
                <w:color w:val="172B4D"/>
                <w:sz w:val="21"/>
                <w:szCs w:val="21"/>
                <w:lang w:val="en-GB" w:eastAsia="fr-FR"/>
              </w:rPr>
              <w:t>,</w:t>
            </w:r>
          </w:p>
          <w:p w14:paraId="53B91014"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proofErr w:type="spellStart"/>
            <w:r w:rsidRPr="00625B39">
              <w:rPr>
                <w:rFonts w:ascii="Segoe UI" w:eastAsia="Times New Roman" w:hAnsi="Segoe UI" w:cs="Segoe UI"/>
                <w:color w:val="172B4D"/>
                <w:sz w:val="21"/>
                <w:szCs w:val="21"/>
                <w:lang w:val="en-GB" w:eastAsia="fr-FR"/>
              </w:rPr>
              <w:t>isc.data_type</w:t>
            </w:r>
            <w:proofErr w:type="spellEnd"/>
            <w:r w:rsidRPr="00625B39">
              <w:rPr>
                <w:rFonts w:ascii="Segoe UI" w:eastAsia="Times New Roman" w:hAnsi="Segoe UI" w:cs="Segoe UI"/>
                <w:color w:val="172B4D"/>
                <w:sz w:val="21"/>
                <w:szCs w:val="21"/>
                <w:lang w:val="en-GB" w:eastAsia="fr-FR"/>
              </w:rPr>
              <w:t>,</w:t>
            </w:r>
          </w:p>
          <w:p w14:paraId="7DAAC02E"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proofErr w:type="spellStart"/>
            <w:proofErr w:type="gramStart"/>
            <w:r w:rsidRPr="00625B39">
              <w:rPr>
                <w:rFonts w:ascii="Segoe UI" w:eastAsia="Times New Roman" w:hAnsi="Segoe UI" w:cs="Segoe UI"/>
                <w:color w:val="172B4D"/>
                <w:sz w:val="21"/>
                <w:szCs w:val="21"/>
                <w:lang w:val="en-GB" w:eastAsia="fr-FR"/>
              </w:rPr>
              <w:t>isc.character</w:t>
            </w:r>
            <w:proofErr w:type="gramEnd"/>
            <w:r w:rsidRPr="00625B39">
              <w:rPr>
                <w:rFonts w:ascii="Segoe UI" w:eastAsia="Times New Roman" w:hAnsi="Segoe UI" w:cs="Segoe UI"/>
                <w:color w:val="172B4D"/>
                <w:sz w:val="21"/>
                <w:szCs w:val="21"/>
                <w:lang w:val="en-GB" w:eastAsia="fr-FR"/>
              </w:rPr>
              <w:t>_maximum_length</w:t>
            </w:r>
            <w:proofErr w:type="spellEnd"/>
            <w:r w:rsidRPr="00625B39">
              <w:rPr>
                <w:rFonts w:ascii="Segoe UI" w:eastAsia="Times New Roman" w:hAnsi="Segoe UI" w:cs="Segoe UI"/>
                <w:color w:val="172B4D"/>
                <w:sz w:val="21"/>
                <w:szCs w:val="21"/>
                <w:lang w:val="en-GB" w:eastAsia="fr-FR"/>
              </w:rPr>
              <w:t>,</w:t>
            </w:r>
          </w:p>
          <w:p w14:paraId="1A9B9AA7"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r w:rsidRPr="00625B39">
              <w:rPr>
                <w:rFonts w:ascii="Segoe UI" w:eastAsia="Times New Roman" w:hAnsi="Segoe UI" w:cs="Segoe UI"/>
                <w:color w:val="172B4D"/>
                <w:sz w:val="21"/>
                <w:szCs w:val="21"/>
                <w:lang w:val="en-GB" w:eastAsia="fr-FR"/>
              </w:rPr>
              <w:t>pg_catalog.col_description(format('%s.%s</w:t>
            </w:r>
            <w:proofErr w:type="gramStart"/>
            <w:r w:rsidRPr="00625B39">
              <w:rPr>
                <w:rFonts w:ascii="Segoe UI" w:eastAsia="Times New Roman" w:hAnsi="Segoe UI" w:cs="Segoe UI"/>
                <w:color w:val="172B4D"/>
                <w:sz w:val="21"/>
                <w:szCs w:val="21"/>
                <w:lang w:val="en-GB" w:eastAsia="fr-FR"/>
              </w:rPr>
              <w:t>',isc</w:t>
            </w:r>
            <w:proofErr w:type="gramEnd"/>
            <w:r w:rsidRPr="00625B39">
              <w:rPr>
                <w:rFonts w:ascii="Segoe UI" w:eastAsia="Times New Roman" w:hAnsi="Segoe UI" w:cs="Segoe UI"/>
                <w:color w:val="172B4D"/>
                <w:sz w:val="21"/>
                <w:szCs w:val="21"/>
                <w:lang w:val="en-GB" w:eastAsia="fr-FR"/>
              </w:rPr>
              <w:t xml:space="preserve">.table_schema,isc.table_name)::regclass::oid,isc.ordinal_position) as </w:t>
            </w:r>
            <w:proofErr w:type="spellStart"/>
            <w:r w:rsidRPr="00625B39">
              <w:rPr>
                <w:rFonts w:ascii="Segoe UI" w:eastAsia="Times New Roman" w:hAnsi="Segoe UI" w:cs="Segoe UI"/>
                <w:color w:val="172B4D"/>
                <w:sz w:val="21"/>
                <w:szCs w:val="21"/>
                <w:lang w:val="en-GB" w:eastAsia="fr-FR"/>
              </w:rPr>
              <w:t>column_description</w:t>
            </w:r>
            <w:proofErr w:type="spellEnd"/>
          </w:p>
          <w:p w14:paraId="5E88A88C"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r w:rsidRPr="00625B39">
              <w:rPr>
                <w:rFonts w:ascii="Segoe UI" w:eastAsia="Times New Roman" w:hAnsi="Segoe UI" w:cs="Segoe UI"/>
                <w:color w:val="172B4D"/>
                <w:sz w:val="21"/>
                <w:szCs w:val="21"/>
                <w:lang w:val="en-GB" w:eastAsia="fr-FR"/>
              </w:rPr>
              <w:t>FROM</w:t>
            </w:r>
          </w:p>
          <w:p w14:paraId="3BB6DF52"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proofErr w:type="spellStart"/>
            <w:r w:rsidRPr="00625B39">
              <w:rPr>
                <w:rFonts w:ascii="Segoe UI" w:eastAsia="Times New Roman" w:hAnsi="Segoe UI" w:cs="Segoe UI"/>
                <w:color w:val="172B4D"/>
                <w:sz w:val="21"/>
                <w:szCs w:val="21"/>
                <w:lang w:val="en-GB" w:eastAsia="fr-FR"/>
              </w:rPr>
              <w:t>information_</w:t>
            </w:r>
            <w:proofErr w:type="gramStart"/>
            <w:r w:rsidRPr="00625B39">
              <w:rPr>
                <w:rFonts w:ascii="Segoe UI" w:eastAsia="Times New Roman" w:hAnsi="Segoe UI" w:cs="Segoe UI"/>
                <w:color w:val="172B4D"/>
                <w:sz w:val="21"/>
                <w:szCs w:val="21"/>
                <w:lang w:val="en-GB" w:eastAsia="fr-FR"/>
              </w:rPr>
              <w:t>schema.columns</w:t>
            </w:r>
            <w:proofErr w:type="spellEnd"/>
            <w:proofErr w:type="gramEnd"/>
            <w:r w:rsidRPr="00625B39">
              <w:rPr>
                <w:rFonts w:ascii="Segoe UI" w:eastAsia="Times New Roman" w:hAnsi="Segoe UI" w:cs="Segoe UI"/>
                <w:color w:val="172B4D"/>
                <w:sz w:val="21"/>
                <w:szCs w:val="21"/>
                <w:lang w:val="en-GB" w:eastAsia="fr-FR"/>
              </w:rPr>
              <w:t xml:space="preserve"> </w:t>
            </w:r>
            <w:proofErr w:type="spellStart"/>
            <w:r w:rsidRPr="00625B39">
              <w:rPr>
                <w:rFonts w:ascii="Segoe UI" w:eastAsia="Times New Roman" w:hAnsi="Segoe UI" w:cs="Segoe UI"/>
                <w:color w:val="172B4D"/>
                <w:sz w:val="21"/>
                <w:szCs w:val="21"/>
                <w:lang w:val="en-GB" w:eastAsia="fr-FR"/>
              </w:rPr>
              <w:t>isc</w:t>
            </w:r>
            <w:proofErr w:type="spellEnd"/>
          </w:p>
          <w:p w14:paraId="71A22C2C"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r w:rsidRPr="00625B39">
              <w:rPr>
                <w:rFonts w:ascii="Segoe UI" w:eastAsia="Times New Roman" w:hAnsi="Segoe UI" w:cs="Segoe UI"/>
                <w:color w:val="172B4D"/>
                <w:sz w:val="21"/>
                <w:szCs w:val="21"/>
                <w:lang w:val="en-GB" w:eastAsia="fr-FR"/>
              </w:rPr>
              <w:t>WHERE</w:t>
            </w:r>
          </w:p>
          <w:p w14:paraId="75857696"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proofErr w:type="spellStart"/>
            <w:proofErr w:type="gramStart"/>
            <w:r w:rsidRPr="00625B39">
              <w:rPr>
                <w:rFonts w:ascii="Segoe UI" w:eastAsia="Times New Roman" w:hAnsi="Segoe UI" w:cs="Segoe UI"/>
                <w:color w:val="172B4D"/>
                <w:sz w:val="21"/>
                <w:szCs w:val="21"/>
                <w:lang w:val="en-GB" w:eastAsia="fr-FR"/>
              </w:rPr>
              <w:t>isc.table</w:t>
            </w:r>
            <w:proofErr w:type="gramEnd"/>
            <w:r w:rsidRPr="00625B39">
              <w:rPr>
                <w:rFonts w:ascii="Segoe UI" w:eastAsia="Times New Roman" w:hAnsi="Segoe UI" w:cs="Segoe UI"/>
                <w:color w:val="172B4D"/>
                <w:sz w:val="21"/>
                <w:szCs w:val="21"/>
                <w:lang w:val="en-GB" w:eastAsia="fr-FR"/>
              </w:rPr>
              <w:t>_schema</w:t>
            </w:r>
            <w:proofErr w:type="spellEnd"/>
            <w:r w:rsidRPr="00625B39">
              <w:rPr>
                <w:rFonts w:ascii="Segoe UI" w:eastAsia="Times New Roman" w:hAnsi="Segoe UI" w:cs="Segoe UI"/>
                <w:color w:val="172B4D"/>
                <w:sz w:val="21"/>
                <w:szCs w:val="21"/>
                <w:lang w:val="en-GB" w:eastAsia="fr-FR"/>
              </w:rPr>
              <w:t xml:space="preserve"> like 'schema\_%'</w:t>
            </w:r>
          </w:p>
          <w:p w14:paraId="1C235A32" w14:textId="77777777" w:rsidR="00625B39" w:rsidRPr="00625B39" w:rsidRDefault="00625B39" w:rsidP="00625B39">
            <w:pPr>
              <w:pBdr>
                <w:top w:val="none" w:sz="0" w:space="0" w:color="auto"/>
                <w:left w:val="none" w:sz="0" w:space="0" w:color="auto"/>
                <w:bottom w:val="none" w:sz="0" w:space="0" w:color="auto"/>
                <w:right w:val="none" w:sz="0" w:space="0" w:color="auto"/>
                <w:between w:val="none" w:sz="0" w:space="0" w:color="auto"/>
              </w:pBdr>
              <w:rPr>
                <w:rFonts w:ascii="Segoe UI" w:eastAsia="Times New Roman" w:hAnsi="Segoe UI" w:cs="Segoe UI"/>
                <w:color w:val="172B4D"/>
                <w:sz w:val="21"/>
                <w:szCs w:val="21"/>
                <w:lang w:val="en-GB" w:eastAsia="fr-FR"/>
              </w:rPr>
            </w:pPr>
            <w:r w:rsidRPr="00625B39">
              <w:rPr>
                <w:rFonts w:ascii="Segoe UI" w:eastAsia="Times New Roman" w:hAnsi="Segoe UI" w:cs="Segoe UI"/>
                <w:color w:val="172B4D"/>
                <w:sz w:val="21"/>
                <w:szCs w:val="21"/>
                <w:lang w:val="en-GB" w:eastAsia="fr-FR"/>
              </w:rPr>
              <w:t xml:space="preserve">and </w:t>
            </w:r>
            <w:proofErr w:type="spellStart"/>
            <w:proofErr w:type="gramStart"/>
            <w:r w:rsidRPr="00625B39">
              <w:rPr>
                <w:rFonts w:ascii="Segoe UI" w:eastAsia="Times New Roman" w:hAnsi="Segoe UI" w:cs="Segoe UI"/>
                <w:color w:val="172B4D"/>
                <w:sz w:val="21"/>
                <w:szCs w:val="21"/>
                <w:lang w:val="en-GB" w:eastAsia="fr-FR"/>
              </w:rPr>
              <w:t>isc.table</w:t>
            </w:r>
            <w:proofErr w:type="gramEnd"/>
            <w:r w:rsidRPr="00625B39">
              <w:rPr>
                <w:rFonts w:ascii="Segoe UI" w:eastAsia="Times New Roman" w:hAnsi="Segoe UI" w:cs="Segoe UI"/>
                <w:color w:val="172B4D"/>
                <w:sz w:val="21"/>
                <w:szCs w:val="21"/>
                <w:lang w:val="en-GB" w:eastAsia="fr-FR"/>
              </w:rPr>
              <w:t>_name</w:t>
            </w:r>
            <w:proofErr w:type="spellEnd"/>
            <w:r w:rsidRPr="00625B39">
              <w:rPr>
                <w:rFonts w:ascii="Segoe UI" w:eastAsia="Times New Roman" w:hAnsi="Segoe UI" w:cs="Segoe UI"/>
                <w:color w:val="172B4D"/>
                <w:sz w:val="21"/>
                <w:szCs w:val="21"/>
                <w:lang w:val="en-GB" w:eastAsia="fr-FR"/>
              </w:rPr>
              <w:t xml:space="preserve"> not like '\_%'</w:t>
            </w:r>
          </w:p>
          <w:p w14:paraId="2FD9CD08" w14:textId="69817E09" w:rsidR="008530CB" w:rsidRDefault="00625B39" w:rsidP="00625B39">
            <w:pPr>
              <w:pBdr>
                <w:top w:val="none" w:sz="0" w:space="0" w:color="auto"/>
                <w:left w:val="none" w:sz="0" w:space="0" w:color="auto"/>
                <w:bottom w:val="none" w:sz="0" w:space="0" w:color="auto"/>
                <w:right w:val="none" w:sz="0" w:space="0" w:color="auto"/>
                <w:between w:val="none" w:sz="0" w:space="0" w:color="auto"/>
              </w:pBdr>
              <w:rPr>
                <w:lang w:val="en-GB"/>
              </w:rPr>
            </w:pPr>
            <w:r w:rsidRPr="00625B39">
              <w:rPr>
                <w:rFonts w:ascii="Segoe UI" w:eastAsia="Times New Roman" w:hAnsi="Segoe UI" w:cs="Segoe UI"/>
                <w:color w:val="172B4D"/>
                <w:sz w:val="21"/>
                <w:szCs w:val="21"/>
                <w:lang w:val="en-GB" w:eastAsia="fr-FR"/>
              </w:rPr>
              <w:t>order by 1,2,4</w:t>
            </w:r>
          </w:p>
        </w:tc>
      </w:tr>
    </w:tbl>
    <w:p w14:paraId="48736E19" w14:textId="0F53A195" w:rsidR="00E33BE9" w:rsidRPr="008530CB" w:rsidRDefault="00E33BE9" w:rsidP="00E33BE9">
      <w:pPr>
        <w:rPr>
          <w:lang w:val="en-GB"/>
        </w:rPr>
      </w:pPr>
    </w:p>
    <w:p w14:paraId="156656E2" w14:textId="77777777" w:rsidR="008530CB" w:rsidRPr="008530CB" w:rsidRDefault="008530CB" w:rsidP="008530CB">
      <w:r w:rsidRPr="008530CB">
        <w:t>A noter une requête pour extraire les commentaires des tables uniquement </w:t>
      </w:r>
    </w:p>
    <w:p w14:paraId="121FDB1F" w14:textId="627D831E" w:rsidR="008530CB" w:rsidRPr="00252949" w:rsidRDefault="008530CB" w:rsidP="008530CB"/>
    <w:tbl>
      <w:tblPr>
        <w:tblStyle w:val="Grilledutableau"/>
        <w:tblW w:w="0" w:type="auto"/>
        <w:tblLook w:val="04A0" w:firstRow="1" w:lastRow="0" w:firstColumn="1" w:lastColumn="0" w:noHBand="0" w:noVBand="1"/>
      </w:tblPr>
      <w:tblGrid>
        <w:gridCol w:w="9062"/>
      </w:tblGrid>
      <w:tr w:rsidR="008530CB" w:rsidRPr="009B1249" w14:paraId="06905150" w14:textId="77777777" w:rsidTr="008530CB">
        <w:tc>
          <w:tcPr>
            <w:tcW w:w="9062" w:type="dxa"/>
          </w:tcPr>
          <w:p w14:paraId="31EDB047" w14:textId="041BFC7B" w:rsidR="008530CB" w:rsidRDefault="008530CB" w:rsidP="00E33BE9">
            <w:pPr>
              <w:pBdr>
                <w:top w:val="none" w:sz="0" w:space="0" w:color="auto"/>
                <w:left w:val="none" w:sz="0" w:space="0" w:color="auto"/>
                <w:bottom w:val="none" w:sz="0" w:space="0" w:color="auto"/>
                <w:right w:val="none" w:sz="0" w:space="0" w:color="auto"/>
                <w:between w:val="none" w:sz="0" w:space="0" w:color="auto"/>
              </w:pBdr>
              <w:rPr>
                <w:lang w:val="en-GB"/>
              </w:rPr>
            </w:pPr>
            <w:r w:rsidRPr="008530CB">
              <w:rPr>
                <w:lang w:val="en-GB"/>
              </w:rPr>
              <w:t xml:space="preserve">SELECT </w:t>
            </w:r>
            <w:proofErr w:type="spellStart"/>
            <w:r w:rsidRPr="008530CB">
              <w:rPr>
                <w:lang w:val="en-GB"/>
              </w:rPr>
              <w:t>relname</w:t>
            </w:r>
            <w:proofErr w:type="spellEnd"/>
            <w:r w:rsidRPr="008530CB">
              <w:rPr>
                <w:lang w:val="en-GB"/>
              </w:rPr>
              <w:t xml:space="preserve"> as </w:t>
            </w:r>
            <w:proofErr w:type="spellStart"/>
            <w:r w:rsidRPr="008530CB">
              <w:rPr>
                <w:lang w:val="en-GB"/>
              </w:rPr>
              <w:t>nom_</w:t>
            </w:r>
            <w:proofErr w:type="gramStart"/>
            <w:r w:rsidRPr="008530CB">
              <w:rPr>
                <w:lang w:val="en-GB"/>
              </w:rPr>
              <w:t>table,obj</w:t>
            </w:r>
            <w:proofErr w:type="gramEnd"/>
            <w:r w:rsidRPr="008530CB">
              <w:rPr>
                <w:lang w:val="en-GB"/>
              </w:rPr>
              <w:t>_description</w:t>
            </w:r>
            <w:proofErr w:type="spellEnd"/>
            <w:r w:rsidRPr="008530CB">
              <w:rPr>
                <w:lang w:val="en-GB"/>
              </w:rPr>
              <w:t>(</w:t>
            </w:r>
            <w:proofErr w:type="spellStart"/>
            <w:r w:rsidRPr="008530CB">
              <w:rPr>
                <w:lang w:val="en-GB"/>
              </w:rPr>
              <w:t>oid</w:t>
            </w:r>
            <w:proofErr w:type="spellEnd"/>
            <w:r w:rsidRPr="008530CB">
              <w:rPr>
                <w:lang w:val="en-GB"/>
              </w:rPr>
              <w:t>) as description</w:t>
            </w:r>
            <w:r w:rsidRPr="008530CB">
              <w:rPr>
                <w:lang w:val="en-GB"/>
              </w:rPr>
              <w:br/>
              <w:t xml:space="preserve">FROM </w:t>
            </w:r>
            <w:proofErr w:type="spellStart"/>
            <w:r w:rsidRPr="008530CB">
              <w:rPr>
                <w:lang w:val="en-GB"/>
              </w:rPr>
              <w:t>pg_class</w:t>
            </w:r>
            <w:proofErr w:type="spellEnd"/>
            <w:r w:rsidRPr="008530CB">
              <w:rPr>
                <w:lang w:val="en-GB"/>
              </w:rPr>
              <w:br/>
              <w:t>WHERE</w:t>
            </w:r>
            <w:r w:rsidRPr="008530CB">
              <w:rPr>
                <w:lang w:val="en-GB"/>
              </w:rPr>
              <w:br/>
            </w:r>
            <w:proofErr w:type="spellStart"/>
            <w:r w:rsidRPr="008530CB">
              <w:rPr>
                <w:lang w:val="en-GB"/>
              </w:rPr>
              <w:t>relkind</w:t>
            </w:r>
            <w:proofErr w:type="spellEnd"/>
            <w:r w:rsidRPr="008530CB">
              <w:rPr>
                <w:lang w:val="en-GB"/>
              </w:rPr>
              <w:t xml:space="preserve"> = 'r'</w:t>
            </w:r>
            <w:r w:rsidRPr="008530CB">
              <w:rPr>
                <w:lang w:val="en-GB"/>
              </w:rPr>
              <w:br/>
              <w:t xml:space="preserve">AND </w:t>
            </w:r>
            <w:proofErr w:type="spellStart"/>
            <w:r w:rsidRPr="008530CB">
              <w:rPr>
                <w:lang w:val="en-GB"/>
              </w:rPr>
              <w:t>relname</w:t>
            </w:r>
            <w:proofErr w:type="spellEnd"/>
            <w:r w:rsidRPr="008530CB">
              <w:rPr>
                <w:lang w:val="en-GB"/>
              </w:rPr>
              <w:t xml:space="preserve"> not like '</w:t>
            </w:r>
            <w:proofErr w:type="spellStart"/>
            <w:r w:rsidRPr="008530CB">
              <w:rPr>
                <w:lang w:val="en-GB"/>
              </w:rPr>
              <w:t>pg</w:t>
            </w:r>
            <w:proofErr w:type="spellEnd"/>
            <w:r w:rsidRPr="008530CB">
              <w:rPr>
                <w:lang w:val="en-GB"/>
              </w:rPr>
              <w:t>\_%'</w:t>
            </w:r>
            <w:r w:rsidRPr="008530CB">
              <w:rPr>
                <w:lang w:val="en-GB"/>
              </w:rPr>
              <w:br/>
              <w:t xml:space="preserve">AND </w:t>
            </w:r>
            <w:proofErr w:type="spellStart"/>
            <w:r w:rsidRPr="008530CB">
              <w:rPr>
                <w:lang w:val="en-GB"/>
              </w:rPr>
              <w:t>relname</w:t>
            </w:r>
            <w:proofErr w:type="spellEnd"/>
            <w:r w:rsidRPr="008530CB">
              <w:rPr>
                <w:lang w:val="en-GB"/>
              </w:rPr>
              <w:t xml:space="preserve"> not like '</w:t>
            </w:r>
            <w:proofErr w:type="spellStart"/>
            <w:r w:rsidRPr="008530CB">
              <w:rPr>
                <w:lang w:val="en-GB"/>
              </w:rPr>
              <w:t>sql</w:t>
            </w:r>
            <w:proofErr w:type="spellEnd"/>
            <w:r w:rsidRPr="008530CB">
              <w:rPr>
                <w:lang w:val="en-GB"/>
              </w:rPr>
              <w:t>\_%'</w:t>
            </w:r>
            <w:r w:rsidRPr="008530CB">
              <w:rPr>
                <w:lang w:val="en-GB"/>
              </w:rPr>
              <w:br/>
              <w:t xml:space="preserve">AND </w:t>
            </w:r>
            <w:proofErr w:type="spellStart"/>
            <w:r w:rsidRPr="008530CB">
              <w:rPr>
                <w:lang w:val="en-GB"/>
              </w:rPr>
              <w:t>relname</w:t>
            </w:r>
            <w:proofErr w:type="spellEnd"/>
            <w:r w:rsidRPr="008530CB">
              <w:rPr>
                <w:lang w:val="en-GB"/>
              </w:rPr>
              <w:t xml:space="preserve"> not like '\__%'</w:t>
            </w:r>
            <w:r w:rsidRPr="008530CB">
              <w:rPr>
                <w:lang w:val="en-GB"/>
              </w:rPr>
              <w:br/>
              <w:t xml:space="preserve">ORDER BY </w:t>
            </w:r>
            <w:proofErr w:type="spellStart"/>
            <w:r w:rsidRPr="008530CB">
              <w:rPr>
                <w:lang w:val="en-GB"/>
              </w:rPr>
              <w:t>relname</w:t>
            </w:r>
            <w:proofErr w:type="spellEnd"/>
          </w:p>
        </w:tc>
      </w:tr>
    </w:tbl>
    <w:p w14:paraId="166A8535" w14:textId="08F30614" w:rsidR="00E33BE9" w:rsidRPr="003841C3" w:rsidRDefault="00686196" w:rsidP="00686196">
      <w:pPr>
        <w:pStyle w:val="Titre2"/>
      </w:pPr>
      <w:bookmarkStart w:id="1083" w:name="_Toc140654484"/>
      <w:bookmarkStart w:id="1084" w:name="_Toc168929850"/>
      <w:r w:rsidRPr="003841C3">
        <w:t>Conseils pour l’écriture de requêtes</w:t>
      </w:r>
      <w:bookmarkEnd w:id="1083"/>
      <w:bookmarkEnd w:id="1084"/>
    </w:p>
    <w:p w14:paraId="6E3CDFB1" w14:textId="6BB9D5BD" w:rsidR="00686196" w:rsidRPr="003841C3" w:rsidRDefault="00686196" w:rsidP="00686196"/>
    <w:p w14:paraId="5349A6AD" w14:textId="151A5F4D" w:rsidR="00897EE5" w:rsidRDefault="00897EE5" w:rsidP="00686196">
      <w:r w:rsidRPr="00897EE5">
        <w:t>Ces conseils et exemples s</w:t>
      </w:r>
      <w:r>
        <w:t xml:space="preserve">’appliquent à la version </w:t>
      </w:r>
      <w:r w:rsidR="00AF3149">
        <w:t xml:space="preserve">23 </w:t>
      </w:r>
      <w:r>
        <w:t>de PEGASE.</w:t>
      </w:r>
    </w:p>
    <w:p w14:paraId="7C43BC36" w14:textId="4D2DA3FE" w:rsidR="00FF7E85" w:rsidRPr="00FF7E85" w:rsidRDefault="00FF7E85" w:rsidP="00FF7E85"/>
    <w:tbl>
      <w:tblPr>
        <w:tblW w:w="0" w:type="auto"/>
        <w:tblCellMar>
          <w:left w:w="0" w:type="dxa"/>
          <w:right w:w="0" w:type="dxa"/>
        </w:tblCellMar>
        <w:tblLook w:val="04A0" w:firstRow="1" w:lastRow="0" w:firstColumn="1" w:lastColumn="0" w:noHBand="0" w:noVBand="1"/>
      </w:tblPr>
      <w:tblGrid>
        <w:gridCol w:w="2096"/>
        <w:gridCol w:w="6960"/>
      </w:tblGrid>
      <w:tr w:rsidR="00FF7E85" w:rsidRPr="00FF7E85" w14:paraId="716E5755" w14:textId="77777777" w:rsidTr="00FF7E85">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D9864CB" w14:textId="77777777" w:rsidR="00FF7E85" w:rsidRPr="00FF7E85" w:rsidRDefault="00FF7E85" w:rsidP="00FF7E85">
            <w:pPr>
              <w:rPr>
                <w:b/>
                <w:bCs/>
              </w:rPr>
            </w:pPr>
            <w:r w:rsidRPr="00FF7E85">
              <w:rPr>
                <w:b/>
                <w:bCs/>
              </w:rPr>
              <w:t>Titre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A5F9F47" w14:textId="77777777" w:rsidR="00FF7E85" w:rsidRPr="00FF7E85" w:rsidRDefault="00FF7E85" w:rsidP="00FF7E85">
            <w:pPr>
              <w:rPr>
                <w:b/>
                <w:bCs/>
              </w:rPr>
            </w:pPr>
            <w:r w:rsidRPr="00FF7E85">
              <w:rPr>
                <w:b/>
                <w:bCs/>
              </w:rPr>
              <w:t>Contenu</w:t>
            </w:r>
          </w:p>
        </w:tc>
      </w:tr>
      <w:tr w:rsidR="00FF7E85" w:rsidRPr="00FF7E85" w14:paraId="733D93A6" w14:textId="77777777" w:rsidTr="00FF7E8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195157" w14:textId="77777777" w:rsidR="00FF7E85" w:rsidRPr="00FF7E85" w:rsidRDefault="00FF7E85" w:rsidP="00FF7E85">
            <w:r w:rsidRPr="00FF7E85">
              <w:t>Champs code et code_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523B04" w14:textId="77777777" w:rsidR="00FF7E85" w:rsidRPr="00FF7E85" w:rsidRDefault="00FF7E85" w:rsidP="00FF7E85">
            <w:r w:rsidRPr="00FF7E85">
              <w:t xml:space="preserve">Les champs code sont utilisés en général en tant que clé fonctionnelle d'éléments. Les règles de nommage en </w:t>
            </w:r>
            <w:proofErr w:type="spellStart"/>
            <w:r w:rsidRPr="00FF7E85">
              <w:t>bdd</w:t>
            </w:r>
            <w:proofErr w:type="spellEnd"/>
            <w:r w:rsidRPr="00FF7E85">
              <w:t xml:space="preserve"> sont de nommer code le champs clé fonctionnelle d'un élément (ex : </w:t>
            </w:r>
            <w:proofErr w:type="spellStart"/>
            <w:proofErr w:type="gramStart"/>
            <w:r w:rsidRPr="00FF7E85">
              <w:t>apprenant.code</w:t>
            </w:r>
            <w:proofErr w:type="spellEnd"/>
            <w:proofErr w:type="gramEnd"/>
            <w:r w:rsidRPr="00FF7E85">
              <w:t>) et '</w:t>
            </w:r>
            <w:proofErr w:type="spellStart"/>
            <w:r w:rsidRPr="00FF7E85">
              <w:t>code_nomTable</w:t>
            </w:r>
            <w:proofErr w:type="spellEnd"/>
            <w:r w:rsidRPr="00FF7E85">
              <w:t xml:space="preserve">' la clé fonctionnelle d'une table liée (exemple </w:t>
            </w:r>
            <w:proofErr w:type="spellStart"/>
            <w:r w:rsidRPr="00FF7E85">
              <w:t>contact.code_apprenant</w:t>
            </w:r>
            <w:proofErr w:type="spellEnd"/>
            <w:r w:rsidRPr="00FF7E85">
              <w:t>).</w:t>
            </w:r>
          </w:p>
          <w:p w14:paraId="74AEDC12" w14:textId="3BD0D53B" w:rsidR="00FF7E85" w:rsidRPr="00FF7E85" w:rsidRDefault="00FF7E85" w:rsidP="00FF7E85">
            <w:r w:rsidRPr="00FF7E85">
              <w:t>Dans le modèle de données métier, afin de facilit</w:t>
            </w:r>
            <w:r>
              <w:t>er</w:t>
            </w:r>
            <w:r w:rsidRPr="00FF7E85">
              <w:t xml:space="preserve"> la compréhension nous nommerons toujours le champ code par '</w:t>
            </w:r>
            <w:proofErr w:type="spellStart"/>
            <w:r w:rsidRPr="00FF7E85">
              <w:t>code_nomObjet</w:t>
            </w:r>
            <w:proofErr w:type="spellEnd"/>
            <w:r w:rsidRPr="00FF7E85">
              <w:t>'.</w:t>
            </w:r>
          </w:p>
        </w:tc>
      </w:tr>
      <w:tr w:rsidR="00FF7E85" w:rsidRPr="00FF7E85" w14:paraId="1FEDEC66" w14:textId="77777777" w:rsidTr="00FF7E8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5643EA" w14:textId="77777777" w:rsidR="00FF7E85" w:rsidRPr="00FF7E85" w:rsidRDefault="00FF7E85" w:rsidP="00FF7E85">
            <w:r w:rsidRPr="00FF7E85">
              <w:t>Champs id et id_*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781E2F" w14:textId="77777777" w:rsidR="00FF7E85" w:rsidRPr="00FF7E85" w:rsidRDefault="00FF7E85" w:rsidP="00FF7E85">
            <w:r w:rsidRPr="00FF7E85">
              <w:t>De nombreuses tables possèdent un champ id qui est la clé primaire. Ces champs sont attribués automatiquement par le SGBD et sont basés sur des séquences.</w:t>
            </w:r>
          </w:p>
          <w:p w14:paraId="7F2AB10F" w14:textId="77777777" w:rsidR="00FF7E85" w:rsidRPr="00FF7E85" w:rsidRDefault="00FF7E85" w:rsidP="00FF7E85">
            <w:r w:rsidRPr="00FF7E85">
              <w:t>A l'intérieur d'un même schéma ils sont utilisés en tant que FK, et peuvent donc être utilisés pour réaliser des jointures efficaces.</w:t>
            </w:r>
          </w:p>
          <w:p w14:paraId="23D7914D" w14:textId="1E881B4C" w:rsidR="00FF7E85" w:rsidRPr="00FF7E85" w:rsidRDefault="00FF7E85" w:rsidP="00FF7E85">
            <w:r w:rsidRPr="00FF7E85">
              <w:t xml:space="preserve">ATTENTION : </w:t>
            </w:r>
            <w:r w:rsidR="00767B2C">
              <w:t xml:space="preserve">à l’exception des tables du </w:t>
            </w:r>
            <w:proofErr w:type="spellStart"/>
            <w:r w:rsidR="00767B2C">
              <w:t>schema_odf</w:t>
            </w:r>
            <w:proofErr w:type="spellEnd"/>
            <w:r w:rsidR="00767B2C">
              <w:t xml:space="preserve"> (voir ci-dessous), </w:t>
            </w:r>
            <w:r w:rsidRPr="00FF7E85">
              <w:t>leur valeur n'est pas préservée au travers des divers schémas. De ce fait il ne faut pas les utiliser pour réaliser une jointure entre deux tables n'appartenant pas au même schéma. Il faudra utiliser les clés fonctionnelles.</w:t>
            </w:r>
          </w:p>
        </w:tc>
      </w:tr>
      <w:tr w:rsidR="00FF7E85" w:rsidRPr="00FF7E85" w14:paraId="66F3B545" w14:textId="77777777" w:rsidTr="00FF5D4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592CC17" w14:textId="0AF75562" w:rsidR="00FF7E85" w:rsidRPr="00FF7E85" w:rsidRDefault="00767B2C" w:rsidP="00FF7E85">
            <w:r w:rsidRPr="00FF7E85">
              <w:t xml:space="preserve">Utilisation des </w:t>
            </w:r>
            <w:proofErr w:type="spellStart"/>
            <w:r w:rsidRPr="00FF7E85">
              <w:t>uuid</w:t>
            </w:r>
            <w:proofErr w:type="spellEnd"/>
            <w:r w:rsidRPr="00FF7E85">
              <w:t xml:space="preserve"> dans </w:t>
            </w:r>
            <w:proofErr w:type="spellStart"/>
            <w:r w:rsidRPr="00FF7E85">
              <w:t>schema_</w:t>
            </w:r>
            <w:r>
              <w:t>odf</w:t>
            </w:r>
            <w:proofErr w:type="spellEnd"/>
            <w:r w:rsidRPr="00FF7E85" w:rsidDel="00767B2C">
              <w:t xml:space="preserv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818FCF5" w14:textId="16549E1B" w:rsidR="00767B2C" w:rsidRDefault="00767B2C" w:rsidP="00FF7E85">
            <w:r>
              <w:t xml:space="preserve">Dans </w:t>
            </w:r>
            <w:proofErr w:type="spellStart"/>
            <w:r>
              <w:t>schema_odf</w:t>
            </w:r>
            <w:proofErr w:type="spellEnd"/>
            <w:r>
              <w:t xml:space="preserve">, tous les objets possèdent un champ nommé id de type </w:t>
            </w:r>
            <w:proofErr w:type="spellStart"/>
            <w:r>
              <w:t>uuid</w:t>
            </w:r>
            <w:proofErr w:type="spellEnd"/>
            <w:r>
              <w:t xml:space="preserve">. Il est utilisé pour les FK dans les autres tables du </w:t>
            </w:r>
            <w:proofErr w:type="spellStart"/>
            <w:r>
              <w:t>schema_odf</w:t>
            </w:r>
            <w:proofErr w:type="spellEnd"/>
            <w:r>
              <w:t>.</w:t>
            </w:r>
          </w:p>
          <w:p w14:paraId="0C5D00C8" w14:textId="09518B96" w:rsidR="00FF7E85" w:rsidRPr="00FF7E85" w:rsidRDefault="00767B2C" w:rsidP="00FF7E85">
            <w:r>
              <w:lastRenderedPageBreak/>
              <w:t xml:space="preserve">Il est propagé aux autres schémas de Pegase et en général utilisé comme FK pour référencer les objets issus de ODF. Il est donc possible de faire des jointures vers les tables </w:t>
            </w:r>
            <w:proofErr w:type="spellStart"/>
            <w:r>
              <w:t>odf</w:t>
            </w:r>
            <w:proofErr w:type="spellEnd"/>
            <w:r>
              <w:t xml:space="preserve"> depuis d’autres </w:t>
            </w:r>
            <w:proofErr w:type="spellStart"/>
            <w:r>
              <w:t>schemas</w:t>
            </w:r>
            <w:proofErr w:type="spellEnd"/>
            <w:r>
              <w:t xml:space="preserve"> via ce </w:t>
            </w:r>
            <w:proofErr w:type="spellStart"/>
            <w:r>
              <w:t>uuid</w:t>
            </w:r>
            <w:proofErr w:type="spellEnd"/>
            <w:r>
              <w:t>.</w:t>
            </w:r>
          </w:p>
        </w:tc>
      </w:tr>
      <w:tr w:rsidR="00FF7E85" w:rsidRPr="00FF7E85" w14:paraId="38F25AF9" w14:textId="77777777" w:rsidTr="00FF7E8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030347" w14:textId="77777777" w:rsidR="00FF7E85" w:rsidRPr="00FF7E85" w:rsidRDefault="00FF7E85" w:rsidP="00FF7E85">
            <w:r w:rsidRPr="00FF7E85">
              <w:lastRenderedPageBreak/>
              <w:t>Objet sur lequel portent admission et inscription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A19589" w14:textId="6C183790" w:rsidR="00FF7E85" w:rsidRPr="00FF7E85" w:rsidRDefault="00FF7E85" w:rsidP="00FF7E85">
            <w:r w:rsidRPr="00FF7E85">
              <w:t xml:space="preserve">L'inscription porte sur un </w:t>
            </w:r>
            <w:r w:rsidR="00767B2C">
              <w:t>contexte (précédemment un chemin)</w:t>
            </w:r>
            <w:r w:rsidR="00767B2C" w:rsidRPr="00FF7E85">
              <w:t xml:space="preserve"> </w:t>
            </w:r>
            <w:r w:rsidRPr="00FF7E85">
              <w:t xml:space="preserve">alors que l'admission porte sur un objet maquette (formation ou objet de formation). Théoriquement il peut y avoir plusieurs </w:t>
            </w:r>
            <w:r w:rsidR="00767B2C">
              <w:t>contextes</w:t>
            </w:r>
            <w:r w:rsidR="00767B2C" w:rsidRPr="00FF7E85">
              <w:t xml:space="preserve"> </w:t>
            </w:r>
            <w:r w:rsidRPr="00FF7E85">
              <w:t xml:space="preserve">pour un même </w:t>
            </w:r>
            <w:proofErr w:type="spellStart"/>
            <w:r w:rsidRPr="00FF7E85">
              <w:t>objet_maquette</w:t>
            </w:r>
            <w:proofErr w:type="spellEnd"/>
            <w:r w:rsidRPr="00FF7E85">
              <w:t>.</w:t>
            </w:r>
          </w:p>
        </w:tc>
      </w:tr>
      <w:tr w:rsidR="00FF7E85" w:rsidRPr="00FF7E85" w14:paraId="74812DEB" w14:textId="77777777" w:rsidTr="00FF7E8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98D0C2" w14:textId="77777777" w:rsidR="00FF7E85" w:rsidRPr="00FF7E85" w:rsidRDefault="00FF7E85" w:rsidP="00FF7E85">
            <w:r w:rsidRPr="00FF7E85">
              <w:t xml:space="preserve">Utilisation des </w:t>
            </w:r>
            <w:proofErr w:type="spellStart"/>
            <w:r w:rsidRPr="00FF7E85">
              <w:t>uuid</w:t>
            </w:r>
            <w:proofErr w:type="spellEnd"/>
            <w:r w:rsidRPr="00FF7E85">
              <w:t xml:space="preserve"> dans </w:t>
            </w:r>
            <w:proofErr w:type="spellStart"/>
            <w:r w:rsidRPr="00FF7E85">
              <w:t>schema_chc</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8D7533" w14:textId="77777777" w:rsidR="00FF7E85" w:rsidRPr="00FF7E85" w:rsidRDefault="00FF7E85" w:rsidP="00FF7E85">
            <w:r w:rsidRPr="00FF7E85">
              <w:t xml:space="preserve">Dans </w:t>
            </w:r>
            <w:proofErr w:type="spellStart"/>
            <w:r w:rsidRPr="00FF7E85">
              <w:t>schema_chc</w:t>
            </w:r>
            <w:proofErr w:type="spellEnd"/>
            <w:r w:rsidRPr="00FF7E85">
              <w:t xml:space="preserve">, les tables utilisent des </w:t>
            </w:r>
            <w:proofErr w:type="spellStart"/>
            <w:r w:rsidRPr="00FF7E85">
              <w:t>uuid</w:t>
            </w:r>
            <w:proofErr w:type="spellEnd"/>
            <w:r w:rsidRPr="00FF7E85">
              <w:t xml:space="preserve"> en tant qu'identifiants techniques.</w:t>
            </w:r>
          </w:p>
          <w:p w14:paraId="0ED5ED63" w14:textId="77777777" w:rsidR="00FF7E85" w:rsidRPr="00FF7E85" w:rsidRDefault="00FF7E85" w:rsidP="00FF7E85">
            <w:r w:rsidRPr="00FF7E85">
              <w:t>A l'intérieur du schéma ils sont utilisés en tant que FK, et peuvent donc être utilisés pour réaliser des jointures efficaces.</w:t>
            </w:r>
          </w:p>
          <w:p w14:paraId="4000A9DC" w14:textId="77777777" w:rsidR="00FF7E85" w:rsidRPr="00FF7E85" w:rsidRDefault="00FF7E85" w:rsidP="00FF7E85">
            <w:r w:rsidRPr="00FF7E85">
              <w:t>ATTENTION : leur valeur n'est pas préservée au travers des divers schémas. De ce fait il ne faut pas les utiliser pour réaliser une jointure entre deux tables n'appartenant pas au même schéma. Il faudra utiliser les clés fonctionnelles.</w:t>
            </w:r>
          </w:p>
        </w:tc>
      </w:tr>
      <w:tr w:rsidR="005C4E8D" w:rsidRPr="00FF7E85" w:rsidDel="000F3DA8" w14:paraId="5B352257" w14:textId="6B5C3160" w:rsidTr="00FF7E85">
        <w:trPr>
          <w:del w:id="1085" w:author="COUTIN Stéphane" w:date="2024-06-10T16:35:00Z"/>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3510C56" w14:textId="100E6730" w:rsidR="001F7F4E" w:rsidDel="000F3DA8" w:rsidRDefault="001F7F4E" w:rsidP="001F7F4E">
            <w:pPr>
              <w:rPr>
                <w:del w:id="1086" w:author="COUTIN Stéphane" w:date="2024-06-10T16:35:00Z"/>
              </w:rPr>
            </w:pPr>
            <w:del w:id="1087" w:author="COUTIN Stéphane" w:date="2024-06-10T16:35:00Z">
              <w:r w:rsidDel="000F3DA8">
                <w:delText>Comment identifier les inscriptions ‘en cours’ ou ‘non démarrée’.</w:delText>
              </w:r>
            </w:del>
          </w:p>
          <w:p w14:paraId="4CBE1138" w14:textId="139951DD" w:rsidR="005C4E8D" w:rsidRPr="00FF7E85" w:rsidDel="000F3DA8" w:rsidRDefault="005C4E8D" w:rsidP="00FF7E85">
            <w:pPr>
              <w:rPr>
                <w:del w:id="1088" w:author="COUTIN Stéphane" w:date="2024-06-10T16:35:00Z"/>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505999C" w14:textId="4DF0CEC2" w:rsidR="00E67275" w:rsidDel="000F3DA8" w:rsidRDefault="00E67275" w:rsidP="00E67275">
            <w:pPr>
              <w:rPr>
                <w:del w:id="1089" w:author="COUTIN Stéphane" w:date="2024-06-10T16:35:00Z"/>
              </w:rPr>
            </w:pPr>
            <w:del w:id="1090" w:author="COUTIN Stéphane" w:date="2024-06-10T16:35:00Z">
              <w:r w:rsidDel="000F3DA8">
                <w:delText>Le tableau disponible dans INS Gestion est bâti en accédant aux 3 bdd du domaine de l’inscription : inscription, piste et ins_gestion.</w:delText>
              </w:r>
            </w:del>
          </w:p>
          <w:p w14:paraId="07642B1C" w14:textId="2A38C085" w:rsidR="00E67275" w:rsidDel="000F3DA8" w:rsidRDefault="00E67275" w:rsidP="00E67275">
            <w:pPr>
              <w:rPr>
                <w:del w:id="1091" w:author="COUTIN Stéphane" w:date="2024-06-10T16:35:00Z"/>
              </w:rPr>
            </w:pPr>
            <w:del w:id="1092" w:author="COUTIN Stéphane" w:date="2024-06-10T16:35:00Z">
              <w:r w:rsidDel="000F3DA8">
                <w:delText>La base piste (qui est utilisée pour l’inscription en ligne) est une bdd Mongodb, est n’est pas dispo dans DRE. De ce fait, dans DRE, nous ne voyons pas l’avancée de l’inscription à certains statuts.</w:delText>
              </w:r>
            </w:del>
          </w:p>
          <w:p w14:paraId="28A52001" w14:textId="1CAFFE19" w:rsidR="00E67275" w:rsidDel="000F3DA8" w:rsidRDefault="00E67275" w:rsidP="00E67275">
            <w:pPr>
              <w:rPr>
                <w:del w:id="1093" w:author="COUTIN Stéphane" w:date="2024-06-10T16:35:00Z"/>
              </w:rPr>
            </w:pPr>
            <w:del w:id="1094" w:author="COUTIN Stéphane" w:date="2024-06-10T16:35:00Z">
              <w:r w:rsidDel="000F3DA8">
                <w:delText>Une possibilité que je vous soumets est d’utiliser le champ schema_inscription.admission.statut</w:delText>
              </w:r>
            </w:del>
          </w:p>
          <w:p w14:paraId="3B357481" w14:textId="26B3CA51" w:rsidR="00E67275" w:rsidDel="000F3DA8" w:rsidRDefault="00E67275" w:rsidP="00E67275">
            <w:pPr>
              <w:rPr>
                <w:del w:id="1095" w:author="COUTIN Stéphane" w:date="2024-06-10T16:35:00Z"/>
              </w:rPr>
            </w:pPr>
            <w:del w:id="1096" w:author="COUTIN Stéphane" w:date="2024-06-10T16:35:00Z">
              <w:r w:rsidDel="000F3DA8">
                <w:delText>Les différentes valeurs de la colonne statut sont</w:delText>
              </w:r>
            </w:del>
          </w:p>
          <w:p w14:paraId="3E0900E3" w14:textId="5A6558F8" w:rsidR="00E67275" w:rsidDel="000F3DA8" w:rsidRDefault="00E67275" w:rsidP="003841C3">
            <w:pPr>
              <w:pStyle w:val="Paragraphedeliste"/>
              <w:numPr>
                <w:ilvl w:val="0"/>
                <w:numId w:val="32"/>
              </w:numPr>
              <w:rPr>
                <w:del w:id="1097" w:author="COUTIN Stéphane" w:date="2024-06-10T16:35:00Z"/>
              </w:rPr>
            </w:pPr>
            <w:del w:id="1098" w:author="COUTIN Stéphane" w:date="2024-06-10T16:35:00Z">
              <w:r w:rsidDel="000F3DA8">
                <w:delText>AV pour "Admission Vierge" =&gt; Admission jamais utilisé dans dans CDI</w:delText>
              </w:r>
            </w:del>
          </w:p>
          <w:p w14:paraId="4B7758BF" w14:textId="5F62CE72" w:rsidR="00E67275" w:rsidDel="000F3DA8" w:rsidRDefault="00E67275" w:rsidP="003841C3">
            <w:pPr>
              <w:pStyle w:val="Paragraphedeliste"/>
              <w:numPr>
                <w:ilvl w:val="0"/>
                <w:numId w:val="32"/>
              </w:numPr>
              <w:rPr>
                <w:del w:id="1099" w:author="COUTIN Stéphane" w:date="2024-06-10T16:35:00Z"/>
              </w:rPr>
            </w:pPr>
            <w:del w:id="1100" w:author="COUTIN Stéphane" w:date="2024-06-10T16:35:00Z">
              <w:r w:rsidDel="000F3DA8">
                <w:delText>AU  pour "Admission Utilisée" =&gt; Admission utilisé donc il existe un début de dossier dans CDI</w:delText>
              </w:r>
            </w:del>
          </w:p>
          <w:p w14:paraId="27947B0D" w14:textId="6C96E6F8" w:rsidR="00E67275" w:rsidDel="000F3DA8" w:rsidRDefault="00E67275" w:rsidP="003841C3">
            <w:pPr>
              <w:pStyle w:val="Paragraphedeliste"/>
              <w:numPr>
                <w:ilvl w:val="0"/>
                <w:numId w:val="32"/>
              </w:numPr>
              <w:rPr>
                <w:del w:id="1101" w:author="COUTIN Stéphane" w:date="2024-06-10T16:35:00Z"/>
              </w:rPr>
            </w:pPr>
            <w:del w:id="1102" w:author="COUTIN Stéphane" w:date="2024-06-10T16:35:00Z">
              <w:r w:rsidDel="000F3DA8">
                <w:delText>IV pour "Inscription Validée" =&gt; statut utilisée pour les remontées parcoursup, valeur renseignée par l'écoute de ins-gestion</w:delText>
              </w:r>
            </w:del>
          </w:p>
          <w:p w14:paraId="1808E22E" w14:textId="301B8CB5" w:rsidR="00E67275" w:rsidDel="000F3DA8" w:rsidRDefault="00E67275" w:rsidP="003841C3">
            <w:pPr>
              <w:pStyle w:val="Paragraphedeliste"/>
              <w:numPr>
                <w:ilvl w:val="0"/>
                <w:numId w:val="32"/>
              </w:numPr>
              <w:rPr>
                <w:del w:id="1103" w:author="COUTIN Stéphane" w:date="2024-06-10T16:35:00Z"/>
              </w:rPr>
            </w:pPr>
            <w:del w:id="1104" w:author="COUTIN Stéphane" w:date="2024-06-10T16:35:00Z">
              <w:r w:rsidDel="000F3DA8">
                <w:delText>IA pour "Inscription Annulée" =&gt; statut utilisée pour les remontées parcoursup, valeur renseignée par l'écoute de ins-gestion</w:delText>
              </w:r>
            </w:del>
          </w:p>
          <w:p w14:paraId="71DA70DC" w14:textId="2BF1D931" w:rsidR="00E67275" w:rsidDel="000F3DA8" w:rsidRDefault="00E67275" w:rsidP="00E67275">
            <w:pPr>
              <w:rPr>
                <w:del w:id="1105" w:author="COUTIN Stéphane" w:date="2024-06-10T16:35:00Z"/>
              </w:rPr>
            </w:pPr>
            <w:del w:id="1106" w:author="COUTIN Stéphane" w:date="2024-06-10T16:35:00Z">
              <w:r w:rsidDel="000F3DA8">
                <w:delText>Vous pouvez en complément rapprocher les enregistrements de schema_inscription.admission et ceux de schema_gestion.inscription en utilisant</w:delText>
              </w:r>
            </w:del>
          </w:p>
          <w:p w14:paraId="32A7675D" w14:textId="630253F8" w:rsidR="005C4E8D" w:rsidRPr="00FF7E85" w:rsidDel="000F3DA8" w:rsidRDefault="00E67275" w:rsidP="00E67275">
            <w:pPr>
              <w:rPr>
                <w:del w:id="1107" w:author="COUTIN Stéphane" w:date="2024-06-10T16:35:00Z"/>
              </w:rPr>
            </w:pPr>
            <w:del w:id="1108" w:author="COUTIN Stéphane" w:date="2024-06-10T16:35:00Z">
              <w:r w:rsidDel="000F3DA8">
                <w:delText>inscription. numero_candidat = admis.code_admis</w:delText>
              </w:r>
            </w:del>
          </w:p>
        </w:tc>
      </w:tr>
    </w:tbl>
    <w:p w14:paraId="086874A7" w14:textId="2A4FE437" w:rsidR="00686196" w:rsidRPr="00897EE5" w:rsidRDefault="00686196" w:rsidP="00686196"/>
    <w:p w14:paraId="55F2D8A3" w14:textId="77777777" w:rsidR="00686196" w:rsidRPr="00897EE5" w:rsidRDefault="00686196" w:rsidP="00686196"/>
    <w:p w14:paraId="64C3195D" w14:textId="77777777" w:rsidR="00686196" w:rsidRPr="00897EE5" w:rsidRDefault="00686196" w:rsidP="00E33BE9"/>
    <w:sectPr w:rsidR="00686196" w:rsidRPr="00897EE5">
      <w:headerReference w:type="default" r:id="rId18"/>
      <w:footerReference w:type="default" r:id="rId19"/>
      <w:pgSz w:w="11906" w:h="16838"/>
      <w:pgMar w:top="226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2E9F7" w14:textId="77777777" w:rsidR="00846BDA" w:rsidRDefault="00846BDA">
      <w:pPr>
        <w:spacing w:after="0" w:line="240" w:lineRule="auto"/>
      </w:pPr>
      <w:r>
        <w:separator/>
      </w:r>
    </w:p>
  </w:endnote>
  <w:endnote w:type="continuationSeparator" w:id="0">
    <w:p w14:paraId="5C0EE34A" w14:textId="77777777" w:rsidR="00846BDA" w:rsidRDefault="0084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268D5" w14:textId="17AD2A59" w:rsidR="009B1249" w:rsidRDefault="009B1249">
    <w:pPr>
      <w:pStyle w:val="Pieddepage"/>
      <w:rPr>
        <w:i/>
      </w:rPr>
    </w:pPr>
    <w:r>
      <w:rPr>
        <w:i/>
      </w:rPr>
      <w:t>Pégase V2</w:t>
    </w:r>
    <w:ins w:id="1109" w:author="COUTIN Stéphane" w:date="2024-06-10T11:42:00Z">
      <w:r>
        <w:rPr>
          <w:i/>
        </w:rPr>
        <w:t>4-1</w:t>
      </w:r>
    </w:ins>
    <w:del w:id="1110" w:author="COUTIN Stéphane" w:date="2024-06-10T11:42:00Z">
      <w:r w:rsidDel="00FF5D4E">
        <w:rPr>
          <w:i/>
        </w:rPr>
        <w:delText>3</w:delText>
      </w:r>
    </w:del>
    <w:r>
      <w:rPr>
        <w:i/>
      </w:rPr>
      <w:t xml:space="preserve"> / </w:t>
    </w:r>
    <w:del w:id="1111" w:author="COUTIN Stéphane" w:date="2024-06-10T11:42:00Z">
      <w:r w:rsidDel="00FF5D4E">
        <w:rPr>
          <w:i/>
        </w:rPr>
        <w:delText xml:space="preserve">janvier </w:delText>
      </w:r>
    </w:del>
    <w:ins w:id="1112" w:author="COUTIN Stéphane" w:date="2024-06-10T11:42:00Z">
      <w:r>
        <w:rPr>
          <w:i/>
        </w:rPr>
        <w:t xml:space="preserve">juin </w:t>
      </w:r>
    </w:ins>
    <w:r>
      <w:rPr>
        <w:i/>
      </w:rPr>
      <w:t xml:space="preserve">2024 / page </w:t>
    </w:r>
    <w:r>
      <w:rPr>
        <w:i/>
      </w:rPr>
      <w:fldChar w:fldCharType="begin"/>
    </w:r>
    <w:r>
      <w:rPr>
        <w:i/>
      </w:rPr>
      <w:instrText>PAGE   \* MERGEFORMAT</w:instrText>
    </w:r>
    <w:r>
      <w:rPr>
        <w:i/>
      </w:rPr>
      <w:fldChar w:fldCharType="separate"/>
    </w:r>
    <w:r>
      <w:rPr>
        <w:i/>
        <w:noProof/>
      </w:rPr>
      <w:t>56</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19064" w14:textId="77777777" w:rsidR="00846BDA" w:rsidRDefault="00846BDA">
      <w:pPr>
        <w:spacing w:after="0" w:line="240" w:lineRule="auto"/>
      </w:pPr>
      <w:r>
        <w:separator/>
      </w:r>
    </w:p>
  </w:footnote>
  <w:footnote w:type="continuationSeparator" w:id="0">
    <w:p w14:paraId="7B1F2B28" w14:textId="77777777" w:rsidR="00846BDA" w:rsidRDefault="00846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BDD2" w14:textId="296809BD" w:rsidR="009B1249" w:rsidRDefault="009B1249">
    <w:pPr>
      <w:pStyle w:val="En-tte"/>
      <w:tabs>
        <w:tab w:val="clear" w:pos="9072"/>
        <w:tab w:val="right" w:pos="8789"/>
      </w:tabs>
      <w:ind w:left="-990" w:right="-990"/>
    </w:pPr>
    <w:r>
      <w:rPr>
        <w:noProof/>
        <w:lang w:eastAsia="fr-FR"/>
      </w:rPr>
      <mc:AlternateContent>
        <mc:Choice Requires="wps">
          <w:drawing>
            <wp:anchor distT="45720" distB="45720" distL="114300" distR="114300" simplePos="0" relativeHeight="251657216" behindDoc="0" locked="0" layoutInCell="1" allowOverlap="1" wp14:anchorId="24C31505" wp14:editId="6B0A1749">
              <wp:simplePos x="0" y="0"/>
              <wp:positionH relativeFrom="margin">
                <wp:posOffset>800100</wp:posOffset>
              </wp:positionH>
              <wp:positionV relativeFrom="paragraph">
                <wp:posOffset>364212</wp:posOffset>
              </wp:positionV>
              <wp:extent cx="5486400" cy="361947"/>
              <wp:effectExtent l="0" t="0" r="19047" b="19047"/>
              <wp:wrapSquare wrapText="bothSides"/>
              <wp:docPr id="1" name="Zone de texte 2"/>
              <wp:cNvGraphicFramePr/>
              <a:graphic xmlns:a="http://schemas.openxmlformats.org/drawingml/2006/main">
                <a:graphicData uri="http://schemas.microsoft.com/office/word/2010/wordprocessingShape">
                  <wps:wsp>
                    <wps:cNvSpPr/>
                    <wps:spPr bwMode="auto">
                      <a:xfrm>
                        <a:off x="0" y="0"/>
                        <a:ext cx="5486400" cy="361950"/>
                      </a:xfrm>
                      <a:prstGeom prst="rect">
                        <a:avLst/>
                      </a:prstGeom>
                      <a:ln>
                        <a:solidFill>
                          <a:srgbClr val="35338B"/>
                        </a:solidFill>
                        <a:headEnd/>
                        <a:tailEnd/>
                      </a:ln>
                    </wps:spPr>
                    <wps:style>
                      <a:lnRef idx="2">
                        <a:schemeClr val="accent5"/>
                      </a:lnRef>
                      <a:fillRef idx="1">
                        <a:schemeClr val="lt1"/>
                      </a:fillRef>
                      <a:effectRef idx="0">
                        <a:schemeClr val="accent5"/>
                      </a:effectRef>
                      <a:fontRef idx="minor">
                        <a:schemeClr val="dk1"/>
                      </a:fontRef>
                    </wps:style>
                    <wps:txbx>
                      <w:txbxContent>
                        <w:p w14:paraId="19356D4C" w14:textId="77777777" w:rsidR="009B1249" w:rsidRDefault="009B1249">
                          <w:pPr>
                            <w:jc w:val="center"/>
                            <w:rPr>
                              <w:b/>
                              <w:color w:val="35338B"/>
                              <w:sz w:val="36"/>
                              <w:szCs w:val="36"/>
                            </w:rPr>
                          </w:pPr>
                          <w:r>
                            <w:rPr>
                              <w:b/>
                              <w:color w:val="35338B"/>
                              <w:sz w:val="36"/>
                              <w:szCs w:val="36"/>
                            </w:rPr>
                            <w:t>DRE – Transfert de compétences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24C31505" id="Zone de texte 2" o:spid="_x0000_s1028" style="position:absolute;left:0;text-align:left;margin-left:63pt;margin-top:28.7pt;width:6in;height:28.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" fillcolor="white [3201]" strokecolor="#35338b" strokeweight="1pt">
              <v:textbox>
                <w:txbxContent>
                  <w:p w14:paraId="19356D4C" w14:textId="77777777" w:rsidR="00D642BB" w:rsidRDefault="00D642BB">
                    <w:pPr>
                      <w:jc w:val="center"/>
                      <w:rPr>
                        <w:b/>
                        <w:color w:val="35338B"/>
                        <w:sz w:val="36"/>
                        <w:szCs w:val="36"/>
                      </w:rPr>
                    </w:pPr>
                    <w:r>
                      <w:rPr>
                        <w:b/>
                        <w:color w:val="35338B"/>
                        <w:sz w:val="36"/>
                        <w:szCs w:val="36"/>
                      </w:rPr>
                      <w:t>DRE – Transfert de compétences</w:t>
                    </w:r>
                  </w:p>
                </w:txbxContent>
              </v:textbox>
              <w10:wrap type="square" anchorx="margin"/>
            </v:rect>
          </w:pict>
        </mc:Fallback>
      </mc:AlternateContent>
    </w:r>
    <w:r>
      <w:rPr>
        <w:noProof/>
        <w:lang w:eastAsia="fr-FR"/>
      </w:rPr>
      <w:drawing>
        <wp:anchor distT="0" distB="0" distL="114300" distR="114300" simplePos="0" relativeHeight="251658240" behindDoc="0" locked="0" layoutInCell="1" allowOverlap="1" wp14:anchorId="7D2C4DBE" wp14:editId="27AF668A">
          <wp:simplePos x="0" y="0"/>
          <wp:positionH relativeFrom="column">
            <wp:posOffset>-771525</wp:posOffset>
          </wp:positionH>
          <wp:positionV relativeFrom="paragraph">
            <wp:posOffset>-314957</wp:posOffset>
          </wp:positionV>
          <wp:extent cx="1365882" cy="1370962"/>
          <wp:effectExtent l="0" t="0" r="5715" b="0"/>
          <wp:wrapNone/>
          <wp:docPr id="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cscol-logotype-pastille.png"/>
                  <pic:cNvPicPr>
                    <a:picLocks noChangeAspect="1"/>
                  </pic:cNvPicPr>
                </pic:nvPicPr>
                <pic:blipFill>
                  <a:blip r:embed="rId1"/>
                  <a:stretch/>
                </pic:blipFill>
                <pic:spPr bwMode="auto">
                  <a:xfrm>
                    <a:off x="0" y="0"/>
                    <a:ext cx="1365884" cy="137096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6192" behindDoc="0" locked="0" layoutInCell="1" allowOverlap="1" wp14:anchorId="0EFD80FF" wp14:editId="2E4A6757">
          <wp:simplePos x="0" y="0"/>
          <wp:positionH relativeFrom="margin">
            <wp:posOffset>2905371</wp:posOffset>
          </wp:positionH>
          <wp:positionV relativeFrom="paragraph">
            <wp:posOffset>-628785</wp:posOffset>
          </wp:positionV>
          <wp:extent cx="3699553" cy="1360802"/>
          <wp:effectExtent l="0" t="0" r="0" b="0"/>
          <wp:wrapNone/>
          <wp:docPr id="3"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a:picLocks noChangeAspect="1"/>
                  </pic:cNvPicPr>
                </pic:nvPicPr>
                <pic:blipFill>
                  <a:blip r:embed="rId2"/>
                  <a:stretch/>
                </pic:blipFill>
                <pic:spPr bwMode="auto">
                  <a:xfrm>
                    <a:off x="0" y="0"/>
                    <a:ext cx="3699556" cy="136080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387"/>
    <w:multiLevelType w:val="hybridMultilevel"/>
    <w:tmpl w:val="1DCA0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ED5D17"/>
    <w:multiLevelType w:val="hybridMultilevel"/>
    <w:tmpl w:val="22B4C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D6594F"/>
    <w:multiLevelType w:val="hybridMultilevel"/>
    <w:tmpl w:val="DE84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7204E4"/>
    <w:multiLevelType w:val="hybridMultilevel"/>
    <w:tmpl w:val="A4C0C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740695"/>
    <w:multiLevelType w:val="multilevel"/>
    <w:tmpl w:val="77A8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70664"/>
    <w:multiLevelType w:val="hybridMultilevel"/>
    <w:tmpl w:val="C5C46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367FCB"/>
    <w:multiLevelType w:val="hybridMultilevel"/>
    <w:tmpl w:val="B8E80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260160"/>
    <w:multiLevelType w:val="hybridMultilevel"/>
    <w:tmpl w:val="D5BAF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A17D1C"/>
    <w:multiLevelType w:val="hybridMultilevel"/>
    <w:tmpl w:val="BA225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6071B2"/>
    <w:multiLevelType w:val="multilevel"/>
    <w:tmpl w:val="29F281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221AF6"/>
    <w:multiLevelType w:val="hybridMultilevel"/>
    <w:tmpl w:val="22FEA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1B5457"/>
    <w:multiLevelType w:val="multilevel"/>
    <w:tmpl w:val="A3C06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669C1"/>
    <w:multiLevelType w:val="hybridMultilevel"/>
    <w:tmpl w:val="9C9A2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784A5D"/>
    <w:multiLevelType w:val="hybridMultilevel"/>
    <w:tmpl w:val="402C3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E92BBA"/>
    <w:multiLevelType w:val="multilevel"/>
    <w:tmpl w:val="592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C41EB"/>
    <w:multiLevelType w:val="hybridMultilevel"/>
    <w:tmpl w:val="3A24CD48"/>
    <w:lvl w:ilvl="0" w:tplc="EEF6043C">
      <w:start w:val="1"/>
      <w:numFmt w:val="decimal"/>
      <w:lvlText w:val="%1."/>
      <w:lvlJc w:val="left"/>
      <w:pPr>
        <w:ind w:left="720" w:hanging="357"/>
      </w:pPr>
    </w:lvl>
    <w:lvl w:ilvl="1" w:tplc="C51A05FA">
      <w:start w:val="1"/>
      <w:numFmt w:val="lowerLetter"/>
      <w:lvlText w:val="%2."/>
      <w:lvlJc w:val="left"/>
      <w:pPr>
        <w:ind w:left="1440" w:hanging="357"/>
      </w:pPr>
    </w:lvl>
    <w:lvl w:ilvl="2" w:tplc="BDA2935A">
      <w:start w:val="1"/>
      <w:numFmt w:val="lowerRoman"/>
      <w:lvlText w:val="%3."/>
      <w:lvlJc w:val="right"/>
      <w:pPr>
        <w:ind w:left="2160" w:hanging="177"/>
      </w:pPr>
    </w:lvl>
    <w:lvl w:ilvl="3" w:tplc="69323D50">
      <w:start w:val="1"/>
      <w:numFmt w:val="decimal"/>
      <w:lvlText w:val="%4."/>
      <w:lvlJc w:val="left"/>
      <w:pPr>
        <w:ind w:left="2880" w:hanging="357"/>
      </w:pPr>
    </w:lvl>
    <w:lvl w:ilvl="4" w:tplc="9B34C10A">
      <w:start w:val="1"/>
      <w:numFmt w:val="lowerLetter"/>
      <w:lvlText w:val="%5."/>
      <w:lvlJc w:val="left"/>
      <w:pPr>
        <w:ind w:left="3600" w:hanging="357"/>
      </w:pPr>
    </w:lvl>
    <w:lvl w:ilvl="5" w:tplc="46D84D44">
      <w:start w:val="1"/>
      <w:numFmt w:val="lowerRoman"/>
      <w:lvlText w:val="%6."/>
      <w:lvlJc w:val="right"/>
      <w:pPr>
        <w:ind w:left="4320" w:hanging="177"/>
      </w:pPr>
    </w:lvl>
    <w:lvl w:ilvl="6" w:tplc="81901980">
      <w:start w:val="1"/>
      <w:numFmt w:val="decimal"/>
      <w:lvlText w:val="%7."/>
      <w:lvlJc w:val="left"/>
      <w:pPr>
        <w:ind w:left="5040" w:hanging="357"/>
      </w:pPr>
    </w:lvl>
    <w:lvl w:ilvl="7" w:tplc="C7E4337C">
      <w:start w:val="1"/>
      <w:numFmt w:val="lowerLetter"/>
      <w:lvlText w:val="%8."/>
      <w:lvlJc w:val="left"/>
      <w:pPr>
        <w:ind w:left="5760" w:hanging="357"/>
      </w:pPr>
    </w:lvl>
    <w:lvl w:ilvl="8" w:tplc="A7A28D38">
      <w:start w:val="1"/>
      <w:numFmt w:val="lowerRoman"/>
      <w:lvlText w:val="%9."/>
      <w:lvlJc w:val="right"/>
      <w:pPr>
        <w:ind w:left="6480" w:hanging="177"/>
      </w:pPr>
    </w:lvl>
  </w:abstractNum>
  <w:abstractNum w:abstractNumId="16" w15:restartNumberingAfterBreak="0">
    <w:nsid w:val="447B6D4C"/>
    <w:multiLevelType w:val="hybridMultilevel"/>
    <w:tmpl w:val="7D64F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FF078F"/>
    <w:multiLevelType w:val="hybridMultilevel"/>
    <w:tmpl w:val="EE827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D62C48"/>
    <w:multiLevelType w:val="hybridMultilevel"/>
    <w:tmpl w:val="E42644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1259AB"/>
    <w:multiLevelType w:val="hybridMultilevel"/>
    <w:tmpl w:val="5F0CD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BB1183"/>
    <w:multiLevelType w:val="multilevel"/>
    <w:tmpl w:val="20968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129E9"/>
    <w:multiLevelType w:val="multilevel"/>
    <w:tmpl w:val="2684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66160"/>
    <w:multiLevelType w:val="multilevel"/>
    <w:tmpl w:val="463CC73E"/>
    <w:lvl w:ilvl="0">
      <w:start w:val="1"/>
      <w:numFmt w:val="decimal"/>
      <w:pStyle w:val="Titre1"/>
      <w:lvlText w:val="%1"/>
      <w:lvlJc w:val="left"/>
      <w:pPr>
        <w:ind w:left="432" w:hanging="429"/>
      </w:pPr>
    </w:lvl>
    <w:lvl w:ilvl="1">
      <w:start w:val="1"/>
      <w:numFmt w:val="decimal"/>
      <w:pStyle w:val="Titre2"/>
      <w:lvlText w:val="%1.%2"/>
      <w:lvlJc w:val="left"/>
      <w:pPr>
        <w:ind w:left="576" w:hanging="573"/>
      </w:pPr>
    </w:lvl>
    <w:lvl w:ilvl="2">
      <w:start w:val="1"/>
      <w:numFmt w:val="decimal"/>
      <w:pStyle w:val="Titre3"/>
      <w:lvlText w:val="%1.%2.%3"/>
      <w:lvlJc w:val="left"/>
      <w:pPr>
        <w:ind w:left="720" w:hanging="717"/>
      </w:pPr>
    </w:lvl>
    <w:lvl w:ilvl="3">
      <w:start w:val="1"/>
      <w:numFmt w:val="decimal"/>
      <w:pStyle w:val="Titre4"/>
      <w:lvlText w:val="%1.%2.%3.%4"/>
      <w:lvlJc w:val="left"/>
      <w:pPr>
        <w:ind w:left="864" w:hanging="861"/>
      </w:pPr>
    </w:lvl>
    <w:lvl w:ilvl="4">
      <w:start w:val="1"/>
      <w:numFmt w:val="decimal"/>
      <w:pStyle w:val="Titre5"/>
      <w:lvlText w:val="%1.%2.%3.%4.%5"/>
      <w:lvlJc w:val="left"/>
      <w:pPr>
        <w:ind w:left="1008" w:hanging="1005"/>
      </w:pPr>
    </w:lvl>
    <w:lvl w:ilvl="5">
      <w:start w:val="1"/>
      <w:numFmt w:val="decimal"/>
      <w:pStyle w:val="Titre6"/>
      <w:lvlText w:val="%1.%2.%3.%4.%5.%6"/>
      <w:lvlJc w:val="left"/>
      <w:pPr>
        <w:ind w:left="1152" w:hanging="1149"/>
      </w:pPr>
    </w:lvl>
    <w:lvl w:ilvl="6">
      <w:start w:val="1"/>
      <w:numFmt w:val="decimal"/>
      <w:pStyle w:val="Titre7"/>
      <w:lvlText w:val="%1.%2.%3.%4.%5.%6.%7"/>
      <w:lvlJc w:val="left"/>
      <w:pPr>
        <w:ind w:left="1296" w:hanging="1293"/>
      </w:pPr>
    </w:lvl>
    <w:lvl w:ilvl="7">
      <w:start w:val="1"/>
      <w:numFmt w:val="decimal"/>
      <w:pStyle w:val="Titre8"/>
      <w:lvlText w:val="%1.%2.%3.%4.%5.%6.%7.%8"/>
      <w:lvlJc w:val="left"/>
      <w:pPr>
        <w:ind w:left="1440" w:hanging="1437"/>
      </w:pPr>
    </w:lvl>
    <w:lvl w:ilvl="8">
      <w:start w:val="1"/>
      <w:numFmt w:val="decimal"/>
      <w:pStyle w:val="Titre9"/>
      <w:lvlText w:val="%1.%2.%3.%4.%5.%6.%7.%8.%9"/>
      <w:lvlJc w:val="left"/>
      <w:pPr>
        <w:ind w:left="1584" w:hanging="1581"/>
      </w:pPr>
    </w:lvl>
  </w:abstractNum>
  <w:abstractNum w:abstractNumId="23" w15:restartNumberingAfterBreak="0">
    <w:nsid w:val="6F153A04"/>
    <w:multiLevelType w:val="hybridMultilevel"/>
    <w:tmpl w:val="D9E27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5F1856"/>
    <w:multiLevelType w:val="multilevel"/>
    <w:tmpl w:val="9638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F762E"/>
    <w:multiLevelType w:val="hybridMultilevel"/>
    <w:tmpl w:val="16BA3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4"/>
  </w:num>
  <w:num w:numId="6">
    <w:abstractNumId w:val="21"/>
  </w:num>
  <w:num w:numId="7">
    <w:abstractNumId w:val="4"/>
  </w:num>
  <w:num w:numId="8">
    <w:abstractNumId w:val="20"/>
  </w:num>
  <w:num w:numId="9">
    <w:abstractNumId w:val="2"/>
  </w:num>
  <w:num w:numId="10">
    <w:abstractNumId w:val="23"/>
  </w:num>
  <w:num w:numId="11">
    <w:abstractNumId w:val="22"/>
  </w:num>
  <w:num w:numId="12">
    <w:abstractNumId w:val="19"/>
  </w:num>
  <w:num w:numId="13">
    <w:abstractNumId w:val="18"/>
  </w:num>
  <w:num w:numId="14">
    <w:abstractNumId w:val="16"/>
  </w:num>
  <w:num w:numId="15">
    <w:abstractNumId w:val="17"/>
  </w:num>
  <w:num w:numId="16">
    <w:abstractNumId w:val="0"/>
  </w:num>
  <w:num w:numId="17">
    <w:abstractNumId w:val="10"/>
  </w:num>
  <w:num w:numId="18">
    <w:abstractNumId w:val="8"/>
  </w:num>
  <w:num w:numId="19">
    <w:abstractNumId w:val="25"/>
  </w:num>
  <w:num w:numId="20">
    <w:abstractNumId w:val="14"/>
  </w:num>
  <w:num w:numId="21">
    <w:abstractNumId w:val="13"/>
  </w:num>
  <w:num w:numId="22">
    <w:abstractNumId w:val="3"/>
  </w:num>
  <w:num w:numId="23">
    <w:abstractNumId w:val="1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6"/>
  </w:num>
  <w:num w:numId="28">
    <w:abstractNumId w:val="5"/>
  </w:num>
  <w:num w:numId="29">
    <w:abstractNumId w:val="9"/>
  </w:num>
  <w:num w:numId="30">
    <w:abstractNumId w:val="9"/>
    <w:lvlOverride w:ilvl="2">
      <w:lvl w:ilvl="2">
        <w:numFmt w:val="decimal"/>
        <w:lvlText w:val="%3."/>
        <w:lvlJc w:val="left"/>
      </w:lvl>
    </w:lvlOverride>
  </w:num>
  <w:num w:numId="31">
    <w:abstractNumId w:val="9"/>
    <w:lvlOverride w:ilvl="2">
      <w:lvl w:ilvl="2">
        <w:numFmt w:val="decimal"/>
        <w:lvlText w:val="%3."/>
        <w:lvlJc w:val="left"/>
      </w:lvl>
    </w:lvlOverride>
    <w:lvlOverride w:ilvl="3">
      <w:lvl w:ilvl="3">
        <w:numFmt w:val="decimal"/>
        <w:lvlText w:val="%4."/>
        <w:lvlJc w:val="left"/>
      </w:lvl>
    </w:lvlOverride>
  </w:num>
  <w:num w:numId="32">
    <w:abstractNumId w:val="7"/>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UTIN Stéphane">
    <w15:presenceInfo w15:providerId="AD" w15:userId="S-1-5-21-2959188526-1106337837-3164244429-1210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5C"/>
    <w:rsid w:val="00004F7C"/>
    <w:rsid w:val="00006262"/>
    <w:rsid w:val="000132AA"/>
    <w:rsid w:val="000205AA"/>
    <w:rsid w:val="0003192A"/>
    <w:rsid w:val="00031E58"/>
    <w:rsid w:val="000415D9"/>
    <w:rsid w:val="000435B1"/>
    <w:rsid w:val="00046AB6"/>
    <w:rsid w:val="00052519"/>
    <w:rsid w:val="00052BDF"/>
    <w:rsid w:val="00060BAE"/>
    <w:rsid w:val="00061885"/>
    <w:rsid w:val="00065E86"/>
    <w:rsid w:val="00071F42"/>
    <w:rsid w:val="00084529"/>
    <w:rsid w:val="0009135D"/>
    <w:rsid w:val="00096D46"/>
    <w:rsid w:val="000B09C0"/>
    <w:rsid w:val="000B2281"/>
    <w:rsid w:val="000B3CD2"/>
    <w:rsid w:val="000C2CAE"/>
    <w:rsid w:val="000C7BB6"/>
    <w:rsid w:val="000D3002"/>
    <w:rsid w:val="000E0144"/>
    <w:rsid w:val="000E7B2F"/>
    <w:rsid w:val="000F0BC7"/>
    <w:rsid w:val="000F19D5"/>
    <w:rsid w:val="000F2664"/>
    <w:rsid w:val="000F3DA8"/>
    <w:rsid w:val="0010035B"/>
    <w:rsid w:val="00105F58"/>
    <w:rsid w:val="001067FC"/>
    <w:rsid w:val="00107F04"/>
    <w:rsid w:val="00112059"/>
    <w:rsid w:val="001160CE"/>
    <w:rsid w:val="00117E9F"/>
    <w:rsid w:val="00120F7B"/>
    <w:rsid w:val="00121991"/>
    <w:rsid w:val="001250A3"/>
    <w:rsid w:val="001254DF"/>
    <w:rsid w:val="00134F94"/>
    <w:rsid w:val="0014285C"/>
    <w:rsid w:val="00142BB9"/>
    <w:rsid w:val="0015482E"/>
    <w:rsid w:val="00154C0F"/>
    <w:rsid w:val="00162AE9"/>
    <w:rsid w:val="00170B0E"/>
    <w:rsid w:val="0017599C"/>
    <w:rsid w:val="00176FE8"/>
    <w:rsid w:val="001835D0"/>
    <w:rsid w:val="00193029"/>
    <w:rsid w:val="001A551C"/>
    <w:rsid w:val="001A6B64"/>
    <w:rsid w:val="001B12C6"/>
    <w:rsid w:val="001B20BC"/>
    <w:rsid w:val="001B25B9"/>
    <w:rsid w:val="001B6525"/>
    <w:rsid w:val="001C11DD"/>
    <w:rsid w:val="001C5809"/>
    <w:rsid w:val="001D55BC"/>
    <w:rsid w:val="001D5C36"/>
    <w:rsid w:val="001E352B"/>
    <w:rsid w:val="001E44AB"/>
    <w:rsid w:val="001E7FCF"/>
    <w:rsid w:val="001F1FB0"/>
    <w:rsid w:val="001F6063"/>
    <w:rsid w:val="001F7F4E"/>
    <w:rsid w:val="002047E3"/>
    <w:rsid w:val="00210AE3"/>
    <w:rsid w:val="00211E65"/>
    <w:rsid w:val="00227A87"/>
    <w:rsid w:val="00234BC9"/>
    <w:rsid w:val="002351A6"/>
    <w:rsid w:val="00235A0E"/>
    <w:rsid w:val="00237E2F"/>
    <w:rsid w:val="00237F36"/>
    <w:rsid w:val="002428F6"/>
    <w:rsid w:val="00246343"/>
    <w:rsid w:val="00252949"/>
    <w:rsid w:val="00271AF0"/>
    <w:rsid w:val="00273A54"/>
    <w:rsid w:val="00282205"/>
    <w:rsid w:val="0028223D"/>
    <w:rsid w:val="0029558C"/>
    <w:rsid w:val="00296046"/>
    <w:rsid w:val="002B2444"/>
    <w:rsid w:val="002B4C3A"/>
    <w:rsid w:val="002C3D8A"/>
    <w:rsid w:val="002C7D2F"/>
    <w:rsid w:val="002D1D98"/>
    <w:rsid w:val="002D2123"/>
    <w:rsid w:val="002D49C8"/>
    <w:rsid w:val="002D4FC0"/>
    <w:rsid w:val="002E0A32"/>
    <w:rsid w:val="002E174E"/>
    <w:rsid w:val="002E4426"/>
    <w:rsid w:val="002E6698"/>
    <w:rsid w:val="002E72B1"/>
    <w:rsid w:val="002F0580"/>
    <w:rsid w:val="002F290E"/>
    <w:rsid w:val="002F49CF"/>
    <w:rsid w:val="002F724A"/>
    <w:rsid w:val="003008AD"/>
    <w:rsid w:val="00301ED8"/>
    <w:rsid w:val="0031016A"/>
    <w:rsid w:val="00310D35"/>
    <w:rsid w:val="00310E87"/>
    <w:rsid w:val="00315F83"/>
    <w:rsid w:val="00316BC4"/>
    <w:rsid w:val="00327285"/>
    <w:rsid w:val="00333CC4"/>
    <w:rsid w:val="00341F2F"/>
    <w:rsid w:val="00343B6B"/>
    <w:rsid w:val="0035344B"/>
    <w:rsid w:val="0036109B"/>
    <w:rsid w:val="00362704"/>
    <w:rsid w:val="00366ADA"/>
    <w:rsid w:val="00375201"/>
    <w:rsid w:val="003840EC"/>
    <w:rsid w:val="003841C3"/>
    <w:rsid w:val="00392D9C"/>
    <w:rsid w:val="003A20FD"/>
    <w:rsid w:val="003A4456"/>
    <w:rsid w:val="003A676E"/>
    <w:rsid w:val="003A6EE9"/>
    <w:rsid w:val="003B5F49"/>
    <w:rsid w:val="003B7232"/>
    <w:rsid w:val="003C371F"/>
    <w:rsid w:val="003C4075"/>
    <w:rsid w:val="003C7778"/>
    <w:rsid w:val="003C7B81"/>
    <w:rsid w:val="003E04FC"/>
    <w:rsid w:val="003E08DF"/>
    <w:rsid w:val="003F2C5D"/>
    <w:rsid w:val="00401D96"/>
    <w:rsid w:val="00403E00"/>
    <w:rsid w:val="00410967"/>
    <w:rsid w:val="004209A7"/>
    <w:rsid w:val="004233DF"/>
    <w:rsid w:val="004233FE"/>
    <w:rsid w:val="00452531"/>
    <w:rsid w:val="00453BE6"/>
    <w:rsid w:val="00454468"/>
    <w:rsid w:val="00455C1C"/>
    <w:rsid w:val="004603AF"/>
    <w:rsid w:val="004702BD"/>
    <w:rsid w:val="0047369C"/>
    <w:rsid w:val="0047728A"/>
    <w:rsid w:val="00481035"/>
    <w:rsid w:val="00493389"/>
    <w:rsid w:val="00493635"/>
    <w:rsid w:val="0049391B"/>
    <w:rsid w:val="00494A63"/>
    <w:rsid w:val="004B0FCA"/>
    <w:rsid w:val="004B23FD"/>
    <w:rsid w:val="004B4E08"/>
    <w:rsid w:val="004B659C"/>
    <w:rsid w:val="004C1892"/>
    <w:rsid w:val="004C3437"/>
    <w:rsid w:val="004C62E1"/>
    <w:rsid w:val="004C745C"/>
    <w:rsid w:val="004D5378"/>
    <w:rsid w:val="004E04E3"/>
    <w:rsid w:val="004E0A25"/>
    <w:rsid w:val="004F4F80"/>
    <w:rsid w:val="004F60EB"/>
    <w:rsid w:val="004F6F7E"/>
    <w:rsid w:val="0051129A"/>
    <w:rsid w:val="00515C43"/>
    <w:rsid w:val="005165CA"/>
    <w:rsid w:val="005169FA"/>
    <w:rsid w:val="005179CF"/>
    <w:rsid w:val="00530A66"/>
    <w:rsid w:val="005323A0"/>
    <w:rsid w:val="00535F46"/>
    <w:rsid w:val="00536118"/>
    <w:rsid w:val="00537791"/>
    <w:rsid w:val="00537AC5"/>
    <w:rsid w:val="00546941"/>
    <w:rsid w:val="005507BD"/>
    <w:rsid w:val="005547D0"/>
    <w:rsid w:val="00555074"/>
    <w:rsid w:val="00562516"/>
    <w:rsid w:val="00574CDD"/>
    <w:rsid w:val="00576A99"/>
    <w:rsid w:val="00580A5F"/>
    <w:rsid w:val="0058595E"/>
    <w:rsid w:val="00590BC9"/>
    <w:rsid w:val="0059172A"/>
    <w:rsid w:val="00591D4E"/>
    <w:rsid w:val="00591DAE"/>
    <w:rsid w:val="005929FE"/>
    <w:rsid w:val="0059437B"/>
    <w:rsid w:val="0059624B"/>
    <w:rsid w:val="005A14A8"/>
    <w:rsid w:val="005A34A0"/>
    <w:rsid w:val="005B2E2E"/>
    <w:rsid w:val="005B7236"/>
    <w:rsid w:val="005C3E1F"/>
    <w:rsid w:val="005C4E8D"/>
    <w:rsid w:val="005C5700"/>
    <w:rsid w:val="005C7B23"/>
    <w:rsid w:val="005C7D4D"/>
    <w:rsid w:val="005D076B"/>
    <w:rsid w:val="005D1A61"/>
    <w:rsid w:val="005D353A"/>
    <w:rsid w:val="005D4AF1"/>
    <w:rsid w:val="005D64CC"/>
    <w:rsid w:val="005D67FD"/>
    <w:rsid w:val="005E03FC"/>
    <w:rsid w:val="005E3CF5"/>
    <w:rsid w:val="005E3E85"/>
    <w:rsid w:val="005F0E86"/>
    <w:rsid w:val="00610604"/>
    <w:rsid w:val="00610D04"/>
    <w:rsid w:val="006138EA"/>
    <w:rsid w:val="00616423"/>
    <w:rsid w:val="00620C52"/>
    <w:rsid w:val="0062206D"/>
    <w:rsid w:val="00625B39"/>
    <w:rsid w:val="006266FC"/>
    <w:rsid w:val="006279E0"/>
    <w:rsid w:val="00633A45"/>
    <w:rsid w:val="006357DF"/>
    <w:rsid w:val="00640D3E"/>
    <w:rsid w:val="006565EC"/>
    <w:rsid w:val="00657326"/>
    <w:rsid w:val="00661D38"/>
    <w:rsid w:val="006647C2"/>
    <w:rsid w:val="00664B4A"/>
    <w:rsid w:val="00672E5E"/>
    <w:rsid w:val="00680857"/>
    <w:rsid w:val="0068160C"/>
    <w:rsid w:val="00686196"/>
    <w:rsid w:val="0069072F"/>
    <w:rsid w:val="00690B9D"/>
    <w:rsid w:val="0069377B"/>
    <w:rsid w:val="00694418"/>
    <w:rsid w:val="006949F6"/>
    <w:rsid w:val="006A21F3"/>
    <w:rsid w:val="006A42CF"/>
    <w:rsid w:val="006C596E"/>
    <w:rsid w:val="006C62E8"/>
    <w:rsid w:val="006C6CCF"/>
    <w:rsid w:val="006D48D6"/>
    <w:rsid w:val="006E02DA"/>
    <w:rsid w:val="006E34CF"/>
    <w:rsid w:val="006E5C87"/>
    <w:rsid w:val="006E6E97"/>
    <w:rsid w:val="006F0D8C"/>
    <w:rsid w:val="006F23B2"/>
    <w:rsid w:val="006F401A"/>
    <w:rsid w:val="006F4500"/>
    <w:rsid w:val="00701905"/>
    <w:rsid w:val="00704623"/>
    <w:rsid w:val="007100B2"/>
    <w:rsid w:val="00721B01"/>
    <w:rsid w:val="0072782B"/>
    <w:rsid w:val="00760FF1"/>
    <w:rsid w:val="007638C9"/>
    <w:rsid w:val="00767B2C"/>
    <w:rsid w:val="0077084F"/>
    <w:rsid w:val="007738B0"/>
    <w:rsid w:val="00777A8D"/>
    <w:rsid w:val="00782BF6"/>
    <w:rsid w:val="00797906"/>
    <w:rsid w:val="007A50C7"/>
    <w:rsid w:val="007A5877"/>
    <w:rsid w:val="007B2926"/>
    <w:rsid w:val="007B4A1D"/>
    <w:rsid w:val="007B67E7"/>
    <w:rsid w:val="007C1E3C"/>
    <w:rsid w:val="007C1E87"/>
    <w:rsid w:val="007C21A6"/>
    <w:rsid w:val="007C4A72"/>
    <w:rsid w:val="007D3CC0"/>
    <w:rsid w:val="007D5C2C"/>
    <w:rsid w:val="007E26EC"/>
    <w:rsid w:val="007E6F49"/>
    <w:rsid w:val="007F443D"/>
    <w:rsid w:val="007F7FCE"/>
    <w:rsid w:val="008077C0"/>
    <w:rsid w:val="00811323"/>
    <w:rsid w:val="008226F6"/>
    <w:rsid w:val="00823140"/>
    <w:rsid w:val="0083593B"/>
    <w:rsid w:val="00835C27"/>
    <w:rsid w:val="00842DEF"/>
    <w:rsid w:val="00846BDA"/>
    <w:rsid w:val="008530CB"/>
    <w:rsid w:val="0085422D"/>
    <w:rsid w:val="00856D89"/>
    <w:rsid w:val="00860837"/>
    <w:rsid w:val="00861168"/>
    <w:rsid w:val="00862E09"/>
    <w:rsid w:val="008674A2"/>
    <w:rsid w:val="00873A67"/>
    <w:rsid w:val="008853EB"/>
    <w:rsid w:val="00890247"/>
    <w:rsid w:val="00892220"/>
    <w:rsid w:val="00893C75"/>
    <w:rsid w:val="00897EE5"/>
    <w:rsid w:val="008A066D"/>
    <w:rsid w:val="008A15AA"/>
    <w:rsid w:val="008A2D34"/>
    <w:rsid w:val="008A7318"/>
    <w:rsid w:val="008B70B4"/>
    <w:rsid w:val="008B7B06"/>
    <w:rsid w:val="008C3B14"/>
    <w:rsid w:val="008D244A"/>
    <w:rsid w:val="008D3AC6"/>
    <w:rsid w:val="008D4A91"/>
    <w:rsid w:val="008D75B2"/>
    <w:rsid w:val="008E083B"/>
    <w:rsid w:val="008E5A39"/>
    <w:rsid w:val="008F0DAD"/>
    <w:rsid w:val="008F2A2E"/>
    <w:rsid w:val="00912536"/>
    <w:rsid w:val="009144A1"/>
    <w:rsid w:val="00914E98"/>
    <w:rsid w:val="00915841"/>
    <w:rsid w:val="009165B4"/>
    <w:rsid w:val="00916E1F"/>
    <w:rsid w:val="00923543"/>
    <w:rsid w:val="009244BD"/>
    <w:rsid w:val="009262C1"/>
    <w:rsid w:val="00930108"/>
    <w:rsid w:val="0094059C"/>
    <w:rsid w:val="00951139"/>
    <w:rsid w:val="00952177"/>
    <w:rsid w:val="00964090"/>
    <w:rsid w:val="009725B6"/>
    <w:rsid w:val="00975F6D"/>
    <w:rsid w:val="00990594"/>
    <w:rsid w:val="0099221A"/>
    <w:rsid w:val="0099586D"/>
    <w:rsid w:val="009B1249"/>
    <w:rsid w:val="009C0C1D"/>
    <w:rsid w:val="009C2851"/>
    <w:rsid w:val="009D45BF"/>
    <w:rsid w:val="009D4938"/>
    <w:rsid w:val="009D730F"/>
    <w:rsid w:val="009E0DD9"/>
    <w:rsid w:val="009E3830"/>
    <w:rsid w:val="009F205C"/>
    <w:rsid w:val="009F2D91"/>
    <w:rsid w:val="009F36A3"/>
    <w:rsid w:val="009F3BFB"/>
    <w:rsid w:val="009F66FA"/>
    <w:rsid w:val="00A04ED6"/>
    <w:rsid w:val="00A07B3D"/>
    <w:rsid w:val="00A11523"/>
    <w:rsid w:val="00A132E1"/>
    <w:rsid w:val="00A15A06"/>
    <w:rsid w:val="00A21E55"/>
    <w:rsid w:val="00A23A7D"/>
    <w:rsid w:val="00A25530"/>
    <w:rsid w:val="00A266FE"/>
    <w:rsid w:val="00A33315"/>
    <w:rsid w:val="00A36469"/>
    <w:rsid w:val="00A37A99"/>
    <w:rsid w:val="00A43A81"/>
    <w:rsid w:val="00A4461D"/>
    <w:rsid w:val="00A458E5"/>
    <w:rsid w:val="00A53BC4"/>
    <w:rsid w:val="00A5585D"/>
    <w:rsid w:val="00A64808"/>
    <w:rsid w:val="00A66CB8"/>
    <w:rsid w:val="00A70E39"/>
    <w:rsid w:val="00A71A19"/>
    <w:rsid w:val="00A75B1D"/>
    <w:rsid w:val="00A76046"/>
    <w:rsid w:val="00A81E50"/>
    <w:rsid w:val="00A92845"/>
    <w:rsid w:val="00A936E8"/>
    <w:rsid w:val="00AA0EF6"/>
    <w:rsid w:val="00AB7594"/>
    <w:rsid w:val="00AC431C"/>
    <w:rsid w:val="00AD5949"/>
    <w:rsid w:val="00AE3237"/>
    <w:rsid w:val="00AE57FF"/>
    <w:rsid w:val="00AE5BD1"/>
    <w:rsid w:val="00AE61D2"/>
    <w:rsid w:val="00AF0118"/>
    <w:rsid w:val="00AF3149"/>
    <w:rsid w:val="00AF4B2A"/>
    <w:rsid w:val="00AF53B8"/>
    <w:rsid w:val="00AF5954"/>
    <w:rsid w:val="00AF641C"/>
    <w:rsid w:val="00B00D6B"/>
    <w:rsid w:val="00B025A0"/>
    <w:rsid w:val="00B05056"/>
    <w:rsid w:val="00B07938"/>
    <w:rsid w:val="00B11A9B"/>
    <w:rsid w:val="00B14F31"/>
    <w:rsid w:val="00B20C5C"/>
    <w:rsid w:val="00B21942"/>
    <w:rsid w:val="00B364A5"/>
    <w:rsid w:val="00B46249"/>
    <w:rsid w:val="00B5422C"/>
    <w:rsid w:val="00B54484"/>
    <w:rsid w:val="00B54C5D"/>
    <w:rsid w:val="00B57B7A"/>
    <w:rsid w:val="00B6140F"/>
    <w:rsid w:val="00B61D00"/>
    <w:rsid w:val="00B75273"/>
    <w:rsid w:val="00B823ED"/>
    <w:rsid w:val="00B87A12"/>
    <w:rsid w:val="00B90E56"/>
    <w:rsid w:val="00B9240E"/>
    <w:rsid w:val="00BA2C86"/>
    <w:rsid w:val="00BA745C"/>
    <w:rsid w:val="00BA7BCA"/>
    <w:rsid w:val="00BB4F33"/>
    <w:rsid w:val="00BD6DEA"/>
    <w:rsid w:val="00BE1C0F"/>
    <w:rsid w:val="00BE7838"/>
    <w:rsid w:val="00C008BC"/>
    <w:rsid w:val="00C15729"/>
    <w:rsid w:val="00C1753E"/>
    <w:rsid w:val="00C22761"/>
    <w:rsid w:val="00C3029E"/>
    <w:rsid w:val="00C34F18"/>
    <w:rsid w:val="00C5467B"/>
    <w:rsid w:val="00C55174"/>
    <w:rsid w:val="00C60A04"/>
    <w:rsid w:val="00C70928"/>
    <w:rsid w:val="00C735AE"/>
    <w:rsid w:val="00C77B8A"/>
    <w:rsid w:val="00C930BF"/>
    <w:rsid w:val="00CA7AD1"/>
    <w:rsid w:val="00CB7F31"/>
    <w:rsid w:val="00CC1C0A"/>
    <w:rsid w:val="00CC1D60"/>
    <w:rsid w:val="00CC2BAA"/>
    <w:rsid w:val="00CC45C0"/>
    <w:rsid w:val="00CD6F16"/>
    <w:rsid w:val="00CD6F57"/>
    <w:rsid w:val="00CD731F"/>
    <w:rsid w:val="00CD795D"/>
    <w:rsid w:val="00CE2A48"/>
    <w:rsid w:val="00CE690F"/>
    <w:rsid w:val="00CE7181"/>
    <w:rsid w:val="00CF06A5"/>
    <w:rsid w:val="00CF7A21"/>
    <w:rsid w:val="00D05532"/>
    <w:rsid w:val="00D0640A"/>
    <w:rsid w:val="00D1447D"/>
    <w:rsid w:val="00D16C5B"/>
    <w:rsid w:val="00D31AF1"/>
    <w:rsid w:val="00D33C2E"/>
    <w:rsid w:val="00D3487D"/>
    <w:rsid w:val="00D429A5"/>
    <w:rsid w:val="00D47229"/>
    <w:rsid w:val="00D57426"/>
    <w:rsid w:val="00D6374C"/>
    <w:rsid w:val="00D642BB"/>
    <w:rsid w:val="00D72A17"/>
    <w:rsid w:val="00D778E4"/>
    <w:rsid w:val="00D779E5"/>
    <w:rsid w:val="00D81C79"/>
    <w:rsid w:val="00D840DD"/>
    <w:rsid w:val="00D940AA"/>
    <w:rsid w:val="00D96B76"/>
    <w:rsid w:val="00DA337F"/>
    <w:rsid w:val="00DA3E33"/>
    <w:rsid w:val="00DA5519"/>
    <w:rsid w:val="00DB2058"/>
    <w:rsid w:val="00DB46FC"/>
    <w:rsid w:val="00DB61D5"/>
    <w:rsid w:val="00DB657C"/>
    <w:rsid w:val="00DC6F74"/>
    <w:rsid w:val="00DC73C6"/>
    <w:rsid w:val="00DD6827"/>
    <w:rsid w:val="00DD77EC"/>
    <w:rsid w:val="00DE568D"/>
    <w:rsid w:val="00DF191A"/>
    <w:rsid w:val="00E015D7"/>
    <w:rsid w:val="00E0657E"/>
    <w:rsid w:val="00E12871"/>
    <w:rsid w:val="00E158C8"/>
    <w:rsid w:val="00E15AD8"/>
    <w:rsid w:val="00E26985"/>
    <w:rsid w:val="00E33BE9"/>
    <w:rsid w:val="00E379E1"/>
    <w:rsid w:val="00E4279B"/>
    <w:rsid w:val="00E4286F"/>
    <w:rsid w:val="00E4437F"/>
    <w:rsid w:val="00E453EA"/>
    <w:rsid w:val="00E53BD3"/>
    <w:rsid w:val="00E56B4A"/>
    <w:rsid w:val="00E61479"/>
    <w:rsid w:val="00E64F6C"/>
    <w:rsid w:val="00E67275"/>
    <w:rsid w:val="00E74CDB"/>
    <w:rsid w:val="00E75FBC"/>
    <w:rsid w:val="00E84116"/>
    <w:rsid w:val="00E913C1"/>
    <w:rsid w:val="00EA4D39"/>
    <w:rsid w:val="00EA7180"/>
    <w:rsid w:val="00EB365B"/>
    <w:rsid w:val="00EB7EC6"/>
    <w:rsid w:val="00EC17EB"/>
    <w:rsid w:val="00EC2BB9"/>
    <w:rsid w:val="00EC3C3E"/>
    <w:rsid w:val="00EC56A9"/>
    <w:rsid w:val="00EC75F2"/>
    <w:rsid w:val="00ED1CBD"/>
    <w:rsid w:val="00ED397F"/>
    <w:rsid w:val="00ED56AB"/>
    <w:rsid w:val="00ED61E5"/>
    <w:rsid w:val="00EE0BB8"/>
    <w:rsid w:val="00EE2369"/>
    <w:rsid w:val="00EE3376"/>
    <w:rsid w:val="00EE579D"/>
    <w:rsid w:val="00EF73EC"/>
    <w:rsid w:val="00F01889"/>
    <w:rsid w:val="00F0641E"/>
    <w:rsid w:val="00F2407E"/>
    <w:rsid w:val="00F2452E"/>
    <w:rsid w:val="00F41AC8"/>
    <w:rsid w:val="00F53736"/>
    <w:rsid w:val="00F54608"/>
    <w:rsid w:val="00F550B0"/>
    <w:rsid w:val="00F56AF9"/>
    <w:rsid w:val="00F571E3"/>
    <w:rsid w:val="00F5728D"/>
    <w:rsid w:val="00F65F0A"/>
    <w:rsid w:val="00F73099"/>
    <w:rsid w:val="00F73DB2"/>
    <w:rsid w:val="00F81A2C"/>
    <w:rsid w:val="00F92B3B"/>
    <w:rsid w:val="00F97548"/>
    <w:rsid w:val="00FA18C2"/>
    <w:rsid w:val="00FA2DFF"/>
    <w:rsid w:val="00FA31EA"/>
    <w:rsid w:val="00FA3E67"/>
    <w:rsid w:val="00FA42D7"/>
    <w:rsid w:val="00FA4541"/>
    <w:rsid w:val="00FB0247"/>
    <w:rsid w:val="00FB2437"/>
    <w:rsid w:val="00FB2BED"/>
    <w:rsid w:val="00FB33A9"/>
    <w:rsid w:val="00FB4893"/>
    <w:rsid w:val="00FB4D20"/>
    <w:rsid w:val="00FB5158"/>
    <w:rsid w:val="00FC0AED"/>
    <w:rsid w:val="00FC0EB9"/>
    <w:rsid w:val="00FD4BD9"/>
    <w:rsid w:val="00FD7B4B"/>
    <w:rsid w:val="00FE0C90"/>
    <w:rsid w:val="00FF48C3"/>
    <w:rsid w:val="00FF5D4E"/>
    <w:rsid w:val="00FF6480"/>
    <w:rsid w:val="00FF69CE"/>
    <w:rsid w:val="00FF7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82EC"/>
  <w15:docId w15:val="{1E91D8EF-7CD6-45BB-A5F0-070B5081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2"/>
      </w:numPr>
      <w:spacing w:before="240" w:after="0"/>
      <w:outlineLvl w:val="0"/>
    </w:pPr>
    <w:rPr>
      <w:rFonts w:ascii="Calibri Light" w:eastAsia="Calibri Light" w:hAnsi="Calibri Light" w:cs="Calibri Light"/>
      <w:color w:val="2E74B5" w:themeColor="accent1" w:themeShade="BF"/>
      <w:sz w:val="32"/>
      <w:szCs w:val="32"/>
    </w:rPr>
  </w:style>
  <w:style w:type="paragraph" w:styleId="Titre2">
    <w:name w:val="heading 2"/>
    <w:basedOn w:val="Normal"/>
    <w:next w:val="Normal"/>
    <w:link w:val="Titre2Car"/>
    <w:uiPriority w:val="9"/>
    <w:unhideWhenUsed/>
    <w:qFormat/>
    <w:pPr>
      <w:keepNext/>
      <w:keepLines/>
      <w:numPr>
        <w:ilvl w:val="1"/>
        <w:numId w:val="2"/>
      </w:numPr>
      <w:spacing w:before="40" w:after="0"/>
      <w:outlineLvl w:val="1"/>
    </w:pPr>
    <w:rPr>
      <w:rFonts w:ascii="Calibri Light" w:eastAsia="Calibri Light" w:hAnsi="Calibri Light" w:cs="Calibri Light"/>
      <w:color w:val="2E74B5" w:themeColor="accent1" w:themeShade="BF"/>
      <w:sz w:val="26"/>
      <w:szCs w:val="26"/>
    </w:rPr>
  </w:style>
  <w:style w:type="paragraph" w:styleId="Titre3">
    <w:name w:val="heading 3"/>
    <w:basedOn w:val="Normal"/>
    <w:next w:val="Normal"/>
    <w:link w:val="Titre3Car"/>
    <w:uiPriority w:val="9"/>
    <w:unhideWhenUsed/>
    <w:qFormat/>
    <w:pPr>
      <w:keepNext/>
      <w:keepLines/>
      <w:numPr>
        <w:ilvl w:val="2"/>
        <w:numId w:val="2"/>
      </w:numPr>
      <w:spacing w:before="40" w:after="0"/>
      <w:outlineLvl w:val="2"/>
    </w:pPr>
    <w:rPr>
      <w:rFonts w:ascii="Calibri Light" w:eastAsia="Calibri Light" w:hAnsi="Calibri Light" w:cs="Calibri Light"/>
      <w:color w:val="373688"/>
      <w:sz w:val="24"/>
      <w:szCs w:val="24"/>
    </w:rPr>
  </w:style>
  <w:style w:type="paragraph" w:styleId="Titre4">
    <w:name w:val="heading 4"/>
    <w:basedOn w:val="Normal"/>
    <w:next w:val="Normal"/>
    <w:link w:val="Titre4Car"/>
    <w:uiPriority w:val="9"/>
    <w:unhideWhenUsed/>
    <w:qFormat/>
    <w:pPr>
      <w:keepNext/>
      <w:keepLines/>
      <w:numPr>
        <w:ilvl w:val="3"/>
        <w:numId w:val="2"/>
      </w:numPr>
      <w:spacing w:before="40" w:after="0"/>
      <w:outlineLvl w:val="3"/>
    </w:pPr>
    <w:rPr>
      <w:rFonts w:ascii="Calibri Light" w:eastAsia="Calibri Light" w:hAnsi="Calibri Light" w:cs="Calibri Light"/>
      <w:i/>
      <w:iCs/>
      <w:color w:val="373688"/>
    </w:rPr>
  </w:style>
  <w:style w:type="paragraph" w:styleId="Titre5">
    <w:name w:val="heading 5"/>
    <w:basedOn w:val="Normal"/>
    <w:next w:val="Normal"/>
    <w:link w:val="Titre5Car"/>
    <w:uiPriority w:val="9"/>
    <w:semiHidden/>
    <w:unhideWhenUsed/>
    <w:qFormat/>
    <w:pPr>
      <w:keepNext/>
      <w:keepLines/>
      <w:numPr>
        <w:ilvl w:val="4"/>
        <w:numId w:val="2"/>
      </w:numPr>
      <w:spacing w:before="40" w:after="0"/>
      <w:outlineLvl w:val="4"/>
    </w:pPr>
    <w:rPr>
      <w:rFonts w:ascii="Calibri Light" w:eastAsia="Calibri Light" w:hAnsi="Calibri Light" w:cs="Calibri Light"/>
      <w:color w:val="2E74B5" w:themeColor="accent1" w:themeShade="BF"/>
    </w:rPr>
  </w:style>
  <w:style w:type="paragraph" w:styleId="Titre6">
    <w:name w:val="heading 6"/>
    <w:basedOn w:val="Normal"/>
    <w:next w:val="Normal"/>
    <w:link w:val="Titre6Car"/>
    <w:uiPriority w:val="9"/>
    <w:semiHidden/>
    <w:unhideWhenUsed/>
    <w:qFormat/>
    <w:pPr>
      <w:keepNext/>
      <w:keepLines/>
      <w:numPr>
        <w:ilvl w:val="5"/>
        <w:numId w:val="2"/>
      </w:numPr>
      <w:spacing w:before="40" w:after="0"/>
      <w:outlineLvl w:val="5"/>
    </w:pPr>
    <w:rPr>
      <w:rFonts w:ascii="Calibri Light" w:eastAsia="Calibri Light" w:hAnsi="Calibri Light" w:cs="Calibri Light"/>
      <w:color w:val="1F4D78" w:themeColor="accent1" w:themeShade="7F"/>
    </w:rPr>
  </w:style>
  <w:style w:type="paragraph" w:styleId="Titre7">
    <w:name w:val="heading 7"/>
    <w:basedOn w:val="Normal"/>
    <w:next w:val="Normal"/>
    <w:link w:val="Titre7Car"/>
    <w:uiPriority w:val="9"/>
    <w:semiHidden/>
    <w:unhideWhenUsed/>
    <w:qFormat/>
    <w:pPr>
      <w:keepNext/>
      <w:keepLines/>
      <w:numPr>
        <w:ilvl w:val="6"/>
        <w:numId w:val="2"/>
      </w:numPr>
      <w:spacing w:before="40" w:after="0"/>
      <w:outlineLvl w:val="6"/>
    </w:pPr>
    <w:rPr>
      <w:rFonts w:ascii="Calibri Light" w:eastAsia="Calibri Light" w:hAnsi="Calibri Light" w:cs="Calibri Light"/>
      <w:i/>
      <w:iCs/>
      <w:color w:val="1F4D78" w:themeColor="accent1" w:themeShade="7F"/>
    </w:rPr>
  </w:style>
  <w:style w:type="paragraph" w:styleId="Titre8">
    <w:name w:val="heading 8"/>
    <w:basedOn w:val="Normal"/>
    <w:next w:val="Normal"/>
    <w:link w:val="Titre8Car"/>
    <w:uiPriority w:val="9"/>
    <w:semiHidden/>
    <w:unhideWhenUsed/>
    <w:qFormat/>
    <w:pPr>
      <w:keepNext/>
      <w:keepLines/>
      <w:numPr>
        <w:ilvl w:val="7"/>
        <w:numId w:val="2"/>
      </w:numPr>
      <w:spacing w:before="40" w:after="0"/>
      <w:outlineLvl w:val="7"/>
    </w:pPr>
    <w:rPr>
      <w:rFonts w:ascii="Calibri Light" w:eastAsia="Calibri Light" w:hAnsi="Calibri Light" w:cs="Calibri Light"/>
      <w:color w:val="272727" w:themeColor="text1" w:themeTint="D8"/>
      <w:sz w:val="21"/>
      <w:szCs w:val="21"/>
    </w:rPr>
  </w:style>
  <w:style w:type="paragraph" w:styleId="Titre9">
    <w:name w:val="heading 9"/>
    <w:basedOn w:val="Normal"/>
    <w:next w:val="Normal"/>
    <w:link w:val="Titre9Car"/>
    <w:uiPriority w:val="9"/>
    <w:semiHidden/>
    <w:unhideWhenUsed/>
    <w:qFormat/>
    <w:pPr>
      <w:keepNext/>
      <w:keepLines/>
      <w:numPr>
        <w:ilvl w:val="8"/>
        <w:numId w:val="2"/>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FootnoteTextChar">
    <w:name w:val="Footnote Text Char"/>
    <w:uiPriority w:val="99"/>
    <w:rPr>
      <w:sz w:val="18"/>
    </w:rPr>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Calibri Light" w:eastAsia="Calibri Light" w:hAnsi="Calibri Light" w:cs="Calibri Light"/>
      <w:color w:val="2E74B5" w:themeColor="accent1" w:themeShade="BF"/>
      <w:sz w:val="26"/>
      <w:szCs w:val="26"/>
    </w:rPr>
  </w:style>
  <w:style w:type="character" w:customStyle="1" w:styleId="Titre1Car">
    <w:name w:val="Titre 1 Car"/>
    <w:basedOn w:val="Policepardfaut"/>
    <w:link w:val="Titre1"/>
    <w:uiPriority w:val="9"/>
    <w:rPr>
      <w:rFonts w:ascii="Calibri Light" w:eastAsia="Calibri Light" w:hAnsi="Calibri Light" w:cs="Calibri Light"/>
      <w:color w:val="2E74B5" w:themeColor="accent1" w:themeShade="BF"/>
      <w:sz w:val="32"/>
      <w:szCs w:val="32"/>
    </w:rPr>
  </w:style>
  <w:style w:type="character" w:customStyle="1" w:styleId="Titre3Car">
    <w:name w:val="Titre 3 Car"/>
    <w:basedOn w:val="Policepardfaut"/>
    <w:link w:val="Titre3"/>
    <w:uiPriority w:val="9"/>
    <w:rPr>
      <w:rFonts w:ascii="Calibri Light" w:eastAsia="Calibri Light" w:hAnsi="Calibri Light" w:cs="Calibri Light"/>
      <w:color w:val="373688"/>
      <w:sz w:val="24"/>
      <w:szCs w:val="24"/>
    </w:rPr>
  </w:style>
  <w:style w:type="paragraph" w:styleId="En-ttedetabledesmatires">
    <w:name w:val="TOC Heading"/>
    <w:basedOn w:val="Titre1"/>
    <w:next w:val="Normal"/>
    <w:uiPriority w:val="39"/>
    <w:unhideWhenUsed/>
    <w:qFormat/>
    <w:pPr>
      <w:outlineLvl w:val="9"/>
    </w:pPr>
    <w:rPr>
      <w:lang w:eastAsia="fr-FR"/>
    </w:rPr>
  </w:style>
  <w:style w:type="paragraph" w:styleId="TM1">
    <w:name w:val="toc 1"/>
    <w:basedOn w:val="Normal"/>
    <w:next w:val="Normal"/>
    <w:uiPriority w:val="39"/>
    <w:unhideWhenUsed/>
    <w:pPr>
      <w:spacing w:after="100"/>
    </w:pPr>
  </w:style>
  <w:style w:type="character" w:styleId="Lienhypertexte">
    <w:name w:val="Hyperlink"/>
    <w:basedOn w:val="Policepardfaut"/>
    <w:uiPriority w:val="99"/>
    <w:unhideWhenUsed/>
    <w:rPr>
      <w:color w:val="0563C1" w:themeColor="hyperlink"/>
      <w:u w:val="single"/>
    </w:rPr>
  </w:style>
  <w:style w:type="character" w:customStyle="1" w:styleId="Titre4Car">
    <w:name w:val="Titre 4 Car"/>
    <w:basedOn w:val="Policepardfaut"/>
    <w:link w:val="Titre4"/>
    <w:uiPriority w:val="9"/>
    <w:rPr>
      <w:rFonts w:ascii="Calibri Light" w:eastAsia="Calibri Light" w:hAnsi="Calibri Light" w:cs="Calibri Light"/>
      <w:i/>
      <w:iCs/>
      <w:color w:val="373688"/>
    </w:rPr>
  </w:style>
  <w:style w:type="character" w:customStyle="1" w:styleId="Titre5Car">
    <w:name w:val="Titre 5 Car"/>
    <w:basedOn w:val="Policepardfaut"/>
    <w:link w:val="Titre5"/>
    <w:uiPriority w:val="9"/>
    <w:semiHidden/>
    <w:rPr>
      <w:rFonts w:ascii="Calibri Light" w:eastAsia="Calibri Light" w:hAnsi="Calibri Light" w:cs="Calibri Light"/>
      <w:color w:val="2E74B5" w:themeColor="accent1" w:themeShade="BF"/>
    </w:rPr>
  </w:style>
  <w:style w:type="character" w:customStyle="1" w:styleId="Titre6Car">
    <w:name w:val="Titre 6 Car"/>
    <w:basedOn w:val="Policepardfaut"/>
    <w:link w:val="Titre6"/>
    <w:uiPriority w:val="9"/>
    <w:semiHidden/>
    <w:rPr>
      <w:rFonts w:ascii="Calibri Light" w:eastAsia="Calibri Light" w:hAnsi="Calibri Light" w:cs="Calibri Light"/>
      <w:color w:val="1F4D78" w:themeColor="accent1" w:themeShade="7F"/>
    </w:rPr>
  </w:style>
  <w:style w:type="character" w:customStyle="1" w:styleId="Titre7Car">
    <w:name w:val="Titre 7 Car"/>
    <w:basedOn w:val="Policepardfaut"/>
    <w:link w:val="Titre7"/>
    <w:uiPriority w:val="9"/>
    <w:semiHidden/>
    <w:rPr>
      <w:rFonts w:ascii="Calibri Light" w:eastAsia="Calibri Light" w:hAnsi="Calibri Light" w:cs="Calibri Light"/>
      <w:i/>
      <w:iCs/>
      <w:color w:val="1F4D78" w:themeColor="accent1" w:themeShade="7F"/>
    </w:rPr>
  </w:style>
  <w:style w:type="character" w:customStyle="1" w:styleId="Titre8Car">
    <w:name w:val="Titre 8 Car"/>
    <w:basedOn w:val="Policepardfaut"/>
    <w:link w:val="Titre8"/>
    <w:uiPriority w:val="9"/>
    <w:semiHidden/>
    <w:rPr>
      <w:rFonts w:ascii="Calibri Light" w:eastAsia="Calibri Light" w:hAnsi="Calibri Light" w:cs="Calibri Light"/>
      <w:color w:val="272727" w:themeColor="text1" w:themeTint="D8"/>
      <w:sz w:val="21"/>
      <w:szCs w:val="21"/>
    </w:rPr>
  </w:style>
  <w:style w:type="character" w:customStyle="1" w:styleId="Titre9Car">
    <w:name w:val="Titre 9 Car"/>
    <w:basedOn w:val="Policepardfaut"/>
    <w:link w:val="Titre9"/>
    <w:uiPriority w:val="9"/>
    <w:semiHidden/>
    <w:rPr>
      <w:rFonts w:ascii="Calibri Light" w:eastAsia="Calibri Light" w:hAnsi="Calibri Light" w:cs="Calibri Light"/>
      <w:i/>
      <w:iCs/>
      <w:color w:val="272727" w:themeColor="text1" w:themeTint="D8"/>
      <w:sz w:val="21"/>
      <w:szCs w:val="21"/>
    </w:rPr>
  </w:style>
  <w:style w:type="paragraph" w:customStyle="1" w:styleId="Style1">
    <w:name w:val="Style1"/>
    <w:basedOn w:val="Titre2"/>
    <w:link w:val="Style1Car"/>
    <w:qFormat/>
    <w:rPr>
      <w:color w:val="373688"/>
    </w:rPr>
  </w:style>
  <w:style w:type="paragraph" w:styleId="Citationintense">
    <w:name w:val="Intense Quote"/>
    <w:basedOn w:val="Normal"/>
    <w:next w:val="Normal"/>
    <w:link w:val="CitationintenseC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ar">
    <w:name w:val="Style1 Car"/>
    <w:basedOn w:val="Titre2Car"/>
    <w:link w:val="Style1"/>
    <w:rPr>
      <w:rFonts w:ascii="Calibri Light" w:eastAsia="Calibri Light" w:hAnsi="Calibri Light" w:cs="Calibri Light"/>
      <w:color w:val="373688"/>
      <w:sz w:val="26"/>
      <w:szCs w:val="26"/>
    </w:rPr>
  </w:style>
  <w:style w:type="character" w:customStyle="1" w:styleId="CitationintenseCar">
    <w:name w:val="Citation intense Car"/>
    <w:basedOn w:val="Policepardfaut"/>
    <w:link w:val="Citationintense"/>
    <w:uiPriority w:val="30"/>
    <w:rPr>
      <w:i/>
      <w:iCs/>
      <w:color w:val="5B9BD5" w:themeColor="accent1"/>
    </w:rPr>
  </w:style>
  <w:style w:type="paragraph" w:customStyle="1" w:styleId="Style2">
    <w:name w:val="Style2"/>
    <w:basedOn w:val="Citationintense"/>
    <w:link w:val="Style2Car"/>
    <w:qFormat/>
    <w:rPr>
      <w:color w:val="373688"/>
    </w:rPr>
  </w:style>
  <w:style w:type="paragraph" w:customStyle="1" w:styleId="Style3">
    <w:name w:val="Style3"/>
    <w:basedOn w:val="Style2"/>
    <w:link w:val="Style3Car"/>
    <w:qFormat/>
    <w:rPr>
      <w:color w:val="auto"/>
    </w:rPr>
  </w:style>
  <w:style w:type="character" w:customStyle="1" w:styleId="Style2Car">
    <w:name w:val="Style2 Car"/>
    <w:basedOn w:val="CitationintenseCar"/>
    <w:link w:val="Style2"/>
    <w:rPr>
      <w:i/>
      <w:iCs/>
      <w:color w:val="373688"/>
    </w:rPr>
  </w:style>
  <w:style w:type="paragraph" w:customStyle="1" w:styleId="Style4">
    <w:name w:val="Style4"/>
    <w:basedOn w:val="Normal"/>
    <w:link w:val="Style4Car"/>
    <w:qFormat/>
    <w:pPr>
      <w:pBdr>
        <w:top w:val="single" w:sz="4" w:space="1" w:color="373688"/>
        <w:bottom w:val="single" w:sz="4" w:space="1" w:color="373688"/>
      </w:pBdr>
    </w:pPr>
    <w:rPr>
      <w:i/>
    </w:rPr>
  </w:style>
  <w:style w:type="character" w:customStyle="1" w:styleId="Style3Car">
    <w:name w:val="Style3 Car"/>
    <w:basedOn w:val="Style2Car"/>
    <w:link w:val="Style3"/>
    <w:rPr>
      <w:i/>
      <w:iCs/>
      <w:color w:val="37368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4Car">
    <w:name w:val="Style4 Car"/>
    <w:basedOn w:val="Policepardfaut"/>
    <w:link w:val="Style4"/>
    <w:rPr>
      <w:i/>
    </w:rPr>
  </w:style>
  <w:style w:type="paragraph" w:styleId="TM2">
    <w:name w:val="toc 2"/>
    <w:basedOn w:val="Normal"/>
    <w:next w:val="Normal"/>
    <w:uiPriority w:val="39"/>
    <w:unhideWhenUsed/>
    <w:pPr>
      <w:spacing w:after="100"/>
      <w:ind w:left="220"/>
    </w:pPr>
  </w:style>
  <w:style w:type="paragraph" w:customStyle="1" w:styleId="Style5">
    <w:name w:val="Style5"/>
    <w:basedOn w:val="Normal"/>
    <w:link w:val="Style5Car"/>
    <w:qFormat/>
    <w:pPr>
      <w:pBdr>
        <w:top w:val="single" w:sz="4" w:space="1" w:color="373688"/>
        <w:left w:val="single" w:sz="4" w:space="4" w:color="373688"/>
        <w:bottom w:val="single" w:sz="4" w:space="1" w:color="373688"/>
        <w:right w:val="single" w:sz="4" w:space="4" w:color="373688"/>
      </w:pBdr>
    </w:pPr>
    <w:rPr>
      <w:i/>
      <w:color w:val="373688"/>
    </w:rPr>
  </w:style>
  <w:style w:type="paragraph" w:styleId="TM3">
    <w:name w:val="toc 3"/>
    <w:basedOn w:val="Normal"/>
    <w:next w:val="Normal"/>
    <w:uiPriority w:val="39"/>
    <w:unhideWhenUsed/>
    <w:pPr>
      <w:spacing w:after="100"/>
      <w:ind w:left="440"/>
    </w:pPr>
  </w:style>
  <w:style w:type="character" w:customStyle="1" w:styleId="Style5Car">
    <w:name w:val="Style5 Car"/>
    <w:basedOn w:val="Policepardfaut"/>
    <w:link w:val="Style5"/>
    <w:rPr>
      <w:i/>
      <w:color w:val="373688"/>
    </w:rPr>
  </w:style>
  <w:style w:type="character" w:styleId="lev">
    <w:name w:val="Strong"/>
    <w:basedOn w:val="Policepardfaut"/>
    <w:uiPriority w:val="22"/>
    <w:qFormat/>
    <w:rPr>
      <w:b/>
      <w:bCs/>
    </w:rPr>
  </w:style>
  <w:style w:type="character" w:styleId="Rfrenceintense">
    <w:name w:val="Intense Reference"/>
    <w:basedOn w:val="Policepardfaut"/>
    <w:uiPriority w:val="32"/>
    <w:qFormat/>
    <w:rPr>
      <w:b/>
      <w:bCs/>
      <w:smallCaps/>
      <w:color w:val="5B9BD5" w:themeColor="accent1"/>
      <w:spacing w:val="5"/>
    </w:r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entionnonrsolue">
    <w:name w:val="Unresolved Mention"/>
    <w:basedOn w:val="Policepardfaut"/>
    <w:uiPriority w:val="99"/>
    <w:semiHidden/>
    <w:unhideWhenUsed/>
    <w:rsid w:val="007D5C2C"/>
    <w:rPr>
      <w:color w:val="605E5C"/>
      <w:shd w:val="clear" w:color="auto" w:fill="E1DFDD"/>
    </w:rPr>
  </w:style>
  <w:style w:type="character" w:styleId="Marquedecommentaire">
    <w:name w:val="annotation reference"/>
    <w:basedOn w:val="Policepardfaut"/>
    <w:uiPriority w:val="99"/>
    <w:semiHidden/>
    <w:unhideWhenUsed/>
    <w:rsid w:val="00CD6F57"/>
    <w:rPr>
      <w:sz w:val="16"/>
      <w:szCs w:val="16"/>
    </w:rPr>
  </w:style>
  <w:style w:type="paragraph" w:styleId="Commentaire">
    <w:name w:val="annotation text"/>
    <w:basedOn w:val="Normal"/>
    <w:link w:val="CommentaireCar"/>
    <w:uiPriority w:val="99"/>
    <w:semiHidden/>
    <w:unhideWhenUsed/>
    <w:rsid w:val="00CD6F57"/>
    <w:pPr>
      <w:spacing w:line="240" w:lineRule="auto"/>
    </w:pPr>
    <w:rPr>
      <w:sz w:val="20"/>
      <w:szCs w:val="20"/>
    </w:rPr>
  </w:style>
  <w:style w:type="character" w:customStyle="1" w:styleId="CommentaireCar">
    <w:name w:val="Commentaire Car"/>
    <w:basedOn w:val="Policepardfaut"/>
    <w:link w:val="Commentaire"/>
    <w:uiPriority w:val="99"/>
    <w:semiHidden/>
    <w:rsid w:val="00CD6F57"/>
    <w:rPr>
      <w:sz w:val="20"/>
      <w:szCs w:val="20"/>
    </w:rPr>
  </w:style>
  <w:style w:type="paragraph" w:styleId="Objetducommentaire">
    <w:name w:val="annotation subject"/>
    <w:basedOn w:val="Commentaire"/>
    <w:next w:val="Commentaire"/>
    <w:link w:val="ObjetducommentaireCar"/>
    <w:uiPriority w:val="99"/>
    <w:semiHidden/>
    <w:unhideWhenUsed/>
    <w:rsid w:val="00CD6F57"/>
    <w:rPr>
      <w:b/>
      <w:bCs/>
    </w:rPr>
  </w:style>
  <w:style w:type="character" w:customStyle="1" w:styleId="ObjetducommentaireCar">
    <w:name w:val="Objet du commentaire Car"/>
    <w:basedOn w:val="CommentaireCar"/>
    <w:link w:val="Objetducommentaire"/>
    <w:uiPriority w:val="99"/>
    <w:semiHidden/>
    <w:rsid w:val="00CD6F57"/>
    <w:rPr>
      <w:b/>
      <w:bCs/>
      <w:sz w:val="20"/>
      <w:szCs w:val="20"/>
    </w:rPr>
  </w:style>
  <w:style w:type="character" w:styleId="Lienhypertextesuivivisit">
    <w:name w:val="FollowedHyperlink"/>
    <w:basedOn w:val="Policepardfaut"/>
    <w:uiPriority w:val="99"/>
    <w:semiHidden/>
    <w:unhideWhenUsed/>
    <w:rsid w:val="0051129A"/>
    <w:rPr>
      <w:color w:val="954F72" w:themeColor="followedHyperlink"/>
      <w:u w:val="single"/>
    </w:rPr>
  </w:style>
  <w:style w:type="character" w:styleId="Accentuation">
    <w:name w:val="Emphasis"/>
    <w:basedOn w:val="Policepardfaut"/>
    <w:uiPriority w:val="20"/>
    <w:qFormat/>
    <w:rsid w:val="00316BC4"/>
    <w:rPr>
      <w:i/>
      <w:iCs/>
    </w:rPr>
  </w:style>
  <w:style w:type="character" w:styleId="Accentuationlgre">
    <w:name w:val="Subtle Emphasis"/>
    <w:basedOn w:val="Policepardfaut"/>
    <w:uiPriority w:val="19"/>
    <w:qFormat/>
    <w:rsid w:val="00B00D6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8999">
      <w:bodyDiv w:val="1"/>
      <w:marLeft w:val="0"/>
      <w:marRight w:val="0"/>
      <w:marTop w:val="0"/>
      <w:marBottom w:val="0"/>
      <w:divBdr>
        <w:top w:val="none" w:sz="0" w:space="0" w:color="auto"/>
        <w:left w:val="none" w:sz="0" w:space="0" w:color="auto"/>
        <w:bottom w:val="none" w:sz="0" w:space="0" w:color="auto"/>
        <w:right w:val="none" w:sz="0" w:space="0" w:color="auto"/>
      </w:divBdr>
      <w:divsChild>
        <w:div w:id="921527403">
          <w:marLeft w:val="0"/>
          <w:marRight w:val="0"/>
          <w:marTop w:val="0"/>
          <w:marBottom w:val="0"/>
          <w:divBdr>
            <w:top w:val="none" w:sz="0" w:space="0" w:color="auto"/>
            <w:left w:val="none" w:sz="0" w:space="0" w:color="auto"/>
            <w:bottom w:val="none" w:sz="0" w:space="0" w:color="auto"/>
            <w:right w:val="none" w:sz="0" w:space="0" w:color="auto"/>
          </w:divBdr>
          <w:divsChild>
            <w:div w:id="1907453447">
              <w:marLeft w:val="0"/>
              <w:marRight w:val="0"/>
              <w:marTop w:val="150"/>
              <w:marBottom w:val="0"/>
              <w:divBdr>
                <w:top w:val="none" w:sz="0" w:space="0" w:color="auto"/>
                <w:left w:val="none" w:sz="0" w:space="0" w:color="auto"/>
                <w:bottom w:val="none" w:sz="0" w:space="0" w:color="auto"/>
                <w:right w:val="none" w:sz="0" w:space="0" w:color="auto"/>
              </w:divBdr>
              <w:divsChild>
                <w:div w:id="2096706325">
                  <w:marLeft w:val="0"/>
                  <w:marRight w:val="0"/>
                  <w:marTop w:val="0"/>
                  <w:marBottom w:val="0"/>
                  <w:divBdr>
                    <w:top w:val="none" w:sz="0" w:space="0" w:color="auto"/>
                    <w:left w:val="none" w:sz="0" w:space="0" w:color="auto"/>
                    <w:bottom w:val="none" w:sz="0" w:space="0" w:color="auto"/>
                    <w:right w:val="none" w:sz="0" w:space="0" w:color="auto"/>
                  </w:divBdr>
                </w:div>
                <w:div w:id="12260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3669">
      <w:bodyDiv w:val="1"/>
      <w:marLeft w:val="0"/>
      <w:marRight w:val="0"/>
      <w:marTop w:val="0"/>
      <w:marBottom w:val="0"/>
      <w:divBdr>
        <w:top w:val="none" w:sz="0" w:space="0" w:color="auto"/>
        <w:left w:val="none" w:sz="0" w:space="0" w:color="auto"/>
        <w:bottom w:val="none" w:sz="0" w:space="0" w:color="auto"/>
        <w:right w:val="none" w:sz="0" w:space="0" w:color="auto"/>
      </w:divBdr>
    </w:div>
    <w:div w:id="297731781">
      <w:bodyDiv w:val="1"/>
      <w:marLeft w:val="0"/>
      <w:marRight w:val="0"/>
      <w:marTop w:val="0"/>
      <w:marBottom w:val="0"/>
      <w:divBdr>
        <w:top w:val="none" w:sz="0" w:space="0" w:color="auto"/>
        <w:left w:val="none" w:sz="0" w:space="0" w:color="auto"/>
        <w:bottom w:val="none" w:sz="0" w:space="0" w:color="auto"/>
        <w:right w:val="none" w:sz="0" w:space="0" w:color="auto"/>
      </w:divBdr>
    </w:div>
    <w:div w:id="383063276">
      <w:bodyDiv w:val="1"/>
      <w:marLeft w:val="0"/>
      <w:marRight w:val="0"/>
      <w:marTop w:val="0"/>
      <w:marBottom w:val="0"/>
      <w:divBdr>
        <w:top w:val="none" w:sz="0" w:space="0" w:color="auto"/>
        <w:left w:val="none" w:sz="0" w:space="0" w:color="auto"/>
        <w:bottom w:val="none" w:sz="0" w:space="0" w:color="auto"/>
        <w:right w:val="none" w:sz="0" w:space="0" w:color="auto"/>
      </w:divBdr>
    </w:div>
    <w:div w:id="753093711">
      <w:bodyDiv w:val="1"/>
      <w:marLeft w:val="0"/>
      <w:marRight w:val="0"/>
      <w:marTop w:val="0"/>
      <w:marBottom w:val="0"/>
      <w:divBdr>
        <w:top w:val="none" w:sz="0" w:space="0" w:color="auto"/>
        <w:left w:val="none" w:sz="0" w:space="0" w:color="auto"/>
        <w:bottom w:val="none" w:sz="0" w:space="0" w:color="auto"/>
        <w:right w:val="none" w:sz="0" w:space="0" w:color="auto"/>
      </w:divBdr>
    </w:div>
    <w:div w:id="936210255">
      <w:bodyDiv w:val="1"/>
      <w:marLeft w:val="0"/>
      <w:marRight w:val="0"/>
      <w:marTop w:val="0"/>
      <w:marBottom w:val="0"/>
      <w:divBdr>
        <w:top w:val="none" w:sz="0" w:space="0" w:color="auto"/>
        <w:left w:val="none" w:sz="0" w:space="0" w:color="auto"/>
        <w:bottom w:val="none" w:sz="0" w:space="0" w:color="auto"/>
        <w:right w:val="none" w:sz="0" w:space="0" w:color="auto"/>
      </w:divBdr>
    </w:div>
    <w:div w:id="940139341">
      <w:bodyDiv w:val="1"/>
      <w:marLeft w:val="0"/>
      <w:marRight w:val="0"/>
      <w:marTop w:val="0"/>
      <w:marBottom w:val="0"/>
      <w:divBdr>
        <w:top w:val="none" w:sz="0" w:space="0" w:color="auto"/>
        <w:left w:val="none" w:sz="0" w:space="0" w:color="auto"/>
        <w:bottom w:val="none" w:sz="0" w:space="0" w:color="auto"/>
        <w:right w:val="none" w:sz="0" w:space="0" w:color="auto"/>
      </w:divBdr>
      <w:divsChild>
        <w:div w:id="1600605961">
          <w:marLeft w:val="1166"/>
          <w:marRight w:val="0"/>
          <w:marTop w:val="82"/>
          <w:marBottom w:val="0"/>
          <w:divBdr>
            <w:top w:val="none" w:sz="0" w:space="0" w:color="auto"/>
            <w:left w:val="none" w:sz="0" w:space="0" w:color="auto"/>
            <w:bottom w:val="none" w:sz="0" w:space="0" w:color="auto"/>
            <w:right w:val="none" w:sz="0" w:space="0" w:color="auto"/>
          </w:divBdr>
        </w:div>
        <w:div w:id="273905579">
          <w:marLeft w:val="1166"/>
          <w:marRight w:val="0"/>
          <w:marTop w:val="82"/>
          <w:marBottom w:val="0"/>
          <w:divBdr>
            <w:top w:val="none" w:sz="0" w:space="0" w:color="auto"/>
            <w:left w:val="none" w:sz="0" w:space="0" w:color="auto"/>
            <w:bottom w:val="none" w:sz="0" w:space="0" w:color="auto"/>
            <w:right w:val="none" w:sz="0" w:space="0" w:color="auto"/>
          </w:divBdr>
        </w:div>
        <w:div w:id="1653564948">
          <w:marLeft w:val="1166"/>
          <w:marRight w:val="0"/>
          <w:marTop w:val="82"/>
          <w:marBottom w:val="0"/>
          <w:divBdr>
            <w:top w:val="none" w:sz="0" w:space="0" w:color="auto"/>
            <w:left w:val="none" w:sz="0" w:space="0" w:color="auto"/>
            <w:bottom w:val="none" w:sz="0" w:space="0" w:color="auto"/>
            <w:right w:val="none" w:sz="0" w:space="0" w:color="auto"/>
          </w:divBdr>
        </w:div>
        <w:div w:id="336739476">
          <w:marLeft w:val="1166"/>
          <w:marRight w:val="0"/>
          <w:marTop w:val="82"/>
          <w:marBottom w:val="0"/>
          <w:divBdr>
            <w:top w:val="none" w:sz="0" w:space="0" w:color="auto"/>
            <w:left w:val="none" w:sz="0" w:space="0" w:color="auto"/>
            <w:bottom w:val="none" w:sz="0" w:space="0" w:color="auto"/>
            <w:right w:val="none" w:sz="0" w:space="0" w:color="auto"/>
          </w:divBdr>
        </w:div>
        <w:div w:id="29452172">
          <w:marLeft w:val="1166"/>
          <w:marRight w:val="0"/>
          <w:marTop w:val="82"/>
          <w:marBottom w:val="0"/>
          <w:divBdr>
            <w:top w:val="none" w:sz="0" w:space="0" w:color="auto"/>
            <w:left w:val="none" w:sz="0" w:space="0" w:color="auto"/>
            <w:bottom w:val="none" w:sz="0" w:space="0" w:color="auto"/>
            <w:right w:val="none" w:sz="0" w:space="0" w:color="auto"/>
          </w:divBdr>
        </w:div>
        <w:div w:id="1231042323">
          <w:marLeft w:val="1166"/>
          <w:marRight w:val="0"/>
          <w:marTop w:val="82"/>
          <w:marBottom w:val="0"/>
          <w:divBdr>
            <w:top w:val="none" w:sz="0" w:space="0" w:color="auto"/>
            <w:left w:val="none" w:sz="0" w:space="0" w:color="auto"/>
            <w:bottom w:val="none" w:sz="0" w:space="0" w:color="auto"/>
            <w:right w:val="none" w:sz="0" w:space="0" w:color="auto"/>
          </w:divBdr>
        </w:div>
        <w:div w:id="1790971871">
          <w:marLeft w:val="1166"/>
          <w:marRight w:val="0"/>
          <w:marTop w:val="82"/>
          <w:marBottom w:val="0"/>
          <w:divBdr>
            <w:top w:val="none" w:sz="0" w:space="0" w:color="auto"/>
            <w:left w:val="none" w:sz="0" w:space="0" w:color="auto"/>
            <w:bottom w:val="none" w:sz="0" w:space="0" w:color="auto"/>
            <w:right w:val="none" w:sz="0" w:space="0" w:color="auto"/>
          </w:divBdr>
        </w:div>
        <w:div w:id="881553166">
          <w:marLeft w:val="1166"/>
          <w:marRight w:val="0"/>
          <w:marTop w:val="82"/>
          <w:marBottom w:val="0"/>
          <w:divBdr>
            <w:top w:val="none" w:sz="0" w:space="0" w:color="auto"/>
            <w:left w:val="none" w:sz="0" w:space="0" w:color="auto"/>
            <w:bottom w:val="none" w:sz="0" w:space="0" w:color="auto"/>
            <w:right w:val="none" w:sz="0" w:space="0" w:color="auto"/>
          </w:divBdr>
        </w:div>
        <w:div w:id="1396586373">
          <w:marLeft w:val="1166"/>
          <w:marRight w:val="0"/>
          <w:marTop w:val="82"/>
          <w:marBottom w:val="0"/>
          <w:divBdr>
            <w:top w:val="none" w:sz="0" w:space="0" w:color="auto"/>
            <w:left w:val="none" w:sz="0" w:space="0" w:color="auto"/>
            <w:bottom w:val="none" w:sz="0" w:space="0" w:color="auto"/>
            <w:right w:val="none" w:sz="0" w:space="0" w:color="auto"/>
          </w:divBdr>
        </w:div>
        <w:div w:id="735669450">
          <w:marLeft w:val="1166"/>
          <w:marRight w:val="0"/>
          <w:marTop w:val="82"/>
          <w:marBottom w:val="0"/>
          <w:divBdr>
            <w:top w:val="none" w:sz="0" w:space="0" w:color="auto"/>
            <w:left w:val="none" w:sz="0" w:space="0" w:color="auto"/>
            <w:bottom w:val="none" w:sz="0" w:space="0" w:color="auto"/>
            <w:right w:val="none" w:sz="0" w:space="0" w:color="auto"/>
          </w:divBdr>
        </w:div>
      </w:divsChild>
    </w:div>
    <w:div w:id="1353532820">
      <w:bodyDiv w:val="1"/>
      <w:marLeft w:val="0"/>
      <w:marRight w:val="0"/>
      <w:marTop w:val="0"/>
      <w:marBottom w:val="0"/>
      <w:divBdr>
        <w:top w:val="none" w:sz="0" w:space="0" w:color="auto"/>
        <w:left w:val="none" w:sz="0" w:space="0" w:color="auto"/>
        <w:bottom w:val="none" w:sz="0" w:space="0" w:color="auto"/>
        <w:right w:val="none" w:sz="0" w:space="0" w:color="auto"/>
      </w:divBdr>
    </w:div>
    <w:div w:id="1383939399">
      <w:bodyDiv w:val="1"/>
      <w:marLeft w:val="0"/>
      <w:marRight w:val="0"/>
      <w:marTop w:val="0"/>
      <w:marBottom w:val="0"/>
      <w:divBdr>
        <w:top w:val="none" w:sz="0" w:space="0" w:color="auto"/>
        <w:left w:val="none" w:sz="0" w:space="0" w:color="auto"/>
        <w:bottom w:val="none" w:sz="0" w:space="0" w:color="auto"/>
        <w:right w:val="none" w:sz="0" w:space="0" w:color="auto"/>
      </w:divBdr>
    </w:div>
    <w:div w:id="1482041351">
      <w:bodyDiv w:val="1"/>
      <w:marLeft w:val="0"/>
      <w:marRight w:val="0"/>
      <w:marTop w:val="0"/>
      <w:marBottom w:val="0"/>
      <w:divBdr>
        <w:top w:val="none" w:sz="0" w:space="0" w:color="auto"/>
        <w:left w:val="none" w:sz="0" w:space="0" w:color="auto"/>
        <w:bottom w:val="none" w:sz="0" w:space="0" w:color="auto"/>
        <w:right w:val="none" w:sz="0" w:space="0" w:color="auto"/>
      </w:divBdr>
    </w:div>
    <w:div w:id="1597860760">
      <w:bodyDiv w:val="1"/>
      <w:marLeft w:val="0"/>
      <w:marRight w:val="0"/>
      <w:marTop w:val="0"/>
      <w:marBottom w:val="0"/>
      <w:divBdr>
        <w:top w:val="none" w:sz="0" w:space="0" w:color="auto"/>
        <w:left w:val="none" w:sz="0" w:space="0" w:color="auto"/>
        <w:bottom w:val="none" w:sz="0" w:space="0" w:color="auto"/>
        <w:right w:val="none" w:sz="0" w:space="0" w:color="auto"/>
      </w:divBdr>
    </w:div>
    <w:div w:id="1701734174">
      <w:bodyDiv w:val="1"/>
      <w:marLeft w:val="0"/>
      <w:marRight w:val="0"/>
      <w:marTop w:val="0"/>
      <w:marBottom w:val="0"/>
      <w:divBdr>
        <w:top w:val="none" w:sz="0" w:space="0" w:color="auto"/>
        <w:left w:val="none" w:sz="0" w:space="0" w:color="auto"/>
        <w:bottom w:val="none" w:sz="0" w:space="0" w:color="auto"/>
        <w:right w:val="none" w:sz="0" w:space="0" w:color="auto"/>
      </w:divBdr>
    </w:div>
    <w:div w:id="1728259118">
      <w:bodyDiv w:val="1"/>
      <w:marLeft w:val="0"/>
      <w:marRight w:val="0"/>
      <w:marTop w:val="0"/>
      <w:marBottom w:val="0"/>
      <w:divBdr>
        <w:top w:val="none" w:sz="0" w:space="0" w:color="auto"/>
        <w:left w:val="none" w:sz="0" w:space="0" w:color="auto"/>
        <w:bottom w:val="none" w:sz="0" w:space="0" w:color="auto"/>
        <w:right w:val="none" w:sz="0" w:space="0" w:color="auto"/>
      </w:divBdr>
      <w:divsChild>
        <w:div w:id="382490206">
          <w:marLeft w:val="0"/>
          <w:marRight w:val="0"/>
          <w:marTop w:val="0"/>
          <w:marBottom w:val="0"/>
          <w:divBdr>
            <w:top w:val="none" w:sz="0" w:space="0" w:color="auto"/>
            <w:left w:val="none" w:sz="0" w:space="0" w:color="auto"/>
            <w:bottom w:val="none" w:sz="0" w:space="0" w:color="auto"/>
            <w:right w:val="none" w:sz="0" w:space="0" w:color="auto"/>
          </w:divBdr>
          <w:divsChild>
            <w:div w:id="1837065340">
              <w:marLeft w:val="0"/>
              <w:marRight w:val="0"/>
              <w:marTop w:val="0"/>
              <w:marBottom w:val="0"/>
              <w:divBdr>
                <w:top w:val="none" w:sz="0" w:space="0" w:color="auto"/>
                <w:left w:val="none" w:sz="0" w:space="0" w:color="auto"/>
                <w:bottom w:val="none" w:sz="0" w:space="0" w:color="auto"/>
                <w:right w:val="none" w:sz="0" w:space="0" w:color="auto"/>
              </w:divBdr>
            </w:div>
            <w:div w:id="102313894">
              <w:marLeft w:val="0"/>
              <w:marRight w:val="0"/>
              <w:marTop w:val="0"/>
              <w:marBottom w:val="0"/>
              <w:divBdr>
                <w:top w:val="none" w:sz="0" w:space="0" w:color="auto"/>
                <w:left w:val="none" w:sz="0" w:space="0" w:color="auto"/>
                <w:bottom w:val="none" w:sz="0" w:space="0" w:color="auto"/>
                <w:right w:val="none" w:sz="0" w:space="0" w:color="auto"/>
              </w:divBdr>
            </w:div>
            <w:div w:id="321547782">
              <w:marLeft w:val="0"/>
              <w:marRight w:val="0"/>
              <w:marTop w:val="0"/>
              <w:marBottom w:val="0"/>
              <w:divBdr>
                <w:top w:val="none" w:sz="0" w:space="0" w:color="auto"/>
                <w:left w:val="none" w:sz="0" w:space="0" w:color="auto"/>
                <w:bottom w:val="none" w:sz="0" w:space="0" w:color="auto"/>
                <w:right w:val="none" w:sz="0" w:space="0" w:color="auto"/>
              </w:divBdr>
            </w:div>
            <w:div w:id="2123066647">
              <w:marLeft w:val="0"/>
              <w:marRight w:val="0"/>
              <w:marTop w:val="0"/>
              <w:marBottom w:val="0"/>
              <w:divBdr>
                <w:top w:val="none" w:sz="0" w:space="0" w:color="auto"/>
                <w:left w:val="none" w:sz="0" w:space="0" w:color="auto"/>
                <w:bottom w:val="none" w:sz="0" w:space="0" w:color="auto"/>
                <w:right w:val="none" w:sz="0" w:space="0" w:color="auto"/>
              </w:divBdr>
            </w:div>
            <w:div w:id="998921312">
              <w:marLeft w:val="0"/>
              <w:marRight w:val="0"/>
              <w:marTop w:val="0"/>
              <w:marBottom w:val="0"/>
              <w:divBdr>
                <w:top w:val="none" w:sz="0" w:space="0" w:color="auto"/>
                <w:left w:val="none" w:sz="0" w:space="0" w:color="auto"/>
                <w:bottom w:val="none" w:sz="0" w:space="0" w:color="auto"/>
                <w:right w:val="none" w:sz="0" w:space="0" w:color="auto"/>
              </w:divBdr>
            </w:div>
            <w:div w:id="167526416">
              <w:marLeft w:val="0"/>
              <w:marRight w:val="0"/>
              <w:marTop w:val="0"/>
              <w:marBottom w:val="0"/>
              <w:divBdr>
                <w:top w:val="none" w:sz="0" w:space="0" w:color="auto"/>
                <w:left w:val="none" w:sz="0" w:space="0" w:color="auto"/>
                <w:bottom w:val="none" w:sz="0" w:space="0" w:color="auto"/>
                <w:right w:val="none" w:sz="0" w:space="0" w:color="auto"/>
              </w:divBdr>
            </w:div>
            <w:div w:id="1235504174">
              <w:marLeft w:val="0"/>
              <w:marRight w:val="0"/>
              <w:marTop w:val="0"/>
              <w:marBottom w:val="0"/>
              <w:divBdr>
                <w:top w:val="none" w:sz="0" w:space="0" w:color="auto"/>
                <w:left w:val="none" w:sz="0" w:space="0" w:color="auto"/>
                <w:bottom w:val="none" w:sz="0" w:space="0" w:color="auto"/>
                <w:right w:val="none" w:sz="0" w:space="0" w:color="auto"/>
              </w:divBdr>
            </w:div>
            <w:div w:id="833691170">
              <w:marLeft w:val="0"/>
              <w:marRight w:val="0"/>
              <w:marTop w:val="0"/>
              <w:marBottom w:val="0"/>
              <w:divBdr>
                <w:top w:val="none" w:sz="0" w:space="0" w:color="auto"/>
                <w:left w:val="none" w:sz="0" w:space="0" w:color="auto"/>
                <w:bottom w:val="none" w:sz="0" w:space="0" w:color="auto"/>
                <w:right w:val="none" w:sz="0" w:space="0" w:color="auto"/>
              </w:divBdr>
            </w:div>
            <w:div w:id="329914480">
              <w:marLeft w:val="0"/>
              <w:marRight w:val="0"/>
              <w:marTop w:val="0"/>
              <w:marBottom w:val="0"/>
              <w:divBdr>
                <w:top w:val="none" w:sz="0" w:space="0" w:color="auto"/>
                <w:left w:val="none" w:sz="0" w:space="0" w:color="auto"/>
                <w:bottom w:val="none" w:sz="0" w:space="0" w:color="auto"/>
                <w:right w:val="none" w:sz="0" w:space="0" w:color="auto"/>
              </w:divBdr>
            </w:div>
            <w:div w:id="263921863">
              <w:marLeft w:val="0"/>
              <w:marRight w:val="0"/>
              <w:marTop w:val="0"/>
              <w:marBottom w:val="0"/>
              <w:divBdr>
                <w:top w:val="none" w:sz="0" w:space="0" w:color="auto"/>
                <w:left w:val="none" w:sz="0" w:space="0" w:color="auto"/>
                <w:bottom w:val="none" w:sz="0" w:space="0" w:color="auto"/>
                <w:right w:val="none" w:sz="0" w:space="0" w:color="auto"/>
              </w:divBdr>
            </w:div>
            <w:div w:id="1967084148">
              <w:marLeft w:val="0"/>
              <w:marRight w:val="0"/>
              <w:marTop w:val="0"/>
              <w:marBottom w:val="0"/>
              <w:divBdr>
                <w:top w:val="none" w:sz="0" w:space="0" w:color="auto"/>
                <w:left w:val="none" w:sz="0" w:space="0" w:color="auto"/>
                <w:bottom w:val="none" w:sz="0" w:space="0" w:color="auto"/>
                <w:right w:val="none" w:sz="0" w:space="0" w:color="auto"/>
              </w:divBdr>
            </w:div>
            <w:div w:id="1532455200">
              <w:marLeft w:val="0"/>
              <w:marRight w:val="0"/>
              <w:marTop w:val="0"/>
              <w:marBottom w:val="0"/>
              <w:divBdr>
                <w:top w:val="none" w:sz="0" w:space="0" w:color="auto"/>
                <w:left w:val="none" w:sz="0" w:space="0" w:color="auto"/>
                <w:bottom w:val="none" w:sz="0" w:space="0" w:color="auto"/>
                <w:right w:val="none" w:sz="0" w:space="0" w:color="auto"/>
              </w:divBdr>
            </w:div>
            <w:div w:id="532694717">
              <w:marLeft w:val="0"/>
              <w:marRight w:val="0"/>
              <w:marTop w:val="0"/>
              <w:marBottom w:val="0"/>
              <w:divBdr>
                <w:top w:val="none" w:sz="0" w:space="0" w:color="auto"/>
                <w:left w:val="none" w:sz="0" w:space="0" w:color="auto"/>
                <w:bottom w:val="none" w:sz="0" w:space="0" w:color="auto"/>
                <w:right w:val="none" w:sz="0" w:space="0" w:color="auto"/>
              </w:divBdr>
            </w:div>
            <w:div w:id="1474979818">
              <w:marLeft w:val="0"/>
              <w:marRight w:val="0"/>
              <w:marTop w:val="0"/>
              <w:marBottom w:val="0"/>
              <w:divBdr>
                <w:top w:val="none" w:sz="0" w:space="0" w:color="auto"/>
                <w:left w:val="none" w:sz="0" w:space="0" w:color="auto"/>
                <w:bottom w:val="none" w:sz="0" w:space="0" w:color="auto"/>
                <w:right w:val="none" w:sz="0" w:space="0" w:color="auto"/>
              </w:divBdr>
            </w:div>
            <w:div w:id="581259357">
              <w:marLeft w:val="0"/>
              <w:marRight w:val="0"/>
              <w:marTop w:val="0"/>
              <w:marBottom w:val="0"/>
              <w:divBdr>
                <w:top w:val="none" w:sz="0" w:space="0" w:color="auto"/>
                <w:left w:val="none" w:sz="0" w:space="0" w:color="auto"/>
                <w:bottom w:val="none" w:sz="0" w:space="0" w:color="auto"/>
                <w:right w:val="none" w:sz="0" w:space="0" w:color="auto"/>
              </w:divBdr>
            </w:div>
            <w:div w:id="488375435">
              <w:marLeft w:val="0"/>
              <w:marRight w:val="0"/>
              <w:marTop w:val="0"/>
              <w:marBottom w:val="0"/>
              <w:divBdr>
                <w:top w:val="none" w:sz="0" w:space="0" w:color="auto"/>
                <w:left w:val="none" w:sz="0" w:space="0" w:color="auto"/>
                <w:bottom w:val="none" w:sz="0" w:space="0" w:color="auto"/>
                <w:right w:val="none" w:sz="0" w:space="0" w:color="auto"/>
              </w:divBdr>
            </w:div>
            <w:div w:id="1669792325">
              <w:marLeft w:val="0"/>
              <w:marRight w:val="0"/>
              <w:marTop w:val="0"/>
              <w:marBottom w:val="0"/>
              <w:divBdr>
                <w:top w:val="none" w:sz="0" w:space="0" w:color="auto"/>
                <w:left w:val="none" w:sz="0" w:space="0" w:color="auto"/>
                <w:bottom w:val="none" w:sz="0" w:space="0" w:color="auto"/>
                <w:right w:val="none" w:sz="0" w:space="0" w:color="auto"/>
              </w:divBdr>
            </w:div>
            <w:div w:id="483010409">
              <w:marLeft w:val="0"/>
              <w:marRight w:val="0"/>
              <w:marTop w:val="0"/>
              <w:marBottom w:val="0"/>
              <w:divBdr>
                <w:top w:val="none" w:sz="0" w:space="0" w:color="auto"/>
                <w:left w:val="none" w:sz="0" w:space="0" w:color="auto"/>
                <w:bottom w:val="none" w:sz="0" w:space="0" w:color="auto"/>
                <w:right w:val="none" w:sz="0" w:space="0" w:color="auto"/>
              </w:divBdr>
            </w:div>
            <w:div w:id="1994292121">
              <w:marLeft w:val="0"/>
              <w:marRight w:val="0"/>
              <w:marTop w:val="0"/>
              <w:marBottom w:val="0"/>
              <w:divBdr>
                <w:top w:val="none" w:sz="0" w:space="0" w:color="auto"/>
                <w:left w:val="none" w:sz="0" w:space="0" w:color="auto"/>
                <w:bottom w:val="none" w:sz="0" w:space="0" w:color="auto"/>
                <w:right w:val="none" w:sz="0" w:space="0" w:color="auto"/>
              </w:divBdr>
            </w:div>
            <w:div w:id="990870731">
              <w:marLeft w:val="0"/>
              <w:marRight w:val="0"/>
              <w:marTop w:val="0"/>
              <w:marBottom w:val="0"/>
              <w:divBdr>
                <w:top w:val="none" w:sz="0" w:space="0" w:color="auto"/>
                <w:left w:val="none" w:sz="0" w:space="0" w:color="auto"/>
                <w:bottom w:val="none" w:sz="0" w:space="0" w:color="auto"/>
                <w:right w:val="none" w:sz="0" w:space="0" w:color="auto"/>
              </w:divBdr>
            </w:div>
            <w:div w:id="384566648">
              <w:marLeft w:val="0"/>
              <w:marRight w:val="0"/>
              <w:marTop w:val="0"/>
              <w:marBottom w:val="0"/>
              <w:divBdr>
                <w:top w:val="none" w:sz="0" w:space="0" w:color="auto"/>
                <w:left w:val="none" w:sz="0" w:space="0" w:color="auto"/>
                <w:bottom w:val="none" w:sz="0" w:space="0" w:color="auto"/>
                <w:right w:val="none" w:sz="0" w:space="0" w:color="auto"/>
              </w:divBdr>
            </w:div>
            <w:div w:id="1691683160">
              <w:marLeft w:val="0"/>
              <w:marRight w:val="0"/>
              <w:marTop w:val="0"/>
              <w:marBottom w:val="0"/>
              <w:divBdr>
                <w:top w:val="none" w:sz="0" w:space="0" w:color="auto"/>
                <w:left w:val="none" w:sz="0" w:space="0" w:color="auto"/>
                <w:bottom w:val="none" w:sz="0" w:space="0" w:color="auto"/>
                <w:right w:val="none" w:sz="0" w:space="0" w:color="auto"/>
              </w:divBdr>
            </w:div>
            <w:div w:id="1993874496">
              <w:marLeft w:val="0"/>
              <w:marRight w:val="0"/>
              <w:marTop w:val="0"/>
              <w:marBottom w:val="0"/>
              <w:divBdr>
                <w:top w:val="none" w:sz="0" w:space="0" w:color="auto"/>
                <w:left w:val="none" w:sz="0" w:space="0" w:color="auto"/>
                <w:bottom w:val="none" w:sz="0" w:space="0" w:color="auto"/>
                <w:right w:val="none" w:sz="0" w:space="0" w:color="auto"/>
              </w:divBdr>
            </w:div>
            <w:div w:id="1218779095">
              <w:marLeft w:val="0"/>
              <w:marRight w:val="0"/>
              <w:marTop w:val="0"/>
              <w:marBottom w:val="0"/>
              <w:divBdr>
                <w:top w:val="none" w:sz="0" w:space="0" w:color="auto"/>
                <w:left w:val="none" w:sz="0" w:space="0" w:color="auto"/>
                <w:bottom w:val="none" w:sz="0" w:space="0" w:color="auto"/>
                <w:right w:val="none" w:sz="0" w:space="0" w:color="auto"/>
              </w:divBdr>
            </w:div>
            <w:div w:id="660432600">
              <w:marLeft w:val="0"/>
              <w:marRight w:val="0"/>
              <w:marTop w:val="0"/>
              <w:marBottom w:val="0"/>
              <w:divBdr>
                <w:top w:val="none" w:sz="0" w:space="0" w:color="auto"/>
                <w:left w:val="none" w:sz="0" w:space="0" w:color="auto"/>
                <w:bottom w:val="none" w:sz="0" w:space="0" w:color="auto"/>
                <w:right w:val="none" w:sz="0" w:space="0" w:color="auto"/>
              </w:divBdr>
            </w:div>
            <w:div w:id="231550418">
              <w:marLeft w:val="0"/>
              <w:marRight w:val="0"/>
              <w:marTop w:val="0"/>
              <w:marBottom w:val="0"/>
              <w:divBdr>
                <w:top w:val="none" w:sz="0" w:space="0" w:color="auto"/>
                <w:left w:val="none" w:sz="0" w:space="0" w:color="auto"/>
                <w:bottom w:val="none" w:sz="0" w:space="0" w:color="auto"/>
                <w:right w:val="none" w:sz="0" w:space="0" w:color="auto"/>
              </w:divBdr>
            </w:div>
            <w:div w:id="1633752309">
              <w:marLeft w:val="0"/>
              <w:marRight w:val="0"/>
              <w:marTop w:val="0"/>
              <w:marBottom w:val="0"/>
              <w:divBdr>
                <w:top w:val="none" w:sz="0" w:space="0" w:color="auto"/>
                <w:left w:val="none" w:sz="0" w:space="0" w:color="auto"/>
                <w:bottom w:val="none" w:sz="0" w:space="0" w:color="auto"/>
                <w:right w:val="none" w:sz="0" w:space="0" w:color="auto"/>
              </w:divBdr>
            </w:div>
            <w:div w:id="1990478937">
              <w:marLeft w:val="0"/>
              <w:marRight w:val="0"/>
              <w:marTop w:val="0"/>
              <w:marBottom w:val="0"/>
              <w:divBdr>
                <w:top w:val="none" w:sz="0" w:space="0" w:color="auto"/>
                <w:left w:val="none" w:sz="0" w:space="0" w:color="auto"/>
                <w:bottom w:val="none" w:sz="0" w:space="0" w:color="auto"/>
                <w:right w:val="none" w:sz="0" w:space="0" w:color="auto"/>
              </w:divBdr>
            </w:div>
            <w:div w:id="31736404">
              <w:marLeft w:val="0"/>
              <w:marRight w:val="0"/>
              <w:marTop w:val="0"/>
              <w:marBottom w:val="0"/>
              <w:divBdr>
                <w:top w:val="none" w:sz="0" w:space="0" w:color="auto"/>
                <w:left w:val="none" w:sz="0" w:space="0" w:color="auto"/>
                <w:bottom w:val="none" w:sz="0" w:space="0" w:color="auto"/>
                <w:right w:val="none" w:sz="0" w:space="0" w:color="auto"/>
              </w:divBdr>
            </w:div>
            <w:div w:id="779882751">
              <w:marLeft w:val="0"/>
              <w:marRight w:val="0"/>
              <w:marTop w:val="0"/>
              <w:marBottom w:val="0"/>
              <w:divBdr>
                <w:top w:val="none" w:sz="0" w:space="0" w:color="auto"/>
                <w:left w:val="none" w:sz="0" w:space="0" w:color="auto"/>
                <w:bottom w:val="none" w:sz="0" w:space="0" w:color="auto"/>
                <w:right w:val="none" w:sz="0" w:space="0" w:color="auto"/>
              </w:divBdr>
            </w:div>
            <w:div w:id="53084508">
              <w:marLeft w:val="0"/>
              <w:marRight w:val="0"/>
              <w:marTop w:val="0"/>
              <w:marBottom w:val="0"/>
              <w:divBdr>
                <w:top w:val="none" w:sz="0" w:space="0" w:color="auto"/>
                <w:left w:val="none" w:sz="0" w:space="0" w:color="auto"/>
                <w:bottom w:val="none" w:sz="0" w:space="0" w:color="auto"/>
                <w:right w:val="none" w:sz="0" w:space="0" w:color="auto"/>
              </w:divBdr>
            </w:div>
            <w:div w:id="1087530973">
              <w:marLeft w:val="0"/>
              <w:marRight w:val="0"/>
              <w:marTop w:val="0"/>
              <w:marBottom w:val="0"/>
              <w:divBdr>
                <w:top w:val="none" w:sz="0" w:space="0" w:color="auto"/>
                <w:left w:val="none" w:sz="0" w:space="0" w:color="auto"/>
                <w:bottom w:val="none" w:sz="0" w:space="0" w:color="auto"/>
                <w:right w:val="none" w:sz="0" w:space="0" w:color="auto"/>
              </w:divBdr>
            </w:div>
            <w:div w:id="864169623">
              <w:marLeft w:val="0"/>
              <w:marRight w:val="0"/>
              <w:marTop w:val="0"/>
              <w:marBottom w:val="0"/>
              <w:divBdr>
                <w:top w:val="none" w:sz="0" w:space="0" w:color="auto"/>
                <w:left w:val="none" w:sz="0" w:space="0" w:color="auto"/>
                <w:bottom w:val="none" w:sz="0" w:space="0" w:color="auto"/>
                <w:right w:val="none" w:sz="0" w:space="0" w:color="auto"/>
              </w:divBdr>
            </w:div>
            <w:div w:id="2035232856">
              <w:marLeft w:val="0"/>
              <w:marRight w:val="0"/>
              <w:marTop w:val="0"/>
              <w:marBottom w:val="0"/>
              <w:divBdr>
                <w:top w:val="none" w:sz="0" w:space="0" w:color="auto"/>
                <w:left w:val="none" w:sz="0" w:space="0" w:color="auto"/>
                <w:bottom w:val="none" w:sz="0" w:space="0" w:color="auto"/>
                <w:right w:val="none" w:sz="0" w:space="0" w:color="auto"/>
              </w:divBdr>
            </w:div>
            <w:div w:id="614140602">
              <w:marLeft w:val="0"/>
              <w:marRight w:val="0"/>
              <w:marTop w:val="0"/>
              <w:marBottom w:val="0"/>
              <w:divBdr>
                <w:top w:val="none" w:sz="0" w:space="0" w:color="auto"/>
                <w:left w:val="none" w:sz="0" w:space="0" w:color="auto"/>
                <w:bottom w:val="none" w:sz="0" w:space="0" w:color="auto"/>
                <w:right w:val="none" w:sz="0" w:space="0" w:color="auto"/>
              </w:divBdr>
            </w:div>
            <w:div w:id="76558718">
              <w:marLeft w:val="0"/>
              <w:marRight w:val="0"/>
              <w:marTop w:val="0"/>
              <w:marBottom w:val="0"/>
              <w:divBdr>
                <w:top w:val="none" w:sz="0" w:space="0" w:color="auto"/>
                <w:left w:val="none" w:sz="0" w:space="0" w:color="auto"/>
                <w:bottom w:val="none" w:sz="0" w:space="0" w:color="auto"/>
                <w:right w:val="none" w:sz="0" w:space="0" w:color="auto"/>
              </w:divBdr>
            </w:div>
            <w:div w:id="1001933523">
              <w:marLeft w:val="0"/>
              <w:marRight w:val="0"/>
              <w:marTop w:val="0"/>
              <w:marBottom w:val="0"/>
              <w:divBdr>
                <w:top w:val="none" w:sz="0" w:space="0" w:color="auto"/>
                <w:left w:val="none" w:sz="0" w:space="0" w:color="auto"/>
                <w:bottom w:val="none" w:sz="0" w:space="0" w:color="auto"/>
                <w:right w:val="none" w:sz="0" w:space="0" w:color="auto"/>
              </w:divBdr>
            </w:div>
            <w:div w:id="539128201">
              <w:marLeft w:val="0"/>
              <w:marRight w:val="0"/>
              <w:marTop w:val="0"/>
              <w:marBottom w:val="0"/>
              <w:divBdr>
                <w:top w:val="none" w:sz="0" w:space="0" w:color="auto"/>
                <w:left w:val="none" w:sz="0" w:space="0" w:color="auto"/>
                <w:bottom w:val="none" w:sz="0" w:space="0" w:color="auto"/>
                <w:right w:val="none" w:sz="0" w:space="0" w:color="auto"/>
              </w:divBdr>
            </w:div>
            <w:div w:id="1271013977">
              <w:marLeft w:val="0"/>
              <w:marRight w:val="0"/>
              <w:marTop w:val="0"/>
              <w:marBottom w:val="0"/>
              <w:divBdr>
                <w:top w:val="none" w:sz="0" w:space="0" w:color="auto"/>
                <w:left w:val="none" w:sz="0" w:space="0" w:color="auto"/>
                <w:bottom w:val="none" w:sz="0" w:space="0" w:color="auto"/>
                <w:right w:val="none" w:sz="0" w:space="0" w:color="auto"/>
              </w:divBdr>
            </w:div>
            <w:div w:id="861359967">
              <w:marLeft w:val="0"/>
              <w:marRight w:val="0"/>
              <w:marTop w:val="0"/>
              <w:marBottom w:val="0"/>
              <w:divBdr>
                <w:top w:val="none" w:sz="0" w:space="0" w:color="auto"/>
                <w:left w:val="none" w:sz="0" w:space="0" w:color="auto"/>
                <w:bottom w:val="none" w:sz="0" w:space="0" w:color="auto"/>
                <w:right w:val="none" w:sz="0" w:space="0" w:color="auto"/>
              </w:divBdr>
            </w:div>
            <w:div w:id="262300338">
              <w:marLeft w:val="0"/>
              <w:marRight w:val="0"/>
              <w:marTop w:val="0"/>
              <w:marBottom w:val="0"/>
              <w:divBdr>
                <w:top w:val="none" w:sz="0" w:space="0" w:color="auto"/>
                <w:left w:val="none" w:sz="0" w:space="0" w:color="auto"/>
                <w:bottom w:val="none" w:sz="0" w:space="0" w:color="auto"/>
                <w:right w:val="none" w:sz="0" w:space="0" w:color="auto"/>
              </w:divBdr>
            </w:div>
            <w:div w:id="1655647033">
              <w:marLeft w:val="0"/>
              <w:marRight w:val="0"/>
              <w:marTop w:val="0"/>
              <w:marBottom w:val="0"/>
              <w:divBdr>
                <w:top w:val="none" w:sz="0" w:space="0" w:color="auto"/>
                <w:left w:val="none" w:sz="0" w:space="0" w:color="auto"/>
                <w:bottom w:val="none" w:sz="0" w:space="0" w:color="auto"/>
                <w:right w:val="none" w:sz="0" w:space="0" w:color="auto"/>
              </w:divBdr>
            </w:div>
            <w:div w:id="1130854116">
              <w:marLeft w:val="0"/>
              <w:marRight w:val="0"/>
              <w:marTop w:val="0"/>
              <w:marBottom w:val="0"/>
              <w:divBdr>
                <w:top w:val="none" w:sz="0" w:space="0" w:color="auto"/>
                <w:left w:val="none" w:sz="0" w:space="0" w:color="auto"/>
                <w:bottom w:val="none" w:sz="0" w:space="0" w:color="auto"/>
                <w:right w:val="none" w:sz="0" w:space="0" w:color="auto"/>
              </w:divBdr>
            </w:div>
            <w:div w:id="887952858">
              <w:marLeft w:val="0"/>
              <w:marRight w:val="0"/>
              <w:marTop w:val="0"/>
              <w:marBottom w:val="0"/>
              <w:divBdr>
                <w:top w:val="none" w:sz="0" w:space="0" w:color="auto"/>
                <w:left w:val="none" w:sz="0" w:space="0" w:color="auto"/>
                <w:bottom w:val="none" w:sz="0" w:space="0" w:color="auto"/>
                <w:right w:val="none" w:sz="0" w:space="0" w:color="auto"/>
              </w:divBdr>
            </w:div>
            <w:div w:id="1830831119">
              <w:marLeft w:val="0"/>
              <w:marRight w:val="0"/>
              <w:marTop w:val="0"/>
              <w:marBottom w:val="0"/>
              <w:divBdr>
                <w:top w:val="none" w:sz="0" w:space="0" w:color="auto"/>
                <w:left w:val="none" w:sz="0" w:space="0" w:color="auto"/>
                <w:bottom w:val="none" w:sz="0" w:space="0" w:color="auto"/>
                <w:right w:val="none" w:sz="0" w:space="0" w:color="auto"/>
              </w:divBdr>
            </w:div>
            <w:div w:id="267930677">
              <w:marLeft w:val="0"/>
              <w:marRight w:val="0"/>
              <w:marTop w:val="0"/>
              <w:marBottom w:val="0"/>
              <w:divBdr>
                <w:top w:val="none" w:sz="0" w:space="0" w:color="auto"/>
                <w:left w:val="none" w:sz="0" w:space="0" w:color="auto"/>
                <w:bottom w:val="none" w:sz="0" w:space="0" w:color="auto"/>
                <w:right w:val="none" w:sz="0" w:space="0" w:color="auto"/>
              </w:divBdr>
            </w:div>
            <w:div w:id="988873149">
              <w:marLeft w:val="0"/>
              <w:marRight w:val="0"/>
              <w:marTop w:val="0"/>
              <w:marBottom w:val="0"/>
              <w:divBdr>
                <w:top w:val="none" w:sz="0" w:space="0" w:color="auto"/>
                <w:left w:val="none" w:sz="0" w:space="0" w:color="auto"/>
                <w:bottom w:val="none" w:sz="0" w:space="0" w:color="auto"/>
                <w:right w:val="none" w:sz="0" w:space="0" w:color="auto"/>
              </w:divBdr>
            </w:div>
            <w:div w:id="1194541834">
              <w:marLeft w:val="0"/>
              <w:marRight w:val="0"/>
              <w:marTop w:val="0"/>
              <w:marBottom w:val="0"/>
              <w:divBdr>
                <w:top w:val="none" w:sz="0" w:space="0" w:color="auto"/>
                <w:left w:val="none" w:sz="0" w:space="0" w:color="auto"/>
                <w:bottom w:val="none" w:sz="0" w:space="0" w:color="auto"/>
                <w:right w:val="none" w:sz="0" w:space="0" w:color="auto"/>
              </w:divBdr>
            </w:div>
            <w:div w:id="1902398677">
              <w:marLeft w:val="0"/>
              <w:marRight w:val="0"/>
              <w:marTop w:val="0"/>
              <w:marBottom w:val="0"/>
              <w:divBdr>
                <w:top w:val="none" w:sz="0" w:space="0" w:color="auto"/>
                <w:left w:val="none" w:sz="0" w:space="0" w:color="auto"/>
                <w:bottom w:val="none" w:sz="0" w:space="0" w:color="auto"/>
                <w:right w:val="none" w:sz="0" w:space="0" w:color="auto"/>
              </w:divBdr>
            </w:div>
            <w:div w:id="492306805">
              <w:marLeft w:val="0"/>
              <w:marRight w:val="0"/>
              <w:marTop w:val="0"/>
              <w:marBottom w:val="0"/>
              <w:divBdr>
                <w:top w:val="none" w:sz="0" w:space="0" w:color="auto"/>
                <w:left w:val="none" w:sz="0" w:space="0" w:color="auto"/>
                <w:bottom w:val="none" w:sz="0" w:space="0" w:color="auto"/>
                <w:right w:val="none" w:sz="0" w:space="0" w:color="auto"/>
              </w:divBdr>
            </w:div>
            <w:div w:id="1554733566">
              <w:marLeft w:val="0"/>
              <w:marRight w:val="0"/>
              <w:marTop w:val="0"/>
              <w:marBottom w:val="0"/>
              <w:divBdr>
                <w:top w:val="none" w:sz="0" w:space="0" w:color="auto"/>
                <w:left w:val="none" w:sz="0" w:space="0" w:color="auto"/>
                <w:bottom w:val="none" w:sz="0" w:space="0" w:color="auto"/>
                <w:right w:val="none" w:sz="0" w:space="0" w:color="auto"/>
              </w:divBdr>
            </w:div>
            <w:div w:id="34627949">
              <w:marLeft w:val="0"/>
              <w:marRight w:val="0"/>
              <w:marTop w:val="0"/>
              <w:marBottom w:val="0"/>
              <w:divBdr>
                <w:top w:val="none" w:sz="0" w:space="0" w:color="auto"/>
                <w:left w:val="none" w:sz="0" w:space="0" w:color="auto"/>
                <w:bottom w:val="none" w:sz="0" w:space="0" w:color="auto"/>
                <w:right w:val="none" w:sz="0" w:space="0" w:color="auto"/>
              </w:divBdr>
            </w:div>
            <w:div w:id="1045787757">
              <w:marLeft w:val="0"/>
              <w:marRight w:val="0"/>
              <w:marTop w:val="0"/>
              <w:marBottom w:val="0"/>
              <w:divBdr>
                <w:top w:val="none" w:sz="0" w:space="0" w:color="auto"/>
                <w:left w:val="none" w:sz="0" w:space="0" w:color="auto"/>
                <w:bottom w:val="none" w:sz="0" w:space="0" w:color="auto"/>
                <w:right w:val="none" w:sz="0" w:space="0" w:color="auto"/>
              </w:divBdr>
            </w:div>
            <w:div w:id="564922996">
              <w:marLeft w:val="0"/>
              <w:marRight w:val="0"/>
              <w:marTop w:val="0"/>
              <w:marBottom w:val="0"/>
              <w:divBdr>
                <w:top w:val="none" w:sz="0" w:space="0" w:color="auto"/>
                <w:left w:val="none" w:sz="0" w:space="0" w:color="auto"/>
                <w:bottom w:val="none" w:sz="0" w:space="0" w:color="auto"/>
                <w:right w:val="none" w:sz="0" w:space="0" w:color="auto"/>
              </w:divBdr>
            </w:div>
            <w:div w:id="149299452">
              <w:marLeft w:val="0"/>
              <w:marRight w:val="0"/>
              <w:marTop w:val="0"/>
              <w:marBottom w:val="0"/>
              <w:divBdr>
                <w:top w:val="none" w:sz="0" w:space="0" w:color="auto"/>
                <w:left w:val="none" w:sz="0" w:space="0" w:color="auto"/>
                <w:bottom w:val="none" w:sz="0" w:space="0" w:color="auto"/>
                <w:right w:val="none" w:sz="0" w:space="0" w:color="auto"/>
              </w:divBdr>
            </w:div>
            <w:div w:id="18127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731">
      <w:bodyDiv w:val="1"/>
      <w:marLeft w:val="0"/>
      <w:marRight w:val="0"/>
      <w:marTop w:val="0"/>
      <w:marBottom w:val="0"/>
      <w:divBdr>
        <w:top w:val="none" w:sz="0" w:space="0" w:color="auto"/>
        <w:left w:val="none" w:sz="0" w:space="0" w:color="auto"/>
        <w:bottom w:val="none" w:sz="0" w:space="0" w:color="auto"/>
        <w:right w:val="none" w:sz="0" w:space="0" w:color="auto"/>
      </w:divBdr>
    </w:div>
    <w:div w:id="1795558635">
      <w:bodyDiv w:val="1"/>
      <w:marLeft w:val="0"/>
      <w:marRight w:val="0"/>
      <w:marTop w:val="0"/>
      <w:marBottom w:val="0"/>
      <w:divBdr>
        <w:top w:val="none" w:sz="0" w:space="0" w:color="auto"/>
        <w:left w:val="none" w:sz="0" w:space="0" w:color="auto"/>
        <w:bottom w:val="none" w:sz="0" w:space="0" w:color="auto"/>
        <w:right w:val="none" w:sz="0" w:space="0" w:color="auto"/>
      </w:divBdr>
    </w:div>
    <w:div w:id="2118717299">
      <w:bodyDiv w:val="1"/>
      <w:marLeft w:val="0"/>
      <w:marRight w:val="0"/>
      <w:marTop w:val="0"/>
      <w:marBottom w:val="0"/>
      <w:divBdr>
        <w:top w:val="none" w:sz="0" w:space="0" w:color="auto"/>
        <w:left w:val="none" w:sz="0" w:space="0" w:color="auto"/>
        <w:bottom w:val="none" w:sz="0" w:space="0" w:color="auto"/>
        <w:right w:val="none" w:sz="0" w:space="0" w:color="auto"/>
      </w:divBdr>
    </w:div>
    <w:div w:id="2131823001">
      <w:bodyDiv w:val="1"/>
      <w:marLeft w:val="0"/>
      <w:marRight w:val="0"/>
      <w:marTop w:val="0"/>
      <w:marBottom w:val="0"/>
      <w:divBdr>
        <w:top w:val="none" w:sz="0" w:space="0" w:color="auto"/>
        <w:left w:val="none" w:sz="0" w:space="0" w:color="auto"/>
        <w:bottom w:val="none" w:sz="0" w:space="0" w:color="auto"/>
        <w:right w:val="none" w:sz="0" w:space="0" w:color="auto"/>
      </w:divBdr>
      <w:divsChild>
        <w:div w:id="1202355435">
          <w:marLeft w:val="0"/>
          <w:marRight w:val="0"/>
          <w:marTop w:val="0"/>
          <w:marBottom w:val="0"/>
          <w:divBdr>
            <w:top w:val="none" w:sz="0" w:space="0" w:color="auto"/>
            <w:left w:val="none" w:sz="0" w:space="0" w:color="auto"/>
            <w:bottom w:val="none" w:sz="0" w:space="0" w:color="auto"/>
            <w:right w:val="none" w:sz="0" w:space="0" w:color="auto"/>
          </w:divBdr>
          <w:divsChild>
            <w:div w:id="1887375369">
              <w:marLeft w:val="0"/>
              <w:marRight w:val="0"/>
              <w:marTop w:val="150"/>
              <w:marBottom w:val="0"/>
              <w:divBdr>
                <w:top w:val="none" w:sz="0" w:space="0" w:color="auto"/>
                <w:left w:val="none" w:sz="0" w:space="0" w:color="auto"/>
                <w:bottom w:val="none" w:sz="0" w:space="0" w:color="auto"/>
                <w:right w:val="none" w:sz="0" w:space="0" w:color="auto"/>
              </w:divBdr>
              <w:divsChild>
                <w:div w:id="163512957">
                  <w:marLeft w:val="0"/>
                  <w:marRight w:val="0"/>
                  <w:marTop w:val="0"/>
                  <w:marBottom w:val="0"/>
                  <w:divBdr>
                    <w:top w:val="none" w:sz="0" w:space="0" w:color="auto"/>
                    <w:left w:val="none" w:sz="0" w:space="0" w:color="auto"/>
                    <w:bottom w:val="none" w:sz="0" w:space="0" w:color="auto"/>
                    <w:right w:val="none" w:sz="0" w:space="0" w:color="auto"/>
                  </w:divBdr>
                </w:div>
                <w:div w:id="1930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gresql.org/docs/"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forum.pc-scol.fr/t/base-de-donnees-relationnelle/2023/24" TargetMode="External"/><Relationship Id="rId17" Type="http://schemas.openxmlformats.org/officeDocument/2006/relationships/hyperlink" Target="https://share.pc-scol.fr/smart-link/11586707-2915-4794-a4b2-83940493515c/" TargetMode="External"/><Relationship Id="rId2" Type="http://schemas.openxmlformats.org/officeDocument/2006/relationships/styles" Target="styles.xml"/><Relationship Id="rId16" Type="http://schemas.openxmlformats.org/officeDocument/2006/relationships/hyperlink" Target="https://share.pc-scol.fr/smart-link/11586707-2915-4794-a4b2-83940493515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re.pc-scol.fr/smart-link/0bf9f89a-b274-4cf7-aacd-5cb8ef482a71/" TargetMode="External"/><Relationship Id="rId5" Type="http://schemas.openxmlformats.org/officeDocument/2006/relationships/footnotes" Target="footnotes.xml"/><Relationship Id="rId15" Type="http://schemas.openxmlformats.org/officeDocument/2006/relationships/hyperlink" Target="https/dre-dump.partenaires.pc-scol.fr" TargetMode="External"/><Relationship Id="rId10" Type="http://schemas.openxmlformats.org/officeDocument/2006/relationships/hyperlink" Target="https://github.com/PC-Sco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orum.pc-scol.fr/uploads/short-url/dUeLsgrKZOPtQYEBc5jvbXkUc34.pdf" TargetMode="External"/><Relationship Id="rId14" Type="http://schemas.openxmlformats.org/officeDocument/2006/relationships/hyperlink" Target="https://dre-dump.mon-instance.pc-scol.f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4693</TotalTime>
  <Pages>1</Pages>
  <Words>5984</Words>
  <Characters>32912</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COUTIN Stéphane</dc:creator>
  <cp:lastModifiedBy>COUTIN Stéphane</cp:lastModifiedBy>
  <cp:revision>430</cp:revision>
  <cp:lastPrinted>2024-04-30T13:25:00Z</cp:lastPrinted>
  <dcterms:created xsi:type="dcterms:W3CDTF">2021-05-18T15:15:00Z</dcterms:created>
  <dcterms:modified xsi:type="dcterms:W3CDTF">2024-06-17T12:22:00Z</dcterms:modified>
</cp:coreProperties>
</file>